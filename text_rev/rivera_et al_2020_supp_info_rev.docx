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54411" w14:textId="1708A31D" w:rsidR="003852DA" w:rsidRPr="003852DA" w:rsidRDefault="003852DA" w:rsidP="003852DA">
      <w:pPr>
        <w:spacing w:line="480" w:lineRule="auto"/>
        <w:jc w:val="center"/>
        <w:rPr>
          <w:b/>
          <w:bCs/>
          <w:sz w:val="24"/>
          <w:szCs w:val="24"/>
        </w:rPr>
      </w:pPr>
      <w:r w:rsidRPr="003852DA">
        <w:rPr>
          <w:b/>
          <w:sz w:val="24"/>
          <w:szCs w:val="24"/>
        </w:rPr>
        <w:t>Supplementary Information for “</w:t>
      </w:r>
      <w:r w:rsidRPr="003852DA">
        <w:rPr>
          <w:b/>
          <w:bCs/>
          <w:sz w:val="24"/>
          <w:szCs w:val="24"/>
        </w:rPr>
        <w:t>Experience with access regime policies influences compliance and enforcement behaviors of common-pool resource users”</w:t>
      </w:r>
    </w:p>
    <w:p w14:paraId="7FBA2DCC" w14:textId="38512FE5" w:rsidR="003852DA" w:rsidRPr="003852DA" w:rsidRDefault="003852DA" w:rsidP="003852DA">
      <w:pPr>
        <w:pStyle w:val="Paragraph"/>
        <w:spacing w:before="0"/>
        <w:ind w:firstLine="0"/>
        <w:rPr>
          <w:b/>
          <w:sz w:val="22"/>
          <w:szCs w:val="22"/>
        </w:rPr>
      </w:pPr>
    </w:p>
    <w:p w14:paraId="247BF61A" w14:textId="77777777" w:rsidR="003852DA" w:rsidRPr="003852DA" w:rsidRDefault="003852DA" w:rsidP="003852DA">
      <w:pPr>
        <w:rPr>
          <w:rFonts w:eastAsia="Times New Roman"/>
          <w:b/>
          <w:i/>
          <w:iCs/>
          <w:sz w:val="22"/>
          <w:szCs w:val="22"/>
        </w:rPr>
      </w:pPr>
    </w:p>
    <w:p w14:paraId="429D1B30" w14:textId="77777777" w:rsidR="003852DA" w:rsidRPr="003852DA" w:rsidRDefault="003852DA" w:rsidP="003852DA">
      <w:pPr>
        <w:spacing w:line="480" w:lineRule="auto"/>
        <w:rPr>
          <w:rFonts w:eastAsia="Times New Roman"/>
          <w:b/>
          <w:sz w:val="24"/>
          <w:szCs w:val="24"/>
        </w:rPr>
      </w:pPr>
      <w:r w:rsidRPr="003852DA">
        <w:rPr>
          <w:rFonts w:eastAsia="Times New Roman"/>
          <w:b/>
          <w:sz w:val="24"/>
          <w:szCs w:val="24"/>
        </w:rPr>
        <w:t>Categorization into high- and low-performance associations</w:t>
      </w:r>
    </w:p>
    <w:p w14:paraId="2028CED1" w14:textId="77777777" w:rsidR="003852DA" w:rsidRPr="003852DA" w:rsidRDefault="003852DA" w:rsidP="003852DA">
      <w:pPr>
        <w:spacing w:line="480" w:lineRule="auto"/>
        <w:rPr>
          <w:rFonts w:eastAsia="Times New Roman"/>
          <w:sz w:val="24"/>
          <w:szCs w:val="24"/>
        </w:rPr>
      </w:pPr>
    </w:p>
    <w:p w14:paraId="256A07F7" w14:textId="71A55D7B" w:rsidR="003852DA" w:rsidRPr="003852DA" w:rsidRDefault="003852DA" w:rsidP="003852DA">
      <w:pPr>
        <w:spacing w:line="480" w:lineRule="auto"/>
        <w:rPr>
          <w:rFonts w:eastAsia="Times New Roman"/>
          <w:sz w:val="24"/>
          <w:szCs w:val="24"/>
        </w:rPr>
      </w:pPr>
      <w:r w:rsidRPr="003852DA">
        <w:rPr>
          <w:rFonts w:eastAsia="Times New Roman"/>
          <w:sz w:val="24"/>
          <w:szCs w:val="24"/>
        </w:rPr>
        <w:t>To categorize association according to their performance with CEAR we used the social integration and management capacity dimensions of the co-management performance index developed by</w:t>
      </w:r>
      <w:r>
        <w:rPr>
          <w:rFonts w:eastAsia="Times New Roman"/>
          <w:sz w:val="24"/>
          <w:szCs w:val="24"/>
        </w:rPr>
        <w:t xml:space="preserve"> </w:t>
      </w:r>
      <w:r>
        <w:rPr>
          <w:rFonts w:eastAsia="Times New Roman"/>
          <w:sz w:val="24"/>
          <w:szCs w:val="24"/>
        </w:rPr>
        <w:fldChar w:fldCharType="begin"/>
      </w:r>
      <w:r>
        <w:rPr>
          <w:rFonts w:eastAsia="Times New Roman"/>
          <w:sz w:val="24"/>
          <w:szCs w:val="24"/>
        </w:rPr>
        <w:instrText xml:space="preserve"> ADDIN ZOTERO_ITEM CSL_CITATION {"citationID":"rhQBiCUM","properties":{"formattedCitation":"(Mar\\uc0\\u237{}n et al. 2012)","plainCitation":"(Marín et al. 2012)","noteIndex":0},"citationItems":[{"id":323,"uris":["http://zotero.org/users/3065856/items/FZQBKK65"],"uri":["http://zotero.org/users/3065856/items/FZQBKK65"],"itemData":{"id":323,"type":"article-journal","abstract":"Comanagement success relies on the proper administration of resources and on the capacity of users to establish and maintain positive social relationships with multiple actors. We assessed multifun ...","container-title":"Ecology &amp; society","issue":"1","language":"eng","source":"www.diva-portal.org","title":"Exploring Social Capital in Chile&amp;apos;s Coastal Benthic Comanagement System Using a Network Approach","URL":"http://www.diva-portal.org/smash/record.jsf?pid=diva2:552496","volume":"17","author":[{"family":"Marín","given":"Andrés"},{"family":"Gelcich","given":"Stefan"},{"family":"Castilla","given":"Juan C."},{"family":"Berkes","given":"Fikret"}],"accessed":{"date-parts":[["2016",11,15]]},"issued":{"date-parts":[["2012"]]}}}],"schema":"https://github.com/citation-style-language/schema/raw/master/csl-citation.json"} </w:instrText>
      </w:r>
      <w:r>
        <w:rPr>
          <w:rFonts w:eastAsia="Times New Roman"/>
          <w:sz w:val="24"/>
          <w:szCs w:val="24"/>
        </w:rPr>
        <w:fldChar w:fldCharType="separate"/>
      </w:r>
      <w:r w:rsidRPr="003852DA">
        <w:rPr>
          <w:sz w:val="24"/>
          <w:szCs w:val="24"/>
        </w:rPr>
        <w:t xml:space="preserve">Marín et al. </w:t>
      </w:r>
      <w:r>
        <w:rPr>
          <w:sz w:val="24"/>
          <w:szCs w:val="24"/>
        </w:rPr>
        <w:t>(</w:t>
      </w:r>
      <w:r w:rsidRPr="003852DA">
        <w:rPr>
          <w:sz w:val="24"/>
          <w:szCs w:val="24"/>
        </w:rPr>
        <w:t>2012)</w:t>
      </w:r>
      <w:r>
        <w:rPr>
          <w:rFonts w:eastAsia="Times New Roman"/>
          <w:sz w:val="24"/>
          <w:szCs w:val="24"/>
        </w:rPr>
        <w:fldChar w:fldCharType="end"/>
      </w:r>
      <w:r w:rsidRPr="003852DA">
        <w:rPr>
          <w:rFonts w:eastAsia="Times New Roman"/>
          <w:sz w:val="24"/>
          <w:szCs w:val="24"/>
        </w:rPr>
        <w:t xml:space="preserve">. </w:t>
      </w:r>
      <w:r w:rsidRPr="003852DA">
        <w:rPr>
          <w:rFonts w:eastAsia="Times New Roman"/>
          <w:b/>
          <w:sz w:val="24"/>
          <w:szCs w:val="24"/>
        </w:rPr>
        <w:t>Table S1</w:t>
      </w:r>
      <w:r w:rsidRPr="003852DA">
        <w:rPr>
          <w:rFonts w:eastAsia="Times New Roman"/>
          <w:sz w:val="24"/>
          <w:szCs w:val="24"/>
        </w:rPr>
        <w:t xml:space="preserve"> describes de variables included, their scale, and justification. We estimated a CEAR-performance index as the average score of the included variables using data provided by </w:t>
      </w:r>
      <w:r w:rsidRPr="003852DA">
        <w:rPr>
          <w:rFonts w:eastAsia="Times New Roman"/>
          <w:sz w:val="24"/>
          <w:szCs w:val="24"/>
        </w:rPr>
        <w:fldChar w:fldCharType="begin"/>
      </w:r>
      <w:r>
        <w:rPr>
          <w:rFonts w:eastAsia="Times New Roman"/>
          <w:sz w:val="24"/>
          <w:szCs w:val="24"/>
        </w:rPr>
        <w:instrText xml:space="preserve"> ADDIN ZOTERO_ITEM CSL_CITATION {"citationID":"htt1jRue","properties":{"formattedCitation":"(Mar\\uc0\\u237{}n et al. 2012)","plainCitation":"(Marín et al. 2012)","noteIndex":0},"citationItems":[{"id":323,"uris":["http://zotero.org/users/3065856/items/FZQBKK65"],"uri":["http://zotero.org/users/3065856/items/FZQBKK65"],"itemData":{"id":323,"type":"article-journal","abstract":"Comanagement success relies on the proper administration of resources and on the capacity of users to establish and maintain positive social relationships with multiple actors. We assessed multifun ...","container-title":"Ecology &amp; society","issue":"1","language":"eng","source":"www.diva-portal.org","title":"Exploring Social Capital in Chile&amp;apos;s Coastal Benthic Comanagement System Using a Network Approach","URL":"http://www.diva-portal.org/smash/record.jsf?pid=diva2:552496","volume":"17","author":[{"family":"Marín","given":"Andrés"},{"family":"Gelcich","given":"Stefan"},{"family":"Castilla","given":"Juan C."},{"family":"Berkes","given":"Fikret"}],"accessed":{"date-parts":[["2016",11,15]]},"issued":{"date-parts":[["2012"]]}}}],"schema":"https://github.com/citation-style-language/schema/raw/master/csl-citation.json"} </w:instrText>
      </w:r>
      <w:r w:rsidRPr="003852DA">
        <w:rPr>
          <w:rFonts w:eastAsia="Times New Roman"/>
          <w:sz w:val="24"/>
          <w:szCs w:val="24"/>
        </w:rPr>
        <w:fldChar w:fldCharType="separate"/>
      </w:r>
      <w:r w:rsidRPr="003852DA">
        <w:rPr>
          <w:sz w:val="24"/>
          <w:szCs w:val="24"/>
        </w:rPr>
        <w:t xml:space="preserve">Marín et al. </w:t>
      </w:r>
      <w:r>
        <w:rPr>
          <w:sz w:val="24"/>
          <w:szCs w:val="24"/>
        </w:rPr>
        <w:t>(</w:t>
      </w:r>
      <w:r w:rsidRPr="003852DA">
        <w:rPr>
          <w:sz w:val="24"/>
          <w:szCs w:val="24"/>
        </w:rPr>
        <w:t>2012)</w:t>
      </w:r>
      <w:r w:rsidRPr="003852DA">
        <w:rPr>
          <w:rFonts w:eastAsia="Times New Roman"/>
          <w:sz w:val="24"/>
          <w:szCs w:val="24"/>
        </w:rPr>
        <w:fldChar w:fldCharType="end"/>
      </w:r>
      <w:r w:rsidRPr="003852DA">
        <w:rPr>
          <w:rFonts w:eastAsia="Times New Roman"/>
          <w:sz w:val="24"/>
          <w:szCs w:val="24"/>
        </w:rPr>
        <w:t xml:space="preserve"> and </w:t>
      </w:r>
      <w:r w:rsidRPr="003852DA">
        <w:rPr>
          <w:rFonts w:eastAsia="Times New Roman"/>
          <w:sz w:val="24"/>
          <w:szCs w:val="24"/>
        </w:rPr>
        <w:fldChar w:fldCharType="begin"/>
      </w:r>
      <w:r>
        <w:rPr>
          <w:rFonts w:eastAsia="Times New Roman"/>
          <w:sz w:val="24"/>
          <w:szCs w:val="24"/>
        </w:rPr>
        <w:instrText xml:space="preserve"> ADDIN ZOTERO_ITEM CSL_CITATION {"citationID":"NHZ7je6h","properties":{"formattedCitation":"(Gelcich et al. 2013)","plainCitation":"(Gelcich et al. 2013)","noteIndex":0},"citationItems":[{"id":972,"uris":["http://zotero.org/users/3065856/items/CRGVDXCP"],"uri":["http://zotero.org/users/3065856/items/CRGVDXCP"],"itemData":{"id":972,"type":"article-journal","abstract":"Gelcich, S., R. Guzman, C. Rodriguez-Sickert, J. C. Castilla, and J. C. Cárdenas. 2013. Exploring external validity of common pool resource experiments: insights from artisanal benthic fisheries in Chile. Ecology and Society 18(3): 2. https://doi.org/10.5751/ES-05598-180302","container-title":"Ecology and Society","DOI":"10.5751/ES-05598-180302","ISSN":"1708-3087","issue":"3","language":"English","note":"bibtex: gelcich_exploring_2013 \nbibtex[copyright=© 2013 by the author(s)]","title":"Exploring External Validity of Common Pool Resource Experiments: Insights from Artisanal Benthic Fisheries in Chile","title-short":"Exploring External Validity of Common Pool Resource Experiments","URL":"https://www.ecologyandsociety.org/vol18/iss3/art2/","volume":"18","author":[{"family":"Gelcich","given":"Stefan"},{"family":"Guzman","given":"Ricardo"},{"family":"Rodríguez-Sickert","given":"Carlos"},{"family":"Castilla","given":"Juan Carlos"},{"family":"Cárdenas","given":"Juan Camilo"}],"accessed":{"date-parts":[["2017",5,15]]},"issued":{"date-parts":[["2013",7]]}}}],"schema":"https://github.com/citation-style-language/schema/raw/master/csl-citation.json"} </w:instrText>
      </w:r>
      <w:r w:rsidRPr="003852DA">
        <w:rPr>
          <w:rFonts w:eastAsia="Times New Roman"/>
          <w:sz w:val="24"/>
          <w:szCs w:val="24"/>
        </w:rPr>
        <w:fldChar w:fldCharType="separate"/>
      </w:r>
      <w:proofErr w:type="spellStart"/>
      <w:r w:rsidRPr="003852DA">
        <w:rPr>
          <w:sz w:val="24"/>
        </w:rPr>
        <w:t>Gelcich</w:t>
      </w:r>
      <w:proofErr w:type="spellEnd"/>
      <w:r w:rsidRPr="003852DA">
        <w:rPr>
          <w:sz w:val="24"/>
        </w:rPr>
        <w:t xml:space="preserve"> et al. </w:t>
      </w:r>
      <w:r>
        <w:rPr>
          <w:sz w:val="24"/>
        </w:rPr>
        <w:t>(</w:t>
      </w:r>
      <w:r w:rsidRPr="003852DA">
        <w:rPr>
          <w:sz w:val="24"/>
        </w:rPr>
        <w:t>2013)</w:t>
      </w:r>
      <w:r w:rsidRPr="003852DA">
        <w:rPr>
          <w:rFonts w:eastAsia="Times New Roman"/>
          <w:sz w:val="24"/>
          <w:szCs w:val="24"/>
        </w:rPr>
        <w:fldChar w:fldCharType="end"/>
      </w:r>
      <w:r w:rsidRPr="003852DA">
        <w:rPr>
          <w:rFonts w:eastAsia="Times New Roman"/>
          <w:sz w:val="24"/>
          <w:szCs w:val="24"/>
        </w:rPr>
        <w:t xml:space="preserve">. To define the cutoff at which an association would be considered a high- or low-performance association we calculated the median value in the whole sample by  </w:t>
      </w:r>
      <w:r w:rsidRPr="003852DA">
        <w:rPr>
          <w:rFonts w:eastAsia="Times New Roman"/>
          <w:sz w:val="24"/>
          <w:szCs w:val="24"/>
        </w:rPr>
        <w:fldChar w:fldCharType="begin"/>
      </w:r>
      <w:r>
        <w:rPr>
          <w:rFonts w:eastAsia="Times New Roman"/>
          <w:sz w:val="24"/>
          <w:szCs w:val="24"/>
        </w:rPr>
        <w:instrText xml:space="preserve"> ADDIN ZOTERO_ITEM CSL_CITATION {"citationID":"79unOi7r","properties":{"formattedCitation":"(Mar\\uc0\\u237{}n et al. 2012)","plainCitation":"(Marín et al. 2012)","noteIndex":0},"citationItems":[{"id":323,"uris":["http://zotero.org/users/3065856/items/FZQBKK65"],"uri":["http://zotero.org/users/3065856/items/FZQBKK65"],"itemData":{"id":323,"type":"article-journal","abstract":"Comanagement success relies on the proper administration of resources and on the capacity of users to establish and maintain positive social relationships with multiple actors. We assessed multifun ...","container-title":"Ecology &amp; society","issue":"1","language":"eng","source":"www.diva-portal.org","title":"Exploring Social Capital in Chile&amp;apos;s Coastal Benthic Comanagement System Using a Network Approach","URL":"http://www.diva-portal.org/smash/record.jsf?pid=diva2:552496","volume":"17","author":[{"family":"Marín","given":"Andrés"},{"family":"Gelcich","given":"Stefan"},{"family":"Castilla","given":"Juan C."},{"family":"Berkes","given":"Fikret"}],"accessed":{"date-parts":[["2016",11,15]]},"issued":{"date-parts":[["2012"]]}}}],"schema":"https://github.com/citation-style-language/schema/raw/master/csl-citation.json"} </w:instrText>
      </w:r>
      <w:r w:rsidRPr="003852DA">
        <w:rPr>
          <w:rFonts w:eastAsia="Times New Roman"/>
          <w:sz w:val="24"/>
          <w:szCs w:val="24"/>
        </w:rPr>
        <w:fldChar w:fldCharType="separate"/>
      </w:r>
      <w:r w:rsidRPr="003852DA">
        <w:rPr>
          <w:sz w:val="24"/>
          <w:szCs w:val="24"/>
        </w:rPr>
        <w:t xml:space="preserve">Marín et al. </w:t>
      </w:r>
      <w:r>
        <w:rPr>
          <w:sz w:val="24"/>
          <w:szCs w:val="24"/>
        </w:rPr>
        <w:t>(</w:t>
      </w:r>
      <w:r w:rsidRPr="003852DA">
        <w:rPr>
          <w:sz w:val="24"/>
          <w:szCs w:val="24"/>
        </w:rPr>
        <w:t>2012)</w:t>
      </w:r>
      <w:r w:rsidRPr="003852DA">
        <w:rPr>
          <w:rFonts w:eastAsia="Times New Roman"/>
          <w:sz w:val="24"/>
          <w:szCs w:val="24"/>
        </w:rPr>
        <w:fldChar w:fldCharType="end"/>
      </w:r>
      <w:r w:rsidRPr="003852DA">
        <w:rPr>
          <w:rFonts w:eastAsia="Times New Roman"/>
          <w:sz w:val="24"/>
          <w:szCs w:val="24"/>
        </w:rPr>
        <w:t xml:space="preserve">, which is representative of the region of interest. All associations with performance index above the median were considered high-performance associations and those below the median were considered low-performance associations. </w:t>
      </w:r>
    </w:p>
    <w:p w14:paraId="6FC05C34" w14:textId="77777777" w:rsidR="003852DA" w:rsidRPr="003852DA" w:rsidRDefault="003852DA" w:rsidP="003852DA">
      <w:pPr>
        <w:pStyle w:val="ListParagraph"/>
        <w:spacing w:line="480" w:lineRule="auto"/>
        <w:ind w:left="1440"/>
        <w:rPr>
          <w:rFonts w:eastAsia="Times New Roman"/>
          <w:sz w:val="24"/>
          <w:szCs w:val="24"/>
        </w:rPr>
      </w:pPr>
    </w:p>
    <w:p w14:paraId="419E300D" w14:textId="12F97D36" w:rsidR="003852DA" w:rsidRPr="003852DA" w:rsidRDefault="003852DA" w:rsidP="003852DA">
      <w:pPr>
        <w:spacing w:line="480" w:lineRule="auto"/>
        <w:rPr>
          <w:rFonts w:eastAsia="Times New Roman"/>
          <w:b/>
          <w:sz w:val="24"/>
          <w:szCs w:val="24"/>
        </w:rPr>
      </w:pPr>
      <w:r w:rsidRPr="003852DA">
        <w:rPr>
          <w:rFonts w:eastAsia="Times New Roman"/>
          <w:b/>
          <w:sz w:val="24"/>
          <w:szCs w:val="24"/>
        </w:rPr>
        <w:t xml:space="preserve">Instructions of the common-pool resource game </w:t>
      </w:r>
      <w:r w:rsidR="00D15AD6">
        <w:rPr>
          <w:rFonts w:eastAsia="Times New Roman"/>
          <w:b/>
          <w:sz w:val="24"/>
          <w:szCs w:val="24"/>
        </w:rPr>
        <w:t>(</w:t>
      </w:r>
      <w:r w:rsidR="00DE68EC">
        <w:rPr>
          <w:rFonts w:eastAsia="Times New Roman"/>
          <w:b/>
          <w:sz w:val="24"/>
          <w:szCs w:val="24"/>
        </w:rPr>
        <w:t>implemented in Spanish)</w:t>
      </w:r>
    </w:p>
    <w:p w14:paraId="6CA6319F" w14:textId="77777777" w:rsidR="003852DA" w:rsidRPr="003852DA" w:rsidRDefault="003852DA" w:rsidP="003852DA">
      <w:pPr>
        <w:pStyle w:val="ListParagraph"/>
        <w:spacing w:line="480" w:lineRule="auto"/>
        <w:ind w:left="1440"/>
        <w:rPr>
          <w:rFonts w:eastAsia="Times New Roman"/>
          <w:sz w:val="24"/>
          <w:szCs w:val="24"/>
        </w:rPr>
      </w:pPr>
    </w:p>
    <w:p w14:paraId="3ECA84DE"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Welcome, and thank you for being here. This research is concerned with the harvesting/fishing of loco/ hake. It is part of a project carried on jointly Pontificia Universidad </w:t>
      </w:r>
      <w:proofErr w:type="spellStart"/>
      <w:r w:rsidRPr="003852DA">
        <w:rPr>
          <w:rFonts w:eastAsia="Times New Roman"/>
          <w:sz w:val="24"/>
          <w:szCs w:val="24"/>
        </w:rPr>
        <w:t>Católica</w:t>
      </w:r>
      <w:proofErr w:type="spellEnd"/>
      <w:r w:rsidRPr="003852DA">
        <w:rPr>
          <w:rFonts w:eastAsia="Times New Roman"/>
          <w:sz w:val="24"/>
          <w:szCs w:val="24"/>
        </w:rPr>
        <w:t xml:space="preserve"> de Chile and the Research Center in Social Complexity from the Universidad Del Desarrollo. Your association’s board, and National fisheries authorities like the National Service of Fisheries (SERNAPESCA) and Aquaculture and The Undersecretary of Fisheries (SUBPESCA) are not involved in this study. The game will last around an hour. By participating you could earn up to </w:t>
      </w:r>
      <w:r w:rsidRPr="003852DA">
        <w:rPr>
          <w:rFonts w:eastAsia="Times New Roman"/>
          <w:sz w:val="24"/>
          <w:szCs w:val="24"/>
        </w:rPr>
        <w:lastRenderedPageBreak/>
        <w:t xml:space="preserve">$32.500 CLP each. Once the session ends you will receive your payoffs individually and privately. </w:t>
      </w:r>
    </w:p>
    <w:p w14:paraId="7A5805E5" w14:textId="77777777" w:rsidR="003852DA" w:rsidRPr="003852DA" w:rsidRDefault="003852DA" w:rsidP="003852DA">
      <w:pPr>
        <w:spacing w:line="480" w:lineRule="auto"/>
        <w:rPr>
          <w:rFonts w:eastAsia="Times New Roman"/>
          <w:sz w:val="24"/>
          <w:szCs w:val="24"/>
        </w:rPr>
      </w:pPr>
    </w:p>
    <w:p w14:paraId="1DE72CD0"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Now we will read the instructions aloud. If you have any questions, please rise your hand in silence and we will answer them aloud. Let us start. You will play the game via computers. Do not worry if you have never used a computer before because we will only be using the numeric keypad, which works very similar to the numeric keypad in a cellphone or a calculator. </w:t>
      </w:r>
    </w:p>
    <w:p w14:paraId="48AEDC89" w14:textId="77777777" w:rsidR="003852DA" w:rsidRPr="003852DA" w:rsidRDefault="003852DA" w:rsidP="003852DA">
      <w:pPr>
        <w:spacing w:line="480" w:lineRule="auto"/>
        <w:rPr>
          <w:rFonts w:eastAsia="Times New Roman"/>
          <w:sz w:val="24"/>
          <w:szCs w:val="24"/>
        </w:rPr>
      </w:pPr>
    </w:p>
    <w:p w14:paraId="774F5DB7"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Before starting the game, the ten participants in the room will be randomly assembled in two groups of five fishers each. All the interaction with your partners will be anonymous via the computer. You will never know who the other members of your group were, neither during the game nor after it. </w:t>
      </w:r>
    </w:p>
    <w:p w14:paraId="3ACB2F8A" w14:textId="77777777" w:rsidR="003852DA" w:rsidRPr="003852DA" w:rsidRDefault="003852DA" w:rsidP="003852DA">
      <w:pPr>
        <w:spacing w:line="480" w:lineRule="auto"/>
        <w:ind w:firstLine="720"/>
        <w:rPr>
          <w:rFonts w:eastAsia="Times New Roman"/>
          <w:sz w:val="24"/>
          <w:szCs w:val="24"/>
        </w:rPr>
      </w:pPr>
    </w:p>
    <w:p w14:paraId="1FEB96EE"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The game recreates a situation in which you go out harvesting/fishing for loco/hake and </w:t>
      </w:r>
      <w:proofErr w:type="gramStart"/>
      <w:r w:rsidRPr="003852DA">
        <w:rPr>
          <w:rFonts w:eastAsia="Times New Roman"/>
          <w:sz w:val="24"/>
          <w:szCs w:val="24"/>
        </w:rPr>
        <w:t>have to</w:t>
      </w:r>
      <w:proofErr w:type="gramEnd"/>
      <w:r w:rsidRPr="003852DA">
        <w:rPr>
          <w:rFonts w:eastAsia="Times New Roman"/>
          <w:sz w:val="24"/>
          <w:szCs w:val="24"/>
        </w:rPr>
        <w:t xml:space="preserve"> decide individually how many units of locos/kilos of hake to harvest/fish. The game is divided into 20 rounds, which represent fishing trips. Each one of you has an individual quota of 100 units of locos/kilos of hake per round, which was established by the association’s board/ SUBPESCA ― this is just a recreation given that the association’s board/SUBPESCA is not really involved in this study. The computer will always assume that you will harvest/fish all the units of locos/kilos of hake from your individual quota. In addition, you will have the chance to harvest/fish up to 50 more units above your quota in each round. </w:t>
      </w:r>
    </w:p>
    <w:p w14:paraId="2C09DB1D" w14:textId="77777777" w:rsidR="003852DA" w:rsidRPr="003852DA" w:rsidRDefault="003852DA" w:rsidP="003852DA">
      <w:pPr>
        <w:spacing w:line="480" w:lineRule="auto"/>
        <w:rPr>
          <w:rFonts w:eastAsia="Times New Roman"/>
          <w:sz w:val="24"/>
          <w:szCs w:val="24"/>
        </w:rPr>
      </w:pPr>
    </w:p>
    <w:p w14:paraId="1127B949"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lastRenderedPageBreak/>
        <w:t xml:space="preserve">Harvest/fish more units of locos/kilos of hake than the quota established by the association’s board/SUBPESCA brings more economic benefits to you, but it produces economic harm to the other members in your group. This is because for every two units of locos/kilos of hake you overharvest/overfish the other members in your group will lose one units of loco/kilo of hake each from their individual catch. This mimics the damage that overharvesting/overfishing generates over the marine ecosystem reducing everyone’s’ productivity. </w:t>
      </w:r>
    </w:p>
    <w:p w14:paraId="3BFBDF84" w14:textId="77777777" w:rsidR="003852DA" w:rsidRPr="003852DA" w:rsidRDefault="003852DA" w:rsidP="003852DA">
      <w:pPr>
        <w:spacing w:line="480" w:lineRule="auto"/>
        <w:rPr>
          <w:rFonts w:eastAsia="Times New Roman"/>
          <w:sz w:val="24"/>
          <w:szCs w:val="24"/>
        </w:rPr>
      </w:pPr>
    </w:p>
    <w:p w14:paraId="48BA950F"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Now, we will show you the screens that you will see in the computer during the game. In each round the computer will ask the same question: How many units of locos/kilos of hake above your individual quota you want to harvest/fish (from 0 up to 50)? If you want to comply with your quota, the answer must be zero. </w:t>
      </w:r>
    </w:p>
    <w:p w14:paraId="38F52C94" w14:textId="77777777" w:rsidR="003852DA" w:rsidRPr="003852DA" w:rsidRDefault="003852DA" w:rsidP="003852DA">
      <w:pPr>
        <w:spacing w:line="480" w:lineRule="auto"/>
        <w:rPr>
          <w:rFonts w:eastAsia="Times New Roman"/>
          <w:sz w:val="24"/>
          <w:szCs w:val="24"/>
        </w:rPr>
      </w:pPr>
    </w:p>
    <w:p w14:paraId="30BBF239"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Your answers will be recorded anonymously in the computer. Neither the </w:t>
      </w:r>
      <w:proofErr w:type="gramStart"/>
      <w:r w:rsidRPr="003852DA">
        <w:rPr>
          <w:rFonts w:eastAsia="Times New Roman"/>
          <w:sz w:val="24"/>
          <w:szCs w:val="24"/>
        </w:rPr>
        <w:t>researches</w:t>
      </w:r>
      <w:proofErr w:type="gramEnd"/>
      <w:r w:rsidRPr="003852DA">
        <w:rPr>
          <w:rFonts w:eastAsia="Times New Roman"/>
          <w:sz w:val="24"/>
          <w:szCs w:val="24"/>
        </w:rPr>
        <w:t xml:space="preserve">, nor the other participants will know how many units of locos/kilos of hake you harvest/fish during the game. Your identity will never be revealed. To remain anonymous, it is very important to be quiet during the game and no make any comments. It is not allowed to speak during the game, if you need any help please rise your hand in silence and a monitor will assist you. </w:t>
      </w:r>
    </w:p>
    <w:p w14:paraId="354840FC" w14:textId="77777777" w:rsidR="003852DA" w:rsidRPr="003852DA" w:rsidRDefault="003852DA" w:rsidP="003852DA">
      <w:pPr>
        <w:spacing w:line="480" w:lineRule="auto"/>
        <w:rPr>
          <w:rFonts w:eastAsia="Times New Roman"/>
          <w:sz w:val="24"/>
          <w:szCs w:val="24"/>
        </w:rPr>
      </w:pPr>
    </w:p>
    <w:p w14:paraId="2FF1D9F1"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Once every group’s member had entered their responses, you will see a summary screen, summarizing the results of the round. As you can see, it will tell you: </w:t>
      </w:r>
    </w:p>
    <w:p w14:paraId="6C42B695" w14:textId="77777777" w:rsidR="003852DA" w:rsidRPr="003852DA" w:rsidRDefault="003852DA" w:rsidP="003852DA">
      <w:pPr>
        <w:pStyle w:val="ListParagraph"/>
        <w:spacing w:line="480" w:lineRule="auto"/>
        <w:ind w:left="1440"/>
        <w:rPr>
          <w:rFonts w:eastAsia="Times New Roman"/>
          <w:sz w:val="24"/>
          <w:szCs w:val="24"/>
        </w:rPr>
      </w:pPr>
    </w:p>
    <w:p w14:paraId="56636FA2" w14:textId="77777777" w:rsidR="003852DA" w:rsidRPr="003852DA" w:rsidRDefault="003852DA" w:rsidP="003852DA">
      <w:pPr>
        <w:pStyle w:val="ListParagraph"/>
        <w:numPr>
          <w:ilvl w:val="1"/>
          <w:numId w:val="1"/>
        </w:numPr>
        <w:spacing w:line="480" w:lineRule="auto"/>
        <w:rPr>
          <w:rFonts w:eastAsia="Times New Roman"/>
          <w:sz w:val="24"/>
          <w:szCs w:val="24"/>
        </w:rPr>
      </w:pPr>
      <w:r w:rsidRPr="003852DA">
        <w:rPr>
          <w:rFonts w:eastAsia="Times New Roman"/>
          <w:sz w:val="24"/>
          <w:szCs w:val="24"/>
        </w:rPr>
        <w:t xml:space="preserve">The number of units of locos/kilos of hake that you harvested/fished in that round. </w:t>
      </w:r>
    </w:p>
    <w:p w14:paraId="3FBE7D48" w14:textId="77777777" w:rsidR="003852DA" w:rsidRPr="003852DA" w:rsidRDefault="003852DA" w:rsidP="003852DA">
      <w:pPr>
        <w:pStyle w:val="ListParagraph"/>
        <w:numPr>
          <w:ilvl w:val="1"/>
          <w:numId w:val="1"/>
        </w:numPr>
        <w:spacing w:line="480" w:lineRule="auto"/>
        <w:rPr>
          <w:rFonts w:eastAsia="Times New Roman"/>
          <w:sz w:val="24"/>
          <w:szCs w:val="24"/>
        </w:rPr>
      </w:pPr>
      <w:r w:rsidRPr="003852DA">
        <w:rPr>
          <w:rFonts w:eastAsia="Times New Roman"/>
          <w:sz w:val="24"/>
          <w:szCs w:val="24"/>
        </w:rPr>
        <w:lastRenderedPageBreak/>
        <w:t>The number of units of locos/kilos of hake harvested/fished, on average, by the rest of the members in your group in that round.</w:t>
      </w:r>
    </w:p>
    <w:p w14:paraId="09D90E6C" w14:textId="77777777" w:rsidR="003852DA" w:rsidRPr="003852DA" w:rsidRDefault="003852DA" w:rsidP="003852DA">
      <w:pPr>
        <w:pStyle w:val="ListParagraph"/>
        <w:numPr>
          <w:ilvl w:val="1"/>
          <w:numId w:val="1"/>
        </w:numPr>
        <w:spacing w:line="480" w:lineRule="auto"/>
        <w:rPr>
          <w:rFonts w:eastAsia="Times New Roman"/>
          <w:sz w:val="24"/>
          <w:szCs w:val="24"/>
        </w:rPr>
      </w:pPr>
      <w:r w:rsidRPr="003852DA">
        <w:rPr>
          <w:rFonts w:eastAsia="Times New Roman"/>
          <w:sz w:val="24"/>
          <w:szCs w:val="24"/>
        </w:rPr>
        <w:t xml:space="preserve">The number of units of locos/kilos of hake that you lost due to the overharvesting/overfishing of the other members of your group in that round. </w:t>
      </w:r>
    </w:p>
    <w:p w14:paraId="670B01D9" w14:textId="77777777" w:rsidR="003852DA" w:rsidRPr="003852DA" w:rsidRDefault="003852DA" w:rsidP="003852DA">
      <w:pPr>
        <w:pStyle w:val="ListParagraph"/>
        <w:numPr>
          <w:ilvl w:val="1"/>
          <w:numId w:val="1"/>
        </w:numPr>
        <w:spacing w:line="480" w:lineRule="auto"/>
        <w:rPr>
          <w:rFonts w:eastAsia="Times New Roman"/>
          <w:sz w:val="24"/>
          <w:szCs w:val="24"/>
        </w:rPr>
      </w:pPr>
      <w:r w:rsidRPr="003852DA">
        <w:rPr>
          <w:rFonts w:eastAsia="Times New Roman"/>
          <w:sz w:val="24"/>
          <w:szCs w:val="24"/>
        </w:rPr>
        <w:t xml:space="preserve">The number of units of locos/kilos of hake that you ended up with and are available to be sold in that round. </w:t>
      </w:r>
    </w:p>
    <w:p w14:paraId="2C52E003" w14:textId="77777777" w:rsidR="003852DA" w:rsidRPr="003852DA" w:rsidRDefault="003852DA" w:rsidP="003852DA">
      <w:pPr>
        <w:pStyle w:val="ListParagraph"/>
        <w:numPr>
          <w:ilvl w:val="1"/>
          <w:numId w:val="1"/>
        </w:numPr>
        <w:spacing w:line="480" w:lineRule="auto"/>
        <w:rPr>
          <w:rFonts w:eastAsia="Times New Roman"/>
          <w:sz w:val="24"/>
          <w:szCs w:val="24"/>
        </w:rPr>
      </w:pPr>
      <w:r w:rsidRPr="003852DA">
        <w:rPr>
          <w:rFonts w:eastAsia="Times New Roman"/>
          <w:sz w:val="24"/>
          <w:szCs w:val="24"/>
        </w:rPr>
        <w:t xml:space="preserve">The amount of money that you earned in that round. </w:t>
      </w:r>
    </w:p>
    <w:p w14:paraId="0268A870" w14:textId="77777777" w:rsidR="003852DA" w:rsidRPr="003852DA" w:rsidRDefault="003852DA" w:rsidP="003852DA">
      <w:pPr>
        <w:spacing w:line="480" w:lineRule="auto"/>
        <w:rPr>
          <w:rFonts w:eastAsia="Times New Roman"/>
          <w:sz w:val="24"/>
          <w:szCs w:val="24"/>
        </w:rPr>
      </w:pPr>
    </w:p>
    <w:p w14:paraId="04127FE5"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Once you have read the screen press the red button to continue. Once everyone has read their screens, the next round will automatically begin. Summarizing:</w:t>
      </w:r>
    </w:p>
    <w:p w14:paraId="54C1384D" w14:textId="77777777" w:rsidR="003852DA" w:rsidRPr="003852DA" w:rsidRDefault="003852DA" w:rsidP="003852DA">
      <w:pPr>
        <w:spacing w:line="480" w:lineRule="auto"/>
        <w:rPr>
          <w:rFonts w:eastAsia="Times New Roman"/>
          <w:sz w:val="24"/>
          <w:szCs w:val="24"/>
        </w:rPr>
      </w:pPr>
    </w:p>
    <w:p w14:paraId="1399D714" w14:textId="77777777" w:rsidR="003852DA" w:rsidRPr="003852DA" w:rsidRDefault="003852DA" w:rsidP="003852DA">
      <w:pPr>
        <w:pStyle w:val="ListParagraph"/>
        <w:numPr>
          <w:ilvl w:val="1"/>
          <w:numId w:val="2"/>
        </w:numPr>
        <w:spacing w:line="480" w:lineRule="auto"/>
        <w:rPr>
          <w:rFonts w:eastAsia="Times New Roman"/>
          <w:sz w:val="24"/>
          <w:szCs w:val="24"/>
        </w:rPr>
      </w:pPr>
      <w:r w:rsidRPr="003852DA">
        <w:rPr>
          <w:rFonts w:eastAsia="Times New Roman"/>
          <w:sz w:val="24"/>
          <w:szCs w:val="24"/>
        </w:rPr>
        <w:t xml:space="preserve">You have an individual quota of 100 units of locos/kilos of hake in each round. </w:t>
      </w:r>
    </w:p>
    <w:p w14:paraId="0FDCE127" w14:textId="77777777" w:rsidR="003852DA" w:rsidRPr="003852DA" w:rsidRDefault="003852DA" w:rsidP="003852DA">
      <w:pPr>
        <w:pStyle w:val="ListParagraph"/>
        <w:numPr>
          <w:ilvl w:val="1"/>
          <w:numId w:val="2"/>
        </w:numPr>
        <w:spacing w:line="480" w:lineRule="auto"/>
        <w:rPr>
          <w:rFonts w:eastAsia="Times New Roman"/>
          <w:sz w:val="24"/>
          <w:szCs w:val="24"/>
        </w:rPr>
      </w:pPr>
      <w:r w:rsidRPr="003852DA">
        <w:rPr>
          <w:rFonts w:eastAsia="Times New Roman"/>
          <w:sz w:val="24"/>
          <w:szCs w:val="24"/>
        </w:rPr>
        <w:t>You have the chance of harvest/fish beyond your quota up to 50 additional units of loco/kilos of hake in each round.</w:t>
      </w:r>
    </w:p>
    <w:p w14:paraId="27B64234" w14:textId="77777777" w:rsidR="003852DA" w:rsidRPr="003852DA" w:rsidRDefault="003852DA" w:rsidP="003852DA">
      <w:pPr>
        <w:pStyle w:val="ListParagraph"/>
        <w:numPr>
          <w:ilvl w:val="1"/>
          <w:numId w:val="2"/>
        </w:numPr>
        <w:spacing w:line="480" w:lineRule="auto"/>
        <w:rPr>
          <w:rFonts w:eastAsia="Times New Roman"/>
          <w:sz w:val="24"/>
          <w:szCs w:val="24"/>
        </w:rPr>
      </w:pPr>
      <w:r w:rsidRPr="003852DA">
        <w:rPr>
          <w:rFonts w:eastAsia="Times New Roman"/>
          <w:sz w:val="24"/>
          <w:szCs w:val="24"/>
        </w:rPr>
        <w:t xml:space="preserve">For each additional unit of loco/kilo of hake you overharvest/overfish the rest of the members in your group will lose half a unit of loco/ kilo of hake from their catch in that round. </w:t>
      </w:r>
    </w:p>
    <w:p w14:paraId="16167EBD" w14:textId="77777777" w:rsidR="003852DA" w:rsidRPr="003852DA" w:rsidRDefault="003852DA" w:rsidP="003852DA">
      <w:pPr>
        <w:pStyle w:val="ListParagraph"/>
        <w:numPr>
          <w:ilvl w:val="1"/>
          <w:numId w:val="2"/>
        </w:numPr>
        <w:spacing w:line="480" w:lineRule="auto"/>
        <w:rPr>
          <w:rFonts w:eastAsia="Times New Roman"/>
          <w:sz w:val="24"/>
          <w:szCs w:val="24"/>
        </w:rPr>
      </w:pPr>
      <w:r w:rsidRPr="003852DA">
        <w:rPr>
          <w:rFonts w:eastAsia="Times New Roman"/>
          <w:sz w:val="24"/>
          <w:szCs w:val="24"/>
        </w:rPr>
        <w:t>We will pay you $10 CLP for each unit of loco/kilo of hake at the end of each round.</w:t>
      </w:r>
    </w:p>
    <w:p w14:paraId="7808D4D3" w14:textId="77777777" w:rsidR="003852DA" w:rsidRPr="003852DA" w:rsidRDefault="003852DA" w:rsidP="003852DA">
      <w:pPr>
        <w:pStyle w:val="ListParagraph"/>
        <w:numPr>
          <w:ilvl w:val="1"/>
          <w:numId w:val="2"/>
        </w:numPr>
        <w:spacing w:line="480" w:lineRule="auto"/>
        <w:rPr>
          <w:rFonts w:eastAsia="Times New Roman"/>
          <w:sz w:val="24"/>
          <w:szCs w:val="24"/>
        </w:rPr>
      </w:pPr>
      <w:r w:rsidRPr="003852DA">
        <w:rPr>
          <w:rFonts w:eastAsia="Times New Roman"/>
          <w:sz w:val="24"/>
          <w:szCs w:val="24"/>
        </w:rPr>
        <w:t xml:space="preserve">Your earnings will be accumulated during the 20 rounds of the game and will be paid privately at the end of the session. </w:t>
      </w:r>
    </w:p>
    <w:p w14:paraId="05D99D64" w14:textId="77777777" w:rsidR="003852DA" w:rsidRPr="003852DA" w:rsidRDefault="003852DA" w:rsidP="003852DA">
      <w:pPr>
        <w:spacing w:line="480" w:lineRule="auto"/>
        <w:rPr>
          <w:rFonts w:eastAsia="Times New Roman"/>
          <w:sz w:val="24"/>
          <w:szCs w:val="24"/>
        </w:rPr>
      </w:pPr>
    </w:p>
    <w:p w14:paraId="0877A6D3"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lastRenderedPageBreak/>
        <w:t xml:space="preserve">Before starting you will play three trial rounds just to practice. These rounds are not for real money. Please rise your hand in silence if you have any question and wait until a monitor can assist you. Once the trial rounds are completed, the real game will start, and you will be playing for real money. </w:t>
      </w:r>
    </w:p>
    <w:p w14:paraId="7147A78B" w14:textId="77777777" w:rsidR="003852DA" w:rsidRPr="003852DA" w:rsidRDefault="003852DA" w:rsidP="003852DA">
      <w:pPr>
        <w:spacing w:line="480" w:lineRule="auto"/>
        <w:rPr>
          <w:rFonts w:eastAsia="Times New Roman"/>
          <w:sz w:val="24"/>
          <w:szCs w:val="24"/>
        </w:rPr>
      </w:pPr>
    </w:p>
    <w:p w14:paraId="64F376DB" w14:textId="77777777" w:rsidR="003852DA" w:rsidRPr="003852DA" w:rsidRDefault="003852DA" w:rsidP="003852DA">
      <w:pPr>
        <w:pBdr>
          <w:bottom w:val="single" w:sz="12" w:space="1" w:color="auto"/>
        </w:pBdr>
        <w:spacing w:line="480" w:lineRule="auto"/>
        <w:rPr>
          <w:rFonts w:eastAsia="Times New Roman"/>
          <w:sz w:val="24"/>
          <w:szCs w:val="24"/>
        </w:rPr>
      </w:pPr>
      <w:r w:rsidRPr="003852DA">
        <w:rPr>
          <w:rFonts w:eastAsia="Times New Roman"/>
          <w:sz w:val="24"/>
          <w:szCs w:val="24"/>
        </w:rPr>
        <w:t>Please remember that communication during the game is not allowed!</w:t>
      </w:r>
    </w:p>
    <w:p w14:paraId="6B239708" w14:textId="77777777" w:rsidR="003852DA" w:rsidRPr="003852DA" w:rsidRDefault="003852DA" w:rsidP="003852DA">
      <w:pPr>
        <w:pBdr>
          <w:bottom w:val="single" w:sz="12" w:space="1" w:color="auto"/>
        </w:pBdr>
        <w:spacing w:line="480" w:lineRule="auto"/>
        <w:rPr>
          <w:rFonts w:eastAsia="Times New Roman"/>
          <w:sz w:val="24"/>
          <w:szCs w:val="24"/>
        </w:rPr>
      </w:pPr>
    </w:p>
    <w:p w14:paraId="4F660830" w14:textId="77777777" w:rsidR="003852DA" w:rsidRPr="003852DA" w:rsidRDefault="003852DA" w:rsidP="003852DA">
      <w:pPr>
        <w:spacing w:line="480" w:lineRule="auto"/>
        <w:rPr>
          <w:rFonts w:eastAsia="Times New Roman"/>
          <w:sz w:val="24"/>
          <w:szCs w:val="24"/>
        </w:rPr>
      </w:pPr>
    </w:p>
    <w:p w14:paraId="18550410"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Starting from round 11 a new rule will be implemented. After everyone has decided how many units of loco/kilos of hake they want to overharvest/overfish, the computer will randomly match two players in each group. One person in each of the couples formed by the computer, will be assigned as the inspector and will be allowed to observe their partner’s catch without knowing their identity. Since the groups have five players, two persons in each group will be inspectors, two will be inspected and one person will remain inactive. The computer will randomly assign the roles in each round. </w:t>
      </w:r>
    </w:p>
    <w:p w14:paraId="10899F80" w14:textId="77777777" w:rsidR="003852DA" w:rsidRPr="003852DA" w:rsidRDefault="003852DA" w:rsidP="003852DA">
      <w:pPr>
        <w:spacing w:line="480" w:lineRule="auto"/>
        <w:rPr>
          <w:rFonts w:eastAsia="Times New Roman"/>
          <w:sz w:val="24"/>
          <w:szCs w:val="24"/>
        </w:rPr>
      </w:pPr>
    </w:p>
    <w:p w14:paraId="0AB8A222"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If you are randomly chosen as an inspector, you will see a screen that will show you your partner’s catch.  It is like you could see how many units of locos/ kilos of hake the other fisher has in her or his boat. If your partner has exceeded her or his quota, you will have the chance of reporting her or him to the association’s board/SERNAPESCA ― again this is just a recreation given that the association’s board/SERNAPESCA is not really involved in this study. If you are selected as an inspector, $250 CLP will be added to your account. You can use them to report your partner if she or he has exceeded their quota. If you do not spend the $250 CLP in reporting </w:t>
      </w:r>
      <w:r w:rsidRPr="003852DA">
        <w:rPr>
          <w:rFonts w:eastAsia="Times New Roman"/>
          <w:sz w:val="24"/>
          <w:szCs w:val="24"/>
        </w:rPr>
        <w:lastRenderedPageBreak/>
        <w:t xml:space="preserve">your partner, they will be accumulated in your account. If the association’s board/SERNAPESCA is informed about a quota violation, it will punish the offender by seizing all their catch for that round, leaving that fisher with zero units of locos/ kilos of hake.  In the game, the computer will play the role of the association’s board/ SERNAPESCA. Since the game is anonymous, no one will really know who exceeded their individual quota. </w:t>
      </w:r>
    </w:p>
    <w:p w14:paraId="6830A168" w14:textId="77777777" w:rsidR="003852DA" w:rsidRPr="003852DA" w:rsidRDefault="003852DA" w:rsidP="003852DA">
      <w:pPr>
        <w:spacing w:line="480" w:lineRule="auto"/>
        <w:rPr>
          <w:rFonts w:eastAsia="Times New Roman"/>
          <w:sz w:val="24"/>
          <w:szCs w:val="24"/>
        </w:rPr>
      </w:pPr>
    </w:p>
    <w:p w14:paraId="2CACEF52"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If you are being inspected </w:t>
      </w:r>
      <w:proofErr w:type="gramStart"/>
      <w:r w:rsidRPr="003852DA">
        <w:rPr>
          <w:rFonts w:eastAsia="Times New Roman"/>
          <w:sz w:val="24"/>
          <w:szCs w:val="24"/>
        </w:rPr>
        <w:t>in a given</w:t>
      </w:r>
      <w:proofErr w:type="gramEnd"/>
      <w:r w:rsidRPr="003852DA">
        <w:rPr>
          <w:rFonts w:eastAsia="Times New Roman"/>
          <w:sz w:val="24"/>
          <w:szCs w:val="24"/>
        </w:rPr>
        <w:t xml:space="preserve"> round, the screen will let you know that your catch is being inspected by other fisher, and you should wait in silence for the next screen. If you have been selected to remain inactive during this stage, it means you do not inspect </w:t>
      </w:r>
      <w:proofErr w:type="gramStart"/>
      <w:r w:rsidRPr="003852DA">
        <w:rPr>
          <w:rFonts w:eastAsia="Times New Roman"/>
          <w:sz w:val="24"/>
          <w:szCs w:val="24"/>
        </w:rPr>
        <w:t>anyone’s</w:t>
      </w:r>
      <w:proofErr w:type="gramEnd"/>
      <w:r w:rsidRPr="003852DA">
        <w:rPr>
          <w:rFonts w:eastAsia="Times New Roman"/>
          <w:sz w:val="24"/>
          <w:szCs w:val="24"/>
        </w:rPr>
        <w:t xml:space="preserve"> catch nor will someone inspect yours. The screen will ask you to wait in silence for the next screen. </w:t>
      </w:r>
    </w:p>
    <w:p w14:paraId="0165DCC8"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After inspectors have decided whether to report, everyone will see a summary screen. As you can see, it will tell you: </w:t>
      </w:r>
    </w:p>
    <w:p w14:paraId="3BD39CC7" w14:textId="77777777" w:rsidR="003852DA" w:rsidRPr="003852DA" w:rsidRDefault="003852DA" w:rsidP="003852DA">
      <w:pPr>
        <w:spacing w:line="480" w:lineRule="auto"/>
        <w:rPr>
          <w:rFonts w:eastAsia="Times New Roman"/>
          <w:sz w:val="24"/>
          <w:szCs w:val="24"/>
        </w:rPr>
      </w:pPr>
    </w:p>
    <w:p w14:paraId="40325A02" w14:textId="77777777" w:rsidR="003852DA" w:rsidRPr="003852DA" w:rsidRDefault="003852DA" w:rsidP="003852DA">
      <w:pPr>
        <w:pStyle w:val="ListParagraph"/>
        <w:numPr>
          <w:ilvl w:val="1"/>
          <w:numId w:val="3"/>
        </w:numPr>
        <w:spacing w:line="480" w:lineRule="auto"/>
        <w:rPr>
          <w:rFonts w:eastAsia="Times New Roman"/>
          <w:sz w:val="24"/>
          <w:szCs w:val="24"/>
        </w:rPr>
      </w:pPr>
      <w:r w:rsidRPr="003852DA">
        <w:rPr>
          <w:rFonts w:eastAsia="Times New Roman"/>
          <w:sz w:val="24"/>
          <w:szCs w:val="24"/>
        </w:rPr>
        <w:t xml:space="preserve">The number of units of locos/kilos of hake that you harvested/fished in that round. </w:t>
      </w:r>
    </w:p>
    <w:p w14:paraId="66B3CA41" w14:textId="77777777" w:rsidR="003852DA" w:rsidRPr="003852DA" w:rsidRDefault="003852DA" w:rsidP="003852DA">
      <w:pPr>
        <w:pStyle w:val="ListParagraph"/>
        <w:numPr>
          <w:ilvl w:val="1"/>
          <w:numId w:val="3"/>
        </w:numPr>
        <w:spacing w:line="480" w:lineRule="auto"/>
        <w:rPr>
          <w:rFonts w:eastAsia="Times New Roman"/>
          <w:sz w:val="24"/>
          <w:szCs w:val="24"/>
        </w:rPr>
      </w:pPr>
      <w:r w:rsidRPr="003852DA">
        <w:rPr>
          <w:rFonts w:eastAsia="Times New Roman"/>
          <w:sz w:val="24"/>
          <w:szCs w:val="24"/>
        </w:rPr>
        <w:t>The number of units of locos/kilos of hake harvested/ fished, on average, by the rest of the members in your group in that round.</w:t>
      </w:r>
    </w:p>
    <w:p w14:paraId="1A62FD0D" w14:textId="77777777" w:rsidR="003852DA" w:rsidRPr="003852DA" w:rsidRDefault="003852DA" w:rsidP="003852DA">
      <w:pPr>
        <w:pStyle w:val="ListParagraph"/>
        <w:numPr>
          <w:ilvl w:val="1"/>
          <w:numId w:val="3"/>
        </w:numPr>
        <w:spacing w:line="480" w:lineRule="auto"/>
        <w:rPr>
          <w:rFonts w:eastAsia="Times New Roman"/>
          <w:sz w:val="24"/>
          <w:szCs w:val="24"/>
        </w:rPr>
      </w:pPr>
      <w:r w:rsidRPr="003852DA">
        <w:rPr>
          <w:rFonts w:eastAsia="Times New Roman"/>
          <w:sz w:val="24"/>
          <w:szCs w:val="24"/>
        </w:rPr>
        <w:t xml:space="preserve">The number of units of locos/kilos of hake that you lost because of the overharvesting/overfishing of the other members of your group in that round. </w:t>
      </w:r>
    </w:p>
    <w:p w14:paraId="6292A29A" w14:textId="77777777" w:rsidR="003852DA" w:rsidRPr="003852DA" w:rsidRDefault="003852DA" w:rsidP="003852DA">
      <w:pPr>
        <w:pStyle w:val="ListParagraph"/>
        <w:numPr>
          <w:ilvl w:val="1"/>
          <w:numId w:val="3"/>
        </w:numPr>
        <w:spacing w:line="480" w:lineRule="auto"/>
        <w:rPr>
          <w:rFonts w:eastAsia="Times New Roman"/>
          <w:sz w:val="24"/>
          <w:szCs w:val="24"/>
        </w:rPr>
      </w:pPr>
      <w:r w:rsidRPr="003852DA">
        <w:rPr>
          <w:rFonts w:eastAsia="Times New Roman"/>
          <w:sz w:val="24"/>
          <w:szCs w:val="24"/>
        </w:rPr>
        <w:t xml:space="preserve">Whether you have been reported to the association’s board/SERNAPESCA and your catch has been seized in that round. </w:t>
      </w:r>
    </w:p>
    <w:p w14:paraId="2E74E7B5" w14:textId="77777777" w:rsidR="003852DA" w:rsidRPr="003852DA" w:rsidRDefault="003852DA" w:rsidP="003852DA">
      <w:pPr>
        <w:pStyle w:val="ListParagraph"/>
        <w:numPr>
          <w:ilvl w:val="1"/>
          <w:numId w:val="4"/>
        </w:numPr>
        <w:spacing w:line="480" w:lineRule="auto"/>
        <w:rPr>
          <w:rFonts w:eastAsia="Times New Roman"/>
          <w:sz w:val="24"/>
          <w:szCs w:val="24"/>
        </w:rPr>
      </w:pPr>
      <w:r w:rsidRPr="003852DA">
        <w:rPr>
          <w:rFonts w:eastAsia="Times New Roman"/>
          <w:sz w:val="24"/>
          <w:szCs w:val="24"/>
        </w:rPr>
        <w:t xml:space="preserve">The number of units of locos/kilos of hake that you ended up with and are available to be sold in that round. </w:t>
      </w:r>
    </w:p>
    <w:p w14:paraId="55E9C499" w14:textId="77777777" w:rsidR="003852DA" w:rsidRPr="003852DA" w:rsidRDefault="003852DA" w:rsidP="003852DA">
      <w:pPr>
        <w:pStyle w:val="ListParagraph"/>
        <w:numPr>
          <w:ilvl w:val="1"/>
          <w:numId w:val="4"/>
        </w:numPr>
        <w:spacing w:line="480" w:lineRule="auto"/>
        <w:rPr>
          <w:rFonts w:eastAsia="Times New Roman"/>
          <w:sz w:val="24"/>
          <w:szCs w:val="24"/>
        </w:rPr>
      </w:pPr>
      <w:r w:rsidRPr="003852DA">
        <w:rPr>
          <w:rFonts w:eastAsia="Times New Roman"/>
          <w:sz w:val="24"/>
          <w:szCs w:val="24"/>
        </w:rPr>
        <w:t xml:space="preserve">The amount of money that you earned in that round. </w:t>
      </w:r>
    </w:p>
    <w:p w14:paraId="0428041E" w14:textId="77777777" w:rsidR="003852DA" w:rsidRPr="003852DA" w:rsidRDefault="003852DA" w:rsidP="003852DA">
      <w:pPr>
        <w:spacing w:line="480" w:lineRule="auto"/>
        <w:rPr>
          <w:rFonts w:eastAsia="Times New Roman"/>
          <w:sz w:val="24"/>
          <w:szCs w:val="24"/>
        </w:rPr>
      </w:pPr>
    </w:p>
    <w:p w14:paraId="0E32A0E8"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Once everyone had read their results, the next round will start. Summarizing:</w:t>
      </w:r>
    </w:p>
    <w:p w14:paraId="4753ABFD" w14:textId="77777777" w:rsidR="003852DA" w:rsidRPr="003852DA" w:rsidRDefault="003852DA" w:rsidP="003852DA">
      <w:pPr>
        <w:spacing w:line="480" w:lineRule="auto"/>
        <w:rPr>
          <w:rFonts w:eastAsia="Times New Roman"/>
          <w:sz w:val="24"/>
          <w:szCs w:val="24"/>
        </w:rPr>
      </w:pPr>
    </w:p>
    <w:p w14:paraId="6FF9DC3A" w14:textId="77777777" w:rsidR="003852DA" w:rsidRPr="003852DA" w:rsidRDefault="003852DA" w:rsidP="003852DA">
      <w:pPr>
        <w:pStyle w:val="ListParagraph"/>
        <w:numPr>
          <w:ilvl w:val="1"/>
          <w:numId w:val="5"/>
        </w:numPr>
        <w:spacing w:line="480" w:lineRule="auto"/>
        <w:rPr>
          <w:rFonts w:eastAsia="Times New Roman"/>
          <w:sz w:val="24"/>
          <w:szCs w:val="24"/>
        </w:rPr>
      </w:pPr>
      <w:r w:rsidRPr="003852DA">
        <w:rPr>
          <w:rFonts w:eastAsia="Times New Roman"/>
          <w:sz w:val="24"/>
          <w:szCs w:val="24"/>
        </w:rPr>
        <w:t xml:space="preserve">You have an individual quota of 100 units of locos/kilos of hake in each round. </w:t>
      </w:r>
    </w:p>
    <w:p w14:paraId="5F829CAC" w14:textId="77777777" w:rsidR="003852DA" w:rsidRPr="003852DA" w:rsidRDefault="003852DA" w:rsidP="003852DA">
      <w:pPr>
        <w:pStyle w:val="ListParagraph"/>
        <w:numPr>
          <w:ilvl w:val="1"/>
          <w:numId w:val="5"/>
        </w:numPr>
        <w:spacing w:line="480" w:lineRule="auto"/>
        <w:rPr>
          <w:rFonts w:eastAsia="Times New Roman"/>
          <w:sz w:val="24"/>
          <w:szCs w:val="24"/>
        </w:rPr>
      </w:pPr>
      <w:r w:rsidRPr="003852DA">
        <w:rPr>
          <w:rFonts w:eastAsia="Times New Roman"/>
          <w:sz w:val="24"/>
          <w:szCs w:val="24"/>
        </w:rPr>
        <w:t>You have the chance of harvest/fish beyond your quota up to 50 additional units of locos/ kilos of hake in each round.</w:t>
      </w:r>
    </w:p>
    <w:p w14:paraId="30C15936" w14:textId="77777777" w:rsidR="003852DA" w:rsidRPr="003852DA" w:rsidRDefault="003852DA" w:rsidP="003852DA">
      <w:pPr>
        <w:pStyle w:val="ListParagraph"/>
        <w:numPr>
          <w:ilvl w:val="1"/>
          <w:numId w:val="5"/>
        </w:numPr>
        <w:spacing w:line="480" w:lineRule="auto"/>
        <w:rPr>
          <w:rFonts w:eastAsia="Times New Roman"/>
          <w:sz w:val="24"/>
          <w:szCs w:val="24"/>
        </w:rPr>
      </w:pPr>
      <w:r w:rsidRPr="003852DA">
        <w:rPr>
          <w:rFonts w:eastAsia="Times New Roman"/>
          <w:sz w:val="24"/>
          <w:szCs w:val="24"/>
        </w:rPr>
        <w:t xml:space="preserve">For each additional units of loco/kilo of hake you overharvest/overfish the rest of the members in your group will lose half a unit of loco/kilo of hake from their catch in that round. </w:t>
      </w:r>
    </w:p>
    <w:p w14:paraId="04884796" w14:textId="53A36ED4" w:rsidR="003852DA" w:rsidRPr="003852DA" w:rsidRDefault="003852DA" w:rsidP="003852DA">
      <w:pPr>
        <w:pStyle w:val="ListParagraph"/>
        <w:numPr>
          <w:ilvl w:val="1"/>
          <w:numId w:val="5"/>
        </w:numPr>
        <w:spacing w:line="480" w:lineRule="auto"/>
        <w:rPr>
          <w:rFonts w:eastAsia="Times New Roman"/>
          <w:sz w:val="24"/>
          <w:szCs w:val="24"/>
        </w:rPr>
      </w:pPr>
      <w:r w:rsidRPr="003852DA">
        <w:rPr>
          <w:rFonts w:eastAsia="Times New Roman"/>
          <w:sz w:val="24"/>
          <w:szCs w:val="24"/>
        </w:rPr>
        <w:t>After everyone have entered their decisions, the computer will randomly assign two players as inspectors two as inspected, and one will remain inactive in each round. Each inspector will see the catch of an inspected</w:t>
      </w:r>
    </w:p>
    <w:p w14:paraId="7B2EE63C" w14:textId="77777777" w:rsidR="003852DA" w:rsidRPr="003852DA" w:rsidRDefault="003852DA" w:rsidP="003852DA">
      <w:pPr>
        <w:pStyle w:val="ListParagraph"/>
        <w:numPr>
          <w:ilvl w:val="1"/>
          <w:numId w:val="5"/>
        </w:numPr>
        <w:spacing w:line="480" w:lineRule="auto"/>
        <w:rPr>
          <w:rFonts w:eastAsia="Times New Roman"/>
          <w:sz w:val="24"/>
          <w:szCs w:val="24"/>
        </w:rPr>
      </w:pPr>
      <w:r w:rsidRPr="003852DA">
        <w:rPr>
          <w:rFonts w:eastAsia="Times New Roman"/>
          <w:sz w:val="24"/>
          <w:szCs w:val="24"/>
        </w:rPr>
        <w:t xml:space="preserve">If the inspector sees that the inspected has exceed her or his quota, she or he can decide whether to report it to the association’s board/SERNAPESCA. The inspector will receive $250 CLP in her or his account that can be spent in reporting a quota violation. If the inspector does not use the $250 CLP for reporting, they will be accumulated in her or his account.  </w:t>
      </w:r>
    </w:p>
    <w:p w14:paraId="51437419" w14:textId="77777777" w:rsidR="003852DA" w:rsidRPr="003852DA" w:rsidRDefault="003852DA" w:rsidP="003852DA">
      <w:pPr>
        <w:pStyle w:val="ListParagraph"/>
        <w:numPr>
          <w:ilvl w:val="1"/>
          <w:numId w:val="5"/>
        </w:numPr>
        <w:spacing w:line="480" w:lineRule="auto"/>
        <w:rPr>
          <w:rFonts w:eastAsia="Times New Roman"/>
          <w:sz w:val="24"/>
          <w:szCs w:val="24"/>
        </w:rPr>
      </w:pPr>
      <w:r w:rsidRPr="003852DA">
        <w:rPr>
          <w:rFonts w:eastAsia="Times New Roman"/>
          <w:sz w:val="24"/>
          <w:szCs w:val="24"/>
        </w:rPr>
        <w:t xml:space="preserve"> The association’s board will seize all the catch of a reported offender, including their individual quota. </w:t>
      </w:r>
    </w:p>
    <w:p w14:paraId="23C9B6EE" w14:textId="77777777" w:rsidR="003852DA" w:rsidRPr="003852DA" w:rsidRDefault="003852DA" w:rsidP="003852DA">
      <w:pPr>
        <w:pStyle w:val="ListParagraph"/>
        <w:numPr>
          <w:ilvl w:val="1"/>
          <w:numId w:val="5"/>
        </w:numPr>
        <w:spacing w:line="480" w:lineRule="auto"/>
        <w:rPr>
          <w:rFonts w:eastAsia="Times New Roman"/>
          <w:sz w:val="24"/>
          <w:szCs w:val="24"/>
        </w:rPr>
      </w:pPr>
      <w:r w:rsidRPr="003852DA">
        <w:rPr>
          <w:rFonts w:eastAsia="Times New Roman"/>
          <w:sz w:val="24"/>
          <w:szCs w:val="24"/>
        </w:rPr>
        <w:t>We will pay you $10 CLP for each unit of loco/kilo of hake at the end of each round.</w:t>
      </w:r>
    </w:p>
    <w:p w14:paraId="0C7B85C1" w14:textId="77777777" w:rsidR="003852DA" w:rsidRPr="003852DA" w:rsidRDefault="003852DA" w:rsidP="003852DA">
      <w:pPr>
        <w:pStyle w:val="ListParagraph"/>
        <w:numPr>
          <w:ilvl w:val="1"/>
          <w:numId w:val="5"/>
        </w:numPr>
        <w:spacing w:line="480" w:lineRule="auto"/>
        <w:rPr>
          <w:rFonts w:eastAsia="Times New Roman"/>
          <w:sz w:val="24"/>
          <w:szCs w:val="24"/>
        </w:rPr>
      </w:pPr>
      <w:r w:rsidRPr="003852DA">
        <w:rPr>
          <w:rFonts w:eastAsia="Times New Roman"/>
          <w:sz w:val="24"/>
          <w:szCs w:val="24"/>
        </w:rPr>
        <w:t xml:space="preserve">Your earnings will be accumulated during the 20 rounds of the game and will be paid privately at the end of the session. </w:t>
      </w:r>
    </w:p>
    <w:p w14:paraId="79C706EA" w14:textId="77777777" w:rsidR="003852DA" w:rsidRPr="003852DA" w:rsidRDefault="003852DA" w:rsidP="003852DA">
      <w:pPr>
        <w:spacing w:line="480" w:lineRule="auto"/>
        <w:rPr>
          <w:rFonts w:eastAsia="Times New Roman"/>
          <w:sz w:val="24"/>
          <w:szCs w:val="24"/>
        </w:rPr>
      </w:pPr>
    </w:p>
    <w:p w14:paraId="63613BFD"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Before starting you will play three trial rounds just to practice. These rounds are not for real money. Please rise your hand in silence if you have any question and wait until a monitor can assist you. Once the trial rounds are completed, the real game will start, and you will be playing for real money. Please remember that communication during the game is not allowed!</w:t>
      </w:r>
    </w:p>
    <w:p w14:paraId="637B7C52" w14:textId="792EFD8D" w:rsidR="00BA3D2B" w:rsidRPr="003852DA" w:rsidRDefault="00BA3D2B">
      <w:pPr>
        <w:rPr>
          <w:rFonts w:ascii="Arial" w:hAnsi="Arial" w:cs="Arial"/>
          <w:b/>
          <w:bCs/>
        </w:rPr>
      </w:pPr>
    </w:p>
    <w:p w14:paraId="1AC20243" w14:textId="26CE3460" w:rsidR="003852DA" w:rsidRDefault="003852DA">
      <w:pPr>
        <w:rPr>
          <w:b/>
          <w:bCs/>
          <w:sz w:val="24"/>
          <w:szCs w:val="24"/>
        </w:rPr>
      </w:pPr>
      <w:r w:rsidRPr="003852DA">
        <w:rPr>
          <w:b/>
          <w:bCs/>
          <w:sz w:val="24"/>
          <w:szCs w:val="24"/>
        </w:rPr>
        <w:t xml:space="preserve">Supplementary Figures </w:t>
      </w:r>
    </w:p>
    <w:p w14:paraId="4FBC0909" w14:textId="777B7C3B" w:rsidR="003852DA" w:rsidRDefault="003852DA">
      <w:pPr>
        <w:rPr>
          <w:b/>
          <w:bCs/>
          <w:sz w:val="24"/>
          <w:szCs w:val="24"/>
        </w:rPr>
      </w:pPr>
      <w:r>
        <w:rPr>
          <w:b/>
          <w:bCs/>
          <w:noProof/>
        </w:rPr>
        <w:drawing>
          <wp:anchor distT="0" distB="0" distL="114300" distR="114300" simplePos="0" relativeHeight="251659264" behindDoc="0" locked="0" layoutInCell="1" allowOverlap="1" wp14:anchorId="55EDAC5E" wp14:editId="5759D360">
            <wp:simplePos x="0" y="0"/>
            <wp:positionH relativeFrom="margin">
              <wp:align>left</wp:align>
            </wp:positionH>
            <wp:positionV relativeFrom="paragraph">
              <wp:posOffset>349250</wp:posOffset>
            </wp:positionV>
            <wp:extent cx="6483350" cy="3337560"/>
            <wp:effectExtent l="0" t="0" r="0" b="0"/>
            <wp:wrapTopAndBottom/>
            <wp:docPr id="4" name="Imagen 4"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sup.jpg"/>
                    <pic:cNvPicPr/>
                  </pic:nvPicPr>
                  <pic:blipFill>
                    <a:blip r:embed="rId5">
                      <a:extLst>
                        <a:ext uri="{28A0092B-C50C-407E-A947-70E740481C1C}">
                          <a14:useLocalDpi xmlns:a14="http://schemas.microsoft.com/office/drawing/2010/main" val="0"/>
                        </a:ext>
                      </a:extLst>
                    </a:blip>
                    <a:stretch>
                      <a:fillRect/>
                    </a:stretch>
                  </pic:blipFill>
                  <pic:spPr>
                    <a:xfrm>
                      <a:off x="0" y="0"/>
                      <a:ext cx="6483350" cy="3337560"/>
                    </a:xfrm>
                    <a:prstGeom prst="rect">
                      <a:avLst/>
                    </a:prstGeom>
                  </pic:spPr>
                </pic:pic>
              </a:graphicData>
            </a:graphic>
            <wp14:sizeRelH relativeFrom="margin">
              <wp14:pctWidth>0</wp14:pctWidth>
            </wp14:sizeRelH>
            <wp14:sizeRelV relativeFrom="margin">
              <wp14:pctHeight>0</wp14:pctHeight>
            </wp14:sizeRelV>
          </wp:anchor>
        </w:drawing>
      </w:r>
    </w:p>
    <w:p w14:paraId="314FA21C" w14:textId="699CC8B8" w:rsidR="003852DA" w:rsidRDefault="003852DA">
      <w:pPr>
        <w:rPr>
          <w:b/>
          <w:bCs/>
          <w:sz w:val="24"/>
          <w:szCs w:val="24"/>
        </w:rPr>
      </w:pPr>
    </w:p>
    <w:p w14:paraId="29644462" w14:textId="236E2669" w:rsidR="003852DA" w:rsidRDefault="003852DA" w:rsidP="003852DA">
      <w:pPr>
        <w:pStyle w:val="Paragraph"/>
        <w:spacing w:before="0" w:line="480" w:lineRule="auto"/>
        <w:ind w:firstLine="0"/>
      </w:pPr>
      <w:r w:rsidRPr="0069602F">
        <w:rPr>
          <w:b/>
        </w:rPr>
        <w:t>Fig. S1</w:t>
      </w:r>
      <w:r w:rsidRPr="0069602F">
        <w:t>.</w:t>
      </w:r>
      <w:r>
        <w:t xml:space="preserve"> Location</w:t>
      </w:r>
      <w:r w:rsidRPr="00D50FAD">
        <w:t xml:space="preserve"> of high-performance (white</w:t>
      </w:r>
      <w:r>
        <w:t xml:space="preserve"> circles</w:t>
      </w:r>
      <w:r w:rsidRPr="00D50FAD">
        <w:t>) and low-performance (dark gray</w:t>
      </w:r>
      <w:r>
        <w:t xml:space="preserve"> circles</w:t>
      </w:r>
      <w:r w:rsidRPr="00D50FAD">
        <w:t>) associations in</w:t>
      </w:r>
      <w:r>
        <w:t>cluded in</w:t>
      </w:r>
      <w:r w:rsidRPr="00D50FAD">
        <w:t xml:space="preserve"> our sample.</w:t>
      </w:r>
    </w:p>
    <w:p w14:paraId="3ECD23F8" w14:textId="7D2E7BD0" w:rsidR="003852DA" w:rsidRDefault="003852DA">
      <w:pPr>
        <w:rPr>
          <w:b/>
          <w:bCs/>
          <w:sz w:val="24"/>
          <w:szCs w:val="24"/>
        </w:rPr>
      </w:pPr>
    </w:p>
    <w:p w14:paraId="7B50DB49" w14:textId="67F9821E" w:rsidR="00414CBF" w:rsidRDefault="00414CBF">
      <w:pPr>
        <w:rPr>
          <w:b/>
          <w:bCs/>
          <w:sz w:val="24"/>
          <w:szCs w:val="24"/>
        </w:rPr>
      </w:pPr>
    </w:p>
    <w:p w14:paraId="6A01A9D0" w14:textId="5CDC8680" w:rsidR="00414CBF" w:rsidRDefault="00414CBF">
      <w:pPr>
        <w:rPr>
          <w:b/>
          <w:bCs/>
          <w:sz w:val="24"/>
          <w:szCs w:val="24"/>
        </w:rPr>
      </w:pPr>
    </w:p>
    <w:p w14:paraId="1320B298" w14:textId="68703FBE" w:rsidR="00414CBF" w:rsidRDefault="00414CBF">
      <w:pPr>
        <w:rPr>
          <w:b/>
          <w:bCs/>
          <w:sz w:val="24"/>
          <w:szCs w:val="24"/>
        </w:rPr>
      </w:pPr>
    </w:p>
    <w:p w14:paraId="354A43A6" w14:textId="7D121928" w:rsidR="00414CBF" w:rsidRDefault="00414CBF">
      <w:pPr>
        <w:rPr>
          <w:b/>
          <w:bCs/>
          <w:sz w:val="24"/>
          <w:szCs w:val="24"/>
        </w:rPr>
      </w:pPr>
    </w:p>
    <w:p w14:paraId="3A5C1C47" w14:textId="7AB5964C" w:rsidR="00414CBF" w:rsidRDefault="00414CBF">
      <w:pPr>
        <w:rPr>
          <w:b/>
          <w:bCs/>
          <w:sz w:val="24"/>
          <w:szCs w:val="24"/>
        </w:rPr>
      </w:pPr>
    </w:p>
    <w:p w14:paraId="2353DEE4" w14:textId="639A9F47" w:rsidR="00414CBF" w:rsidRDefault="00414CBF">
      <w:pPr>
        <w:rPr>
          <w:b/>
          <w:bCs/>
          <w:sz w:val="24"/>
          <w:szCs w:val="24"/>
        </w:rPr>
      </w:pPr>
    </w:p>
    <w:p w14:paraId="3DDD4773" w14:textId="6D0AECC1" w:rsidR="00414CBF" w:rsidRDefault="00414CBF">
      <w:pPr>
        <w:rPr>
          <w:b/>
          <w:bCs/>
          <w:sz w:val="24"/>
          <w:szCs w:val="24"/>
        </w:rPr>
      </w:pPr>
    </w:p>
    <w:p w14:paraId="1763CF89" w14:textId="0227C4A2" w:rsidR="00414CBF" w:rsidRDefault="00414CBF">
      <w:pPr>
        <w:rPr>
          <w:b/>
          <w:bCs/>
          <w:sz w:val="24"/>
          <w:szCs w:val="24"/>
        </w:rPr>
      </w:pPr>
    </w:p>
    <w:p w14:paraId="4AAF2A0E" w14:textId="31C52BEA" w:rsidR="00414CBF" w:rsidRDefault="00414CBF">
      <w:pPr>
        <w:rPr>
          <w:b/>
          <w:bCs/>
          <w:sz w:val="24"/>
          <w:szCs w:val="24"/>
        </w:rPr>
      </w:pPr>
      <w:r>
        <w:rPr>
          <w:b/>
          <w:bCs/>
          <w:sz w:val="24"/>
          <w:szCs w:val="24"/>
        </w:rPr>
        <w:lastRenderedPageBreak/>
        <w:t>Supplementary Tables</w:t>
      </w:r>
    </w:p>
    <w:p w14:paraId="743281E7" w14:textId="50AE6936" w:rsidR="00D92C99" w:rsidRDefault="00D92C99">
      <w:pPr>
        <w:rPr>
          <w:b/>
          <w:bCs/>
          <w:sz w:val="24"/>
          <w:szCs w:val="24"/>
        </w:rPr>
      </w:pPr>
    </w:p>
    <w:p w14:paraId="031D3F59" w14:textId="4267C8B9" w:rsidR="00D92C99" w:rsidRPr="00D92C99" w:rsidRDefault="00D92C99" w:rsidP="00ED5A13">
      <w:pPr>
        <w:spacing w:line="480" w:lineRule="auto"/>
        <w:rPr>
          <w:rFonts w:eastAsia="Times New Roman"/>
          <w:sz w:val="24"/>
          <w:szCs w:val="24"/>
        </w:rPr>
      </w:pPr>
      <w:r w:rsidRPr="006D259F">
        <w:rPr>
          <w:b/>
          <w:bCs/>
          <w:sz w:val="24"/>
          <w:szCs w:val="24"/>
        </w:rPr>
        <w:t>Table S</w:t>
      </w:r>
      <w:r>
        <w:rPr>
          <w:b/>
          <w:bCs/>
          <w:sz w:val="24"/>
          <w:szCs w:val="24"/>
        </w:rPr>
        <w:t>1</w:t>
      </w:r>
      <w:r w:rsidRPr="006D259F">
        <w:rPr>
          <w:b/>
          <w:bCs/>
          <w:sz w:val="24"/>
          <w:szCs w:val="24"/>
        </w:rPr>
        <w:t>.</w:t>
      </w:r>
      <w:r w:rsidRPr="006D259F">
        <w:rPr>
          <w:sz w:val="24"/>
          <w:szCs w:val="24"/>
        </w:rPr>
        <w:t xml:space="preserve"> </w:t>
      </w:r>
      <w:r w:rsidRPr="00D92C99">
        <w:rPr>
          <w:bCs/>
          <w:sz w:val="24"/>
          <w:szCs w:val="24"/>
        </w:rPr>
        <w:t>Variables considered to assess association’s performance under CEAR</w:t>
      </w:r>
      <w:r w:rsidRPr="00D92C99">
        <w:rPr>
          <w:sz w:val="24"/>
          <w:szCs w:val="24"/>
        </w:rPr>
        <w:t>. Adapted from Marín</w:t>
      </w:r>
      <w:r>
        <w:rPr>
          <w:sz w:val="24"/>
          <w:szCs w:val="24"/>
        </w:rPr>
        <w:t xml:space="preserve"> et al., (2012)</w:t>
      </w:r>
      <w:r w:rsidRPr="00D92C99">
        <w:rPr>
          <w:sz w:val="24"/>
          <w:szCs w:val="24"/>
        </w:rPr>
        <w:t xml:space="preserve">. </w:t>
      </w:r>
    </w:p>
    <w:tbl>
      <w:tblPr>
        <w:tblStyle w:val="TableGrid"/>
        <w:tblpPr w:leftFromText="180" w:rightFromText="180" w:vertAnchor="text" w:horzAnchor="page" w:tblpX="1516" w:tblpY="199"/>
        <w:tblW w:w="9634" w:type="dxa"/>
        <w:tblLook w:val="04A0" w:firstRow="1" w:lastRow="0" w:firstColumn="1" w:lastColumn="0" w:noHBand="0" w:noVBand="1"/>
      </w:tblPr>
      <w:tblGrid>
        <w:gridCol w:w="1432"/>
        <w:gridCol w:w="1682"/>
        <w:gridCol w:w="2268"/>
        <w:gridCol w:w="1843"/>
        <w:gridCol w:w="2409"/>
      </w:tblGrid>
      <w:tr w:rsidR="00D92C99" w:rsidRPr="005C05E4" w14:paraId="2838FF7E" w14:textId="77777777" w:rsidTr="00BA3D2B">
        <w:trPr>
          <w:trHeight w:val="557"/>
        </w:trPr>
        <w:tc>
          <w:tcPr>
            <w:tcW w:w="1432" w:type="dxa"/>
            <w:vAlign w:val="center"/>
          </w:tcPr>
          <w:p w14:paraId="1413FABF" w14:textId="77777777" w:rsidR="00D92C99" w:rsidRPr="005C05E4" w:rsidRDefault="00D92C99" w:rsidP="00BA3D2B">
            <w:pPr>
              <w:pStyle w:val="ListParagraph"/>
              <w:spacing w:line="276" w:lineRule="auto"/>
              <w:ind w:left="0"/>
              <w:rPr>
                <w:b/>
                <w:bCs/>
              </w:rPr>
            </w:pPr>
            <w:r w:rsidRPr="005C05E4">
              <w:rPr>
                <w:b/>
                <w:bCs/>
              </w:rPr>
              <w:t>Dimension</w:t>
            </w:r>
          </w:p>
        </w:tc>
        <w:tc>
          <w:tcPr>
            <w:tcW w:w="1682" w:type="dxa"/>
            <w:vAlign w:val="center"/>
          </w:tcPr>
          <w:p w14:paraId="5D873AD1" w14:textId="77777777" w:rsidR="00D92C99" w:rsidRPr="005C05E4" w:rsidRDefault="00D92C99" w:rsidP="00BA3D2B">
            <w:pPr>
              <w:pStyle w:val="ListParagraph"/>
              <w:spacing w:line="276" w:lineRule="auto"/>
              <w:ind w:left="0"/>
              <w:rPr>
                <w:b/>
                <w:bCs/>
              </w:rPr>
            </w:pPr>
            <w:r w:rsidRPr="005C05E4">
              <w:rPr>
                <w:b/>
                <w:bCs/>
              </w:rPr>
              <w:t>Variable</w:t>
            </w:r>
          </w:p>
        </w:tc>
        <w:tc>
          <w:tcPr>
            <w:tcW w:w="2268" w:type="dxa"/>
            <w:vAlign w:val="center"/>
          </w:tcPr>
          <w:p w14:paraId="27E85512" w14:textId="77777777" w:rsidR="00D92C99" w:rsidRPr="005C05E4" w:rsidRDefault="00D92C99" w:rsidP="00BA3D2B">
            <w:pPr>
              <w:pStyle w:val="ListParagraph"/>
              <w:spacing w:line="276" w:lineRule="auto"/>
              <w:ind w:left="0"/>
              <w:rPr>
                <w:b/>
                <w:bCs/>
              </w:rPr>
            </w:pPr>
            <w:r w:rsidRPr="005C05E4">
              <w:rPr>
                <w:b/>
                <w:bCs/>
              </w:rPr>
              <w:t>Survey question/ Source</w:t>
            </w:r>
          </w:p>
        </w:tc>
        <w:tc>
          <w:tcPr>
            <w:tcW w:w="1843" w:type="dxa"/>
            <w:vAlign w:val="center"/>
          </w:tcPr>
          <w:p w14:paraId="171451A8" w14:textId="77777777" w:rsidR="00D92C99" w:rsidRPr="005C05E4" w:rsidRDefault="00D92C99" w:rsidP="00BA3D2B">
            <w:pPr>
              <w:pStyle w:val="ListParagraph"/>
              <w:spacing w:line="276" w:lineRule="auto"/>
              <w:ind w:left="0"/>
              <w:rPr>
                <w:b/>
                <w:bCs/>
              </w:rPr>
            </w:pPr>
            <w:r w:rsidRPr="005C05E4">
              <w:rPr>
                <w:b/>
                <w:bCs/>
              </w:rPr>
              <w:t>Scale</w:t>
            </w:r>
          </w:p>
        </w:tc>
        <w:tc>
          <w:tcPr>
            <w:tcW w:w="2409" w:type="dxa"/>
            <w:vAlign w:val="center"/>
          </w:tcPr>
          <w:p w14:paraId="018D63C4" w14:textId="77777777" w:rsidR="00D92C99" w:rsidRPr="005C05E4" w:rsidRDefault="00D92C99" w:rsidP="00BA3D2B">
            <w:pPr>
              <w:pStyle w:val="ListParagraph"/>
              <w:spacing w:line="276" w:lineRule="auto"/>
              <w:ind w:left="0"/>
              <w:rPr>
                <w:b/>
                <w:bCs/>
              </w:rPr>
            </w:pPr>
            <w:r w:rsidRPr="005C05E4">
              <w:rPr>
                <w:b/>
                <w:bCs/>
              </w:rPr>
              <w:t>Variable justification</w:t>
            </w:r>
          </w:p>
        </w:tc>
      </w:tr>
      <w:tr w:rsidR="00D92C99" w:rsidRPr="005C05E4" w14:paraId="0E2CC594" w14:textId="77777777" w:rsidTr="00BA3D2B">
        <w:trPr>
          <w:trHeight w:val="1552"/>
        </w:trPr>
        <w:tc>
          <w:tcPr>
            <w:tcW w:w="1432" w:type="dxa"/>
            <w:vMerge w:val="restart"/>
            <w:vAlign w:val="center"/>
          </w:tcPr>
          <w:p w14:paraId="2DAE3B79" w14:textId="77777777" w:rsidR="00D92C99" w:rsidRPr="005C05E4" w:rsidRDefault="00D92C99" w:rsidP="00BA3D2B">
            <w:pPr>
              <w:pStyle w:val="ListParagraph"/>
              <w:spacing w:line="276" w:lineRule="auto"/>
              <w:ind w:left="0"/>
            </w:pPr>
            <w:r w:rsidRPr="005C05E4">
              <w:t>Social integration</w:t>
            </w:r>
          </w:p>
        </w:tc>
        <w:tc>
          <w:tcPr>
            <w:tcW w:w="1682" w:type="dxa"/>
            <w:vAlign w:val="center"/>
          </w:tcPr>
          <w:p w14:paraId="102C66DE" w14:textId="77777777" w:rsidR="00D92C99" w:rsidRPr="005C05E4" w:rsidRDefault="00D92C99" w:rsidP="00BA3D2B">
            <w:pPr>
              <w:pStyle w:val="ListParagraph"/>
              <w:spacing w:line="276" w:lineRule="auto"/>
              <w:ind w:left="0"/>
            </w:pPr>
            <w:r w:rsidRPr="005C05E4">
              <w:t>Pride in TURF</w:t>
            </w:r>
          </w:p>
        </w:tc>
        <w:tc>
          <w:tcPr>
            <w:tcW w:w="2268" w:type="dxa"/>
            <w:vAlign w:val="center"/>
          </w:tcPr>
          <w:p w14:paraId="1272FC93" w14:textId="77777777" w:rsidR="00D92C99" w:rsidRPr="005C05E4" w:rsidRDefault="00D92C99" w:rsidP="00BA3D2B">
            <w:pPr>
              <w:spacing w:line="276" w:lineRule="auto"/>
            </w:pPr>
            <w:r w:rsidRPr="005C05E4">
              <w:t>In our organization we are proud</w:t>
            </w:r>
          </w:p>
          <w:p w14:paraId="60504BC9" w14:textId="77777777" w:rsidR="00D92C99" w:rsidRPr="005C05E4" w:rsidRDefault="00D92C99" w:rsidP="00BA3D2B">
            <w:pPr>
              <w:pStyle w:val="ListParagraph"/>
              <w:spacing w:line="276" w:lineRule="auto"/>
              <w:ind w:left="0"/>
            </w:pPr>
            <w:r w:rsidRPr="005C05E4">
              <w:t>of our TURF</w:t>
            </w:r>
          </w:p>
        </w:tc>
        <w:tc>
          <w:tcPr>
            <w:tcW w:w="1843" w:type="dxa"/>
            <w:vAlign w:val="center"/>
          </w:tcPr>
          <w:p w14:paraId="03783EF1" w14:textId="77777777" w:rsidR="00D92C99" w:rsidRPr="005C05E4" w:rsidRDefault="00D92C99" w:rsidP="00BA3D2B">
            <w:pPr>
              <w:spacing w:line="276" w:lineRule="auto"/>
            </w:pPr>
            <w:r w:rsidRPr="005C05E4">
              <w:t>4 = Highly agree to</w:t>
            </w:r>
          </w:p>
          <w:p w14:paraId="37136856" w14:textId="77777777" w:rsidR="00D92C99" w:rsidRPr="005C05E4" w:rsidRDefault="00D92C99" w:rsidP="00BA3D2B">
            <w:pPr>
              <w:pStyle w:val="ListParagraph"/>
              <w:spacing w:line="276" w:lineRule="auto"/>
              <w:ind w:left="0"/>
            </w:pPr>
            <w:r w:rsidRPr="005C05E4">
              <w:t>1 = Highly disagree</w:t>
            </w:r>
          </w:p>
        </w:tc>
        <w:tc>
          <w:tcPr>
            <w:tcW w:w="2409" w:type="dxa"/>
            <w:vAlign w:val="center"/>
          </w:tcPr>
          <w:p w14:paraId="7E967B56" w14:textId="77777777" w:rsidR="00D92C99" w:rsidRPr="005C05E4" w:rsidRDefault="00D92C99" w:rsidP="00BA3D2B">
            <w:pPr>
              <w:spacing w:line="276" w:lineRule="auto"/>
            </w:pPr>
            <w:r w:rsidRPr="005C05E4">
              <w:t>More pride with TURF = higher recognition of fishers’ stewardship role in benthic</w:t>
            </w:r>
          </w:p>
          <w:p w14:paraId="6E06991C" w14:textId="77777777" w:rsidR="00D92C99" w:rsidRPr="005C05E4" w:rsidRDefault="00D92C99" w:rsidP="00BA3D2B">
            <w:pPr>
              <w:pStyle w:val="ListParagraph"/>
              <w:spacing w:line="276" w:lineRule="auto"/>
              <w:ind w:left="0"/>
            </w:pPr>
            <w:r w:rsidRPr="005C05E4">
              <w:t>resources sustainability</w:t>
            </w:r>
          </w:p>
        </w:tc>
      </w:tr>
      <w:tr w:rsidR="00D92C99" w:rsidRPr="005C05E4" w14:paraId="41CB3CB8" w14:textId="77777777" w:rsidTr="00BA3D2B">
        <w:trPr>
          <w:trHeight w:val="298"/>
        </w:trPr>
        <w:tc>
          <w:tcPr>
            <w:tcW w:w="1432" w:type="dxa"/>
            <w:vMerge/>
            <w:vAlign w:val="center"/>
          </w:tcPr>
          <w:p w14:paraId="66A482B9" w14:textId="77777777" w:rsidR="00D92C99" w:rsidRPr="005C05E4" w:rsidRDefault="00D92C99" w:rsidP="00BA3D2B">
            <w:pPr>
              <w:pStyle w:val="ListParagraph"/>
              <w:spacing w:line="276" w:lineRule="auto"/>
              <w:ind w:left="0"/>
            </w:pPr>
          </w:p>
        </w:tc>
        <w:tc>
          <w:tcPr>
            <w:tcW w:w="1682" w:type="dxa"/>
            <w:vAlign w:val="center"/>
          </w:tcPr>
          <w:p w14:paraId="5037E9BE" w14:textId="77777777" w:rsidR="00D92C99" w:rsidRPr="005C05E4" w:rsidRDefault="00D92C99" w:rsidP="00BA3D2B">
            <w:pPr>
              <w:spacing w:line="276" w:lineRule="auto"/>
            </w:pPr>
            <w:r w:rsidRPr="005C05E4">
              <w:t>Self-assessed compliance to</w:t>
            </w:r>
          </w:p>
          <w:p w14:paraId="0C0F0581" w14:textId="77777777" w:rsidR="00D92C99" w:rsidRPr="005C05E4" w:rsidRDefault="00D92C99" w:rsidP="00BA3D2B">
            <w:pPr>
              <w:pStyle w:val="ListParagraph"/>
              <w:spacing w:line="276" w:lineRule="auto"/>
              <w:ind w:left="0"/>
            </w:pPr>
            <w:r w:rsidRPr="005C05E4">
              <w:t>TURF’s rules</w:t>
            </w:r>
          </w:p>
        </w:tc>
        <w:tc>
          <w:tcPr>
            <w:tcW w:w="2268" w:type="dxa"/>
            <w:vAlign w:val="center"/>
          </w:tcPr>
          <w:p w14:paraId="3752D36C" w14:textId="77777777" w:rsidR="00D92C99" w:rsidRPr="005C05E4" w:rsidRDefault="00D92C99" w:rsidP="00BA3D2B">
            <w:pPr>
              <w:tabs>
                <w:tab w:val="left" w:pos="1260"/>
              </w:tabs>
              <w:spacing w:line="276" w:lineRule="auto"/>
            </w:pPr>
            <w:r w:rsidRPr="005C05E4">
              <w:t>Our union members observe the management agreement to the</w:t>
            </w:r>
          </w:p>
          <w:p w14:paraId="7F859A7E" w14:textId="77777777" w:rsidR="00D92C99" w:rsidRPr="005C05E4" w:rsidRDefault="00D92C99" w:rsidP="00BA3D2B">
            <w:pPr>
              <w:pStyle w:val="ListParagraph"/>
              <w:tabs>
                <w:tab w:val="left" w:pos="1260"/>
              </w:tabs>
              <w:spacing w:line="276" w:lineRule="auto"/>
              <w:ind w:left="0"/>
            </w:pPr>
            <w:r w:rsidRPr="005C05E4">
              <w:t>Letter</w:t>
            </w:r>
          </w:p>
        </w:tc>
        <w:tc>
          <w:tcPr>
            <w:tcW w:w="1843" w:type="dxa"/>
            <w:vAlign w:val="center"/>
          </w:tcPr>
          <w:p w14:paraId="4384BFD2" w14:textId="77777777" w:rsidR="00D92C99" w:rsidRPr="005C05E4" w:rsidRDefault="00D92C99" w:rsidP="00BA3D2B">
            <w:pPr>
              <w:spacing w:line="276" w:lineRule="auto"/>
            </w:pPr>
            <w:r w:rsidRPr="005C05E4">
              <w:t>4 = Highly agree to</w:t>
            </w:r>
          </w:p>
          <w:p w14:paraId="56BFB26E" w14:textId="77777777" w:rsidR="00D92C99" w:rsidRPr="005C05E4" w:rsidRDefault="00D92C99" w:rsidP="00BA3D2B">
            <w:pPr>
              <w:pStyle w:val="ListParagraph"/>
              <w:spacing w:line="276" w:lineRule="auto"/>
              <w:ind w:left="0"/>
            </w:pPr>
            <w:r w:rsidRPr="005C05E4">
              <w:t>1 = Highly disagree</w:t>
            </w:r>
          </w:p>
        </w:tc>
        <w:tc>
          <w:tcPr>
            <w:tcW w:w="2409" w:type="dxa"/>
            <w:vAlign w:val="center"/>
          </w:tcPr>
          <w:p w14:paraId="132D0952" w14:textId="77777777" w:rsidR="00D92C99" w:rsidRPr="005C05E4" w:rsidRDefault="00D92C99" w:rsidP="00BA3D2B">
            <w:pPr>
              <w:spacing w:line="276" w:lineRule="auto"/>
            </w:pPr>
            <w:r w:rsidRPr="005C05E4">
              <w:t>More compliance = reduced poaching and better self-governance</w:t>
            </w:r>
          </w:p>
        </w:tc>
      </w:tr>
      <w:tr w:rsidR="00D92C99" w:rsidRPr="005C05E4" w14:paraId="6882B13F" w14:textId="77777777" w:rsidTr="00BA3D2B">
        <w:trPr>
          <w:trHeight w:val="283"/>
        </w:trPr>
        <w:tc>
          <w:tcPr>
            <w:tcW w:w="1432" w:type="dxa"/>
            <w:vMerge w:val="restart"/>
            <w:vAlign w:val="center"/>
          </w:tcPr>
          <w:p w14:paraId="2CE545F2" w14:textId="77777777" w:rsidR="00D92C99" w:rsidRPr="005C05E4" w:rsidRDefault="00D92C99" w:rsidP="00BA3D2B">
            <w:pPr>
              <w:pStyle w:val="ListParagraph"/>
              <w:spacing w:line="276" w:lineRule="auto"/>
              <w:ind w:left="0"/>
            </w:pPr>
            <w:r w:rsidRPr="005C05E4">
              <w:t>Management capacity</w:t>
            </w:r>
          </w:p>
        </w:tc>
        <w:tc>
          <w:tcPr>
            <w:tcW w:w="1682" w:type="dxa"/>
            <w:vAlign w:val="center"/>
          </w:tcPr>
          <w:p w14:paraId="72B92C5A" w14:textId="77777777" w:rsidR="00D92C99" w:rsidRPr="005C05E4" w:rsidRDefault="00D92C99" w:rsidP="00BA3D2B">
            <w:pPr>
              <w:spacing w:line="276" w:lineRule="auto"/>
            </w:pPr>
            <w:r w:rsidRPr="005C05E4">
              <w:t>Trend in official MEABR annual</w:t>
            </w:r>
          </w:p>
          <w:p w14:paraId="44E777EC" w14:textId="77777777" w:rsidR="00D92C99" w:rsidRPr="005C05E4" w:rsidRDefault="00D92C99" w:rsidP="00BA3D2B">
            <w:pPr>
              <w:pStyle w:val="ListParagraph"/>
              <w:spacing w:line="276" w:lineRule="auto"/>
              <w:ind w:left="0"/>
            </w:pPr>
            <w:r w:rsidRPr="005C05E4">
              <w:t>TACs</w:t>
            </w:r>
          </w:p>
        </w:tc>
        <w:tc>
          <w:tcPr>
            <w:tcW w:w="2268" w:type="dxa"/>
            <w:vAlign w:val="center"/>
          </w:tcPr>
          <w:p w14:paraId="7EF0830E" w14:textId="77777777" w:rsidR="00D92C99" w:rsidRPr="005C05E4" w:rsidRDefault="00D92C99" w:rsidP="00BA3D2B">
            <w:r w:rsidRPr="005C05E4">
              <w:t>SUBPESCA statistics</w:t>
            </w:r>
          </w:p>
          <w:p w14:paraId="6BE0A69F" w14:textId="77777777" w:rsidR="00D92C99" w:rsidRPr="005C05E4" w:rsidRDefault="00D92C99" w:rsidP="00BA3D2B"/>
        </w:tc>
        <w:tc>
          <w:tcPr>
            <w:tcW w:w="1843" w:type="dxa"/>
            <w:vAlign w:val="center"/>
          </w:tcPr>
          <w:p w14:paraId="24650964" w14:textId="77777777" w:rsidR="00D92C99" w:rsidRPr="005C05E4" w:rsidRDefault="00D92C99" w:rsidP="00BA3D2B">
            <w:pPr>
              <w:spacing w:line="276" w:lineRule="auto"/>
            </w:pPr>
            <w:r w:rsidRPr="005C05E4">
              <w:t>1 = Increased</w:t>
            </w:r>
          </w:p>
          <w:p w14:paraId="5325FCE5" w14:textId="77777777" w:rsidR="00D92C99" w:rsidRPr="005C05E4" w:rsidRDefault="00D92C99" w:rsidP="00BA3D2B">
            <w:pPr>
              <w:spacing w:line="276" w:lineRule="auto"/>
            </w:pPr>
            <w:r w:rsidRPr="005C05E4">
              <w:t>-1 = Decreased</w:t>
            </w:r>
          </w:p>
          <w:p w14:paraId="7363C68A" w14:textId="77777777" w:rsidR="00D92C99" w:rsidRPr="005C05E4" w:rsidRDefault="00D92C99" w:rsidP="00BA3D2B">
            <w:pPr>
              <w:pStyle w:val="ListParagraph"/>
              <w:spacing w:line="276" w:lineRule="auto"/>
              <w:ind w:left="0"/>
            </w:pPr>
            <w:r w:rsidRPr="005C05E4">
              <w:t>0 = No significant trend</w:t>
            </w:r>
          </w:p>
          <w:p w14:paraId="55C484CE" w14:textId="77777777" w:rsidR="00D92C99" w:rsidRPr="005C05E4" w:rsidRDefault="00D92C99" w:rsidP="00BA3D2B"/>
        </w:tc>
        <w:tc>
          <w:tcPr>
            <w:tcW w:w="2409" w:type="dxa"/>
            <w:vAlign w:val="center"/>
          </w:tcPr>
          <w:p w14:paraId="6F27C998" w14:textId="77777777" w:rsidR="00D92C99" w:rsidRPr="005C05E4" w:rsidRDefault="00D92C99" w:rsidP="00BA3D2B">
            <w:pPr>
              <w:spacing w:line="276" w:lineRule="auto"/>
            </w:pPr>
            <w:r w:rsidRPr="005C05E4">
              <w:t>Biologically assessed TURF TACs maintained or increased =</w:t>
            </w:r>
          </w:p>
          <w:p w14:paraId="646DC899" w14:textId="77777777" w:rsidR="00D92C99" w:rsidRPr="005C05E4" w:rsidRDefault="00D92C99" w:rsidP="00BA3D2B">
            <w:pPr>
              <w:pStyle w:val="ListParagraph"/>
              <w:spacing w:line="276" w:lineRule="auto"/>
              <w:ind w:left="0"/>
            </w:pPr>
            <w:r w:rsidRPr="005C05E4">
              <w:t>sustained resources stocks</w:t>
            </w:r>
          </w:p>
          <w:p w14:paraId="62B58380" w14:textId="77777777" w:rsidR="00D92C99" w:rsidRPr="005C05E4" w:rsidRDefault="00D92C99" w:rsidP="00BA3D2B"/>
        </w:tc>
      </w:tr>
      <w:tr w:rsidR="00D92C99" w:rsidRPr="005C05E4" w14:paraId="3F065D0E" w14:textId="77777777" w:rsidTr="00BA3D2B">
        <w:trPr>
          <w:trHeight w:val="283"/>
        </w:trPr>
        <w:tc>
          <w:tcPr>
            <w:tcW w:w="1432" w:type="dxa"/>
            <w:vMerge/>
            <w:vAlign w:val="center"/>
          </w:tcPr>
          <w:p w14:paraId="78D69F5E" w14:textId="77777777" w:rsidR="00D92C99" w:rsidRPr="005C05E4" w:rsidRDefault="00D92C99" w:rsidP="00BA3D2B">
            <w:pPr>
              <w:pStyle w:val="ListParagraph"/>
              <w:spacing w:line="276" w:lineRule="auto"/>
              <w:ind w:left="0"/>
            </w:pPr>
          </w:p>
        </w:tc>
        <w:tc>
          <w:tcPr>
            <w:tcW w:w="1682" w:type="dxa"/>
            <w:vAlign w:val="center"/>
          </w:tcPr>
          <w:p w14:paraId="5CACBF0D" w14:textId="77777777" w:rsidR="00D92C99" w:rsidRPr="005C05E4" w:rsidRDefault="00D92C99" w:rsidP="00BA3D2B">
            <w:pPr>
              <w:spacing w:line="276" w:lineRule="auto"/>
            </w:pPr>
            <w:r w:rsidRPr="005C05E4">
              <w:t>Third party assessed “star</w:t>
            </w:r>
          </w:p>
          <w:p w14:paraId="6A2A30C2" w14:textId="77777777" w:rsidR="00D92C99" w:rsidRPr="005C05E4" w:rsidRDefault="00D92C99" w:rsidP="00BA3D2B">
            <w:pPr>
              <w:pStyle w:val="ListParagraph"/>
              <w:spacing w:line="276" w:lineRule="auto"/>
              <w:ind w:left="0"/>
            </w:pPr>
            <w:r>
              <w:t>associations</w:t>
            </w:r>
            <w:r w:rsidRPr="005C05E4">
              <w:t>”</w:t>
            </w:r>
          </w:p>
        </w:tc>
        <w:tc>
          <w:tcPr>
            <w:tcW w:w="2268" w:type="dxa"/>
            <w:vAlign w:val="center"/>
          </w:tcPr>
          <w:p w14:paraId="6F9D76EA" w14:textId="77777777" w:rsidR="00D92C99" w:rsidRPr="005C05E4" w:rsidRDefault="00D92C99" w:rsidP="00BA3D2B">
            <w:pPr>
              <w:spacing w:line="276" w:lineRule="auto"/>
            </w:pPr>
            <w:r w:rsidRPr="005C05E4">
              <w:t>TURFs considered successful/</w:t>
            </w:r>
          </w:p>
          <w:p w14:paraId="06E7D331" w14:textId="77777777" w:rsidR="00D92C99" w:rsidRPr="005C05E4" w:rsidRDefault="00D92C99" w:rsidP="00BA3D2B">
            <w:pPr>
              <w:spacing w:line="276" w:lineRule="auto"/>
            </w:pPr>
            <w:r w:rsidRPr="005C05E4">
              <w:t>model cases of co-management in each region</w:t>
            </w:r>
          </w:p>
          <w:p w14:paraId="069DACBC" w14:textId="77777777" w:rsidR="00D92C99" w:rsidRPr="005C05E4" w:rsidRDefault="00D92C99" w:rsidP="00BA3D2B">
            <w:pPr>
              <w:pStyle w:val="ListParagraph"/>
              <w:spacing w:line="276" w:lineRule="auto"/>
              <w:ind w:left="0"/>
            </w:pPr>
          </w:p>
        </w:tc>
        <w:tc>
          <w:tcPr>
            <w:tcW w:w="1843" w:type="dxa"/>
            <w:vAlign w:val="center"/>
          </w:tcPr>
          <w:p w14:paraId="69F86908" w14:textId="77777777" w:rsidR="00D92C99" w:rsidRPr="005C05E4" w:rsidRDefault="00D92C99" w:rsidP="00BA3D2B">
            <w:pPr>
              <w:spacing w:line="276" w:lineRule="auto"/>
            </w:pPr>
            <w:r w:rsidRPr="005C05E4">
              <w:t xml:space="preserve">1 = Star </w:t>
            </w:r>
          </w:p>
          <w:p w14:paraId="79E255B5" w14:textId="77777777" w:rsidR="00D92C99" w:rsidRPr="005C05E4" w:rsidRDefault="00D92C99" w:rsidP="00BA3D2B">
            <w:pPr>
              <w:pStyle w:val="ListParagraph"/>
              <w:spacing w:line="276" w:lineRule="auto"/>
              <w:ind w:left="0"/>
            </w:pPr>
            <w:r w:rsidRPr="005C05E4">
              <w:t xml:space="preserve">0 = Other </w:t>
            </w:r>
          </w:p>
          <w:p w14:paraId="7AFEFFFB" w14:textId="77777777" w:rsidR="00D92C99" w:rsidRPr="005C05E4" w:rsidRDefault="00D92C99" w:rsidP="00BA3D2B"/>
          <w:p w14:paraId="23AF2A82" w14:textId="77777777" w:rsidR="00D92C99" w:rsidRPr="005C05E4" w:rsidRDefault="00D92C99" w:rsidP="00BA3D2B"/>
          <w:p w14:paraId="11FE8D7A" w14:textId="77777777" w:rsidR="00D92C99" w:rsidRPr="005C05E4" w:rsidRDefault="00D92C99" w:rsidP="00BA3D2B"/>
          <w:p w14:paraId="6D864966" w14:textId="77777777" w:rsidR="00D92C99" w:rsidRPr="005C05E4" w:rsidRDefault="00D92C99" w:rsidP="00BA3D2B"/>
        </w:tc>
        <w:tc>
          <w:tcPr>
            <w:tcW w:w="2409" w:type="dxa"/>
            <w:vAlign w:val="center"/>
          </w:tcPr>
          <w:p w14:paraId="53BAC437" w14:textId="77777777" w:rsidR="00D92C99" w:rsidRPr="005C05E4" w:rsidRDefault="00D92C99" w:rsidP="00BA3D2B">
            <w:pPr>
              <w:pStyle w:val="ListParagraph"/>
              <w:spacing w:line="276" w:lineRule="auto"/>
              <w:ind w:left="0"/>
            </w:pPr>
            <w:r w:rsidRPr="005C05E4">
              <w:t>Better current results = better perceived management capacities</w:t>
            </w:r>
          </w:p>
        </w:tc>
      </w:tr>
      <w:tr w:rsidR="00D92C99" w:rsidRPr="005C05E4" w14:paraId="35D6FB22" w14:textId="77777777" w:rsidTr="00BA3D2B">
        <w:trPr>
          <w:trHeight w:val="268"/>
        </w:trPr>
        <w:tc>
          <w:tcPr>
            <w:tcW w:w="1432" w:type="dxa"/>
            <w:vMerge/>
            <w:vAlign w:val="center"/>
          </w:tcPr>
          <w:p w14:paraId="722CAB37" w14:textId="77777777" w:rsidR="00D92C99" w:rsidRPr="005C05E4" w:rsidRDefault="00D92C99" w:rsidP="00BA3D2B">
            <w:pPr>
              <w:pStyle w:val="ListParagraph"/>
              <w:spacing w:line="276" w:lineRule="auto"/>
              <w:ind w:left="0"/>
            </w:pPr>
          </w:p>
        </w:tc>
        <w:tc>
          <w:tcPr>
            <w:tcW w:w="1682" w:type="dxa"/>
            <w:vAlign w:val="center"/>
          </w:tcPr>
          <w:p w14:paraId="36B1419C" w14:textId="77777777" w:rsidR="00D92C99" w:rsidRPr="005C05E4" w:rsidRDefault="00D92C99" w:rsidP="00BA3D2B">
            <w:pPr>
              <w:spacing w:line="276" w:lineRule="auto"/>
            </w:pPr>
            <w:r w:rsidRPr="005C05E4">
              <w:t>Third party assessed current</w:t>
            </w:r>
          </w:p>
          <w:p w14:paraId="492ED56A" w14:textId="77777777" w:rsidR="00D92C99" w:rsidRPr="005C05E4" w:rsidRDefault="00D92C99" w:rsidP="00BA3D2B">
            <w:pPr>
              <w:pStyle w:val="ListParagraph"/>
              <w:spacing w:line="276" w:lineRule="auto"/>
              <w:ind w:left="0"/>
            </w:pPr>
            <w:r w:rsidRPr="005C05E4">
              <w:t>performance of TURF</w:t>
            </w:r>
          </w:p>
        </w:tc>
        <w:tc>
          <w:tcPr>
            <w:tcW w:w="2268" w:type="dxa"/>
            <w:vAlign w:val="center"/>
          </w:tcPr>
          <w:p w14:paraId="24BE11E3" w14:textId="77777777" w:rsidR="00D92C99" w:rsidRPr="005C05E4" w:rsidRDefault="00D92C99" w:rsidP="00BA3D2B">
            <w:pPr>
              <w:spacing w:line="276" w:lineRule="auto"/>
            </w:pPr>
            <w:r w:rsidRPr="005C05E4">
              <w:t>Which of these words better describe the overall performance of</w:t>
            </w:r>
            <w:r>
              <w:t xml:space="preserve"> t</w:t>
            </w:r>
            <w:r w:rsidRPr="005C05E4">
              <w:t>he</w:t>
            </w:r>
            <w:r>
              <w:t xml:space="preserve"> </w:t>
            </w:r>
            <w:r w:rsidRPr="005C05E4">
              <w:t xml:space="preserve">associations’ </w:t>
            </w:r>
            <w:r>
              <w:t>T</w:t>
            </w:r>
            <w:r w:rsidRPr="005C05E4">
              <w:t>URFs?</w:t>
            </w:r>
          </w:p>
        </w:tc>
        <w:tc>
          <w:tcPr>
            <w:tcW w:w="1843" w:type="dxa"/>
            <w:vAlign w:val="center"/>
          </w:tcPr>
          <w:p w14:paraId="2AC0E4CB" w14:textId="77777777" w:rsidR="00D92C99" w:rsidRPr="005C05E4" w:rsidRDefault="00D92C99" w:rsidP="00BA3D2B">
            <w:pPr>
              <w:spacing w:line="276" w:lineRule="auto"/>
            </w:pPr>
            <w:r w:rsidRPr="005C05E4">
              <w:t>5 = Success</w:t>
            </w:r>
          </w:p>
          <w:p w14:paraId="4516037B" w14:textId="77777777" w:rsidR="00D92C99" w:rsidRPr="005C05E4" w:rsidRDefault="00D92C99" w:rsidP="00BA3D2B">
            <w:pPr>
              <w:spacing w:line="276" w:lineRule="auto"/>
            </w:pPr>
            <w:r w:rsidRPr="005C05E4">
              <w:t>4 = Stability</w:t>
            </w:r>
          </w:p>
          <w:p w14:paraId="78906750" w14:textId="77777777" w:rsidR="00D92C99" w:rsidRPr="005C05E4" w:rsidRDefault="00D92C99" w:rsidP="00BA3D2B">
            <w:pPr>
              <w:spacing w:line="276" w:lineRule="auto"/>
            </w:pPr>
            <w:r w:rsidRPr="005C05E4">
              <w:t>3 = Improvement</w:t>
            </w:r>
          </w:p>
          <w:p w14:paraId="56D85BE7" w14:textId="77777777" w:rsidR="00D92C99" w:rsidRPr="005C05E4" w:rsidRDefault="00D92C99" w:rsidP="00BA3D2B">
            <w:pPr>
              <w:spacing w:line="276" w:lineRule="auto"/>
            </w:pPr>
            <w:r w:rsidRPr="005C05E4">
              <w:t>2 = Stagnation</w:t>
            </w:r>
          </w:p>
          <w:p w14:paraId="454A7FDD" w14:textId="77777777" w:rsidR="00D92C99" w:rsidRPr="005C05E4" w:rsidRDefault="00D92C99" w:rsidP="00BA3D2B">
            <w:pPr>
              <w:pStyle w:val="ListParagraph"/>
              <w:spacing w:line="276" w:lineRule="auto"/>
              <w:ind w:left="0"/>
            </w:pPr>
            <w:r w:rsidRPr="005C05E4">
              <w:t>1 = Failure</w:t>
            </w:r>
          </w:p>
        </w:tc>
        <w:tc>
          <w:tcPr>
            <w:tcW w:w="2409" w:type="dxa"/>
            <w:vAlign w:val="center"/>
          </w:tcPr>
          <w:p w14:paraId="56181E0C" w14:textId="77777777" w:rsidR="00D92C99" w:rsidRPr="005C05E4" w:rsidRDefault="00D92C99" w:rsidP="00BA3D2B">
            <w:pPr>
              <w:spacing w:line="276" w:lineRule="auto"/>
            </w:pPr>
            <w:r w:rsidRPr="005C05E4">
              <w:t>Better future projections = better</w:t>
            </w:r>
          </w:p>
          <w:p w14:paraId="76458740" w14:textId="77777777" w:rsidR="00D92C99" w:rsidRPr="005C05E4" w:rsidRDefault="00D92C99" w:rsidP="00BA3D2B">
            <w:pPr>
              <w:spacing w:line="276" w:lineRule="auto"/>
            </w:pPr>
            <w:r w:rsidRPr="005C05E4">
              <w:t>perceived long-term management</w:t>
            </w:r>
          </w:p>
          <w:p w14:paraId="64629ABC" w14:textId="77777777" w:rsidR="00D92C99" w:rsidRPr="005C05E4" w:rsidRDefault="00D92C99" w:rsidP="00BA3D2B">
            <w:pPr>
              <w:spacing w:line="276" w:lineRule="auto"/>
            </w:pPr>
            <w:r w:rsidRPr="005C05E4">
              <w:t>capacities</w:t>
            </w:r>
          </w:p>
        </w:tc>
      </w:tr>
      <w:tr w:rsidR="00D92C99" w:rsidRPr="005C05E4" w14:paraId="75F5A04A" w14:textId="77777777" w:rsidTr="00BA3D2B">
        <w:trPr>
          <w:trHeight w:val="268"/>
        </w:trPr>
        <w:tc>
          <w:tcPr>
            <w:tcW w:w="1432" w:type="dxa"/>
            <w:vMerge/>
            <w:vAlign w:val="center"/>
          </w:tcPr>
          <w:p w14:paraId="136D2337" w14:textId="77777777" w:rsidR="00D92C99" w:rsidRPr="005C05E4" w:rsidRDefault="00D92C99" w:rsidP="00BA3D2B">
            <w:pPr>
              <w:pStyle w:val="ListParagraph"/>
              <w:spacing w:line="276" w:lineRule="auto"/>
              <w:ind w:left="0"/>
            </w:pPr>
          </w:p>
        </w:tc>
        <w:tc>
          <w:tcPr>
            <w:tcW w:w="1682" w:type="dxa"/>
            <w:vAlign w:val="center"/>
          </w:tcPr>
          <w:p w14:paraId="5CECC2FB" w14:textId="77777777" w:rsidR="00D92C99" w:rsidRPr="005C05E4" w:rsidRDefault="00D92C99" w:rsidP="00BA3D2B">
            <w:pPr>
              <w:spacing w:line="276" w:lineRule="auto"/>
            </w:pPr>
            <w:r w:rsidRPr="005C05E4">
              <w:t>Third party assessed future</w:t>
            </w:r>
          </w:p>
          <w:p w14:paraId="0200F466" w14:textId="77777777" w:rsidR="00D92C99" w:rsidRPr="005C05E4" w:rsidRDefault="00D92C99" w:rsidP="00BA3D2B">
            <w:pPr>
              <w:spacing w:line="276" w:lineRule="auto"/>
            </w:pPr>
            <w:r w:rsidRPr="005C05E4">
              <w:t>projection of TURF</w:t>
            </w:r>
          </w:p>
        </w:tc>
        <w:tc>
          <w:tcPr>
            <w:tcW w:w="2268" w:type="dxa"/>
            <w:vAlign w:val="center"/>
          </w:tcPr>
          <w:p w14:paraId="79AC9F07" w14:textId="77777777" w:rsidR="00D92C99" w:rsidRPr="005C05E4" w:rsidRDefault="00D92C99" w:rsidP="00BA3D2B">
            <w:pPr>
              <w:spacing w:line="276" w:lineRule="auto"/>
            </w:pPr>
            <w:r w:rsidRPr="005C05E4">
              <w:t>Assign a score to each organization reflecting its future projections with respect to their TURF performance?</w:t>
            </w:r>
          </w:p>
        </w:tc>
        <w:tc>
          <w:tcPr>
            <w:tcW w:w="1843" w:type="dxa"/>
            <w:vAlign w:val="center"/>
          </w:tcPr>
          <w:p w14:paraId="6E5DD5AA" w14:textId="77777777" w:rsidR="00D92C99" w:rsidRPr="005C05E4" w:rsidRDefault="00D92C99" w:rsidP="00BA3D2B">
            <w:pPr>
              <w:spacing w:line="276" w:lineRule="auto"/>
            </w:pPr>
            <w:r w:rsidRPr="005C05E4">
              <w:t>5 = Good performance to</w:t>
            </w:r>
          </w:p>
          <w:p w14:paraId="20DAD0EC" w14:textId="77777777" w:rsidR="00D92C99" w:rsidRPr="005C05E4" w:rsidRDefault="00D92C99" w:rsidP="00BA3D2B">
            <w:pPr>
              <w:spacing w:line="276" w:lineRule="auto"/>
            </w:pPr>
            <w:r w:rsidRPr="005C05E4">
              <w:t>1 = Bad performance</w:t>
            </w:r>
          </w:p>
        </w:tc>
        <w:tc>
          <w:tcPr>
            <w:tcW w:w="2409" w:type="dxa"/>
            <w:vAlign w:val="center"/>
          </w:tcPr>
          <w:p w14:paraId="058DB273" w14:textId="77777777" w:rsidR="00D92C99" w:rsidRPr="005C05E4" w:rsidRDefault="00D92C99" w:rsidP="00BA3D2B">
            <w:pPr>
              <w:spacing w:line="276" w:lineRule="auto"/>
            </w:pPr>
            <w:r w:rsidRPr="005C05E4">
              <w:t>Better future projections = better</w:t>
            </w:r>
          </w:p>
          <w:p w14:paraId="2803888C" w14:textId="77777777" w:rsidR="00D92C99" w:rsidRPr="005C05E4" w:rsidRDefault="00D92C99" w:rsidP="00BA3D2B">
            <w:pPr>
              <w:spacing w:line="276" w:lineRule="auto"/>
            </w:pPr>
            <w:r w:rsidRPr="005C05E4">
              <w:t>perceived long-term management</w:t>
            </w:r>
          </w:p>
          <w:p w14:paraId="2A9A2120" w14:textId="77777777" w:rsidR="00D92C99" w:rsidRPr="005C05E4" w:rsidRDefault="00D92C99" w:rsidP="00BA3D2B">
            <w:pPr>
              <w:spacing w:line="276" w:lineRule="auto"/>
            </w:pPr>
            <w:r w:rsidRPr="005C05E4">
              <w:t>capacities</w:t>
            </w:r>
          </w:p>
        </w:tc>
      </w:tr>
    </w:tbl>
    <w:p w14:paraId="4E0724D8" w14:textId="754CADD6" w:rsidR="00D92C99" w:rsidRDefault="00D92C99">
      <w:pPr>
        <w:rPr>
          <w:b/>
          <w:bCs/>
          <w:sz w:val="24"/>
          <w:szCs w:val="24"/>
        </w:rPr>
      </w:pPr>
    </w:p>
    <w:p w14:paraId="19B5D598" w14:textId="6FCFDC97" w:rsidR="00882043" w:rsidRDefault="00882043">
      <w:pPr>
        <w:rPr>
          <w:b/>
          <w:bCs/>
          <w:sz w:val="24"/>
          <w:szCs w:val="24"/>
        </w:rPr>
      </w:pPr>
    </w:p>
    <w:p w14:paraId="144E8BC9" w14:textId="24556C79" w:rsidR="00882043" w:rsidRDefault="00882043">
      <w:pPr>
        <w:rPr>
          <w:b/>
          <w:bCs/>
          <w:sz w:val="24"/>
          <w:szCs w:val="24"/>
        </w:rPr>
      </w:pPr>
    </w:p>
    <w:p w14:paraId="7C2F183F" w14:textId="35C2353A" w:rsidR="00882043" w:rsidRDefault="00882043">
      <w:pPr>
        <w:rPr>
          <w:b/>
          <w:bCs/>
          <w:sz w:val="24"/>
          <w:szCs w:val="24"/>
        </w:rPr>
      </w:pPr>
    </w:p>
    <w:p w14:paraId="7680D426" w14:textId="4757AD17" w:rsidR="00882043" w:rsidRDefault="00882043">
      <w:pPr>
        <w:rPr>
          <w:b/>
          <w:bCs/>
          <w:sz w:val="24"/>
          <w:szCs w:val="24"/>
        </w:rPr>
      </w:pPr>
    </w:p>
    <w:p w14:paraId="09982BCB" w14:textId="2DD4B575" w:rsidR="00882043" w:rsidRDefault="00882043">
      <w:pPr>
        <w:rPr>
          <w:b/>
          <w:bCs/>
          <w:sz w:val="24"/>
          <w:szCs w:val="24"/>
        </w:rPr>
      </w:pPr>
    </w:p>
    <w:p w14:paraId="54421182" w14:textId="05A6976D" w:rsidR="00882043" w:rsidRDefault="00882043">
      <w:pPr>
        <w:rPr>
          <w:b/>
          <w:bCs/>
          <w:sz w:val="24"/>
          <w:szCs w:val="24"/>
        </w:rPr>
      </w:pPr>
    </w:p>
    <w:p w14:paraId="630BD2FD" w14:textId="57AA1C0F" w:rsidR="00882043" w:rsidRDefault="00882043">
      <w:pPr>
        <w:rPr>
          <w:b/>
          <w:bCs/>
          <w:sz w:val="24"/>
          <w:szCs w:val="24"/>
        </w:rPr>
      </w:pPr>
    </w:p>
    <w:p w14:paraId="340357B9" w14:textId="7F4919BD" w:rsidR="00882043" w:rsidRDefault="00882043">
      <w:pPr>
        <w:rPr>
          <w:b/>
          <w:bCs/>
          <w:sz w:val="24"/>
          <w:szCs w:val="24"/>
        </w:rPr>
      </w:pPr>
    </w:p>
    <w:p w14:paraId="326D5714" w14:textId="27B27801" w:rsidR="00882043" w:rsidRDefault="00882043">
      <w:pPr>
        <w:rPr>
          <w:b/>
          <w:bCs/>
          <w:sz w:val="24"/>
          <w:szCs w:val="24"/>
        </w:rPr>
      </w:pPr>
    </w:p>
    <w:p w14:paraId="6DE24098" w14:textId="7E63A95E" w:rsidR="004724F4" w:rsidRDefault="004724F4" w:rsidP="00ED5A13">
      <w:pPr>
        <w:pStyle w:val="Refhead"/>
        <w:spacing w:before="0" w:after="0" w:line="480" w:lineRule="auto"/>
        <w:rPr>
          <w:b w:val="0"/>
        </w:rPr>
      </w:pPr>
      <w:r w:rsidRPr="00526DA9">
        <w:t>Table S</w:t>
      </w:r>
      <w:r w:rsidR="00BD6B10">
        <w:t>2</w:t>
      </w:r>
      <w:r w:rsidRPr="00526DA9">
        <w:rPr>
          <w:b w:val="0"/>
        </w:rPr>
        <w:t xml:space="preserve">. </w:t>
      </w:r>
      <w:r w:rsidRPr="00BD6B10">
        <w:rPr>
          <w:b w:val="0"/>
          <w:bCs w:val="0"/>
        </w:rPr>
        <w:t>Non-parametric</w:t>
      </w:r>
      <w:r w:rsidRPr="00C37BD9">
        <w:t xml:space="preserve"> </w:t>
      </w:r>
      <w:r>
        <w:t>c</w:t>
      </w:r>
      <w:r w:rsidRPr="00526DA9">
        <w:rPr>
          <w:b w:val="0"/>
        </w:rPr>
        <w:t xml:space="preserve">omparisons of the </w:t>
      </w:r>
      <w:r>
        <w:rPr>
          <w:b w:val="0"/>
        </w:rPr>
        <w:t xml:space="preserve">individual </w:t>
      </w:r>
      <w:r w:rsidRPr="00526DA9">
        <w:rPr>
          <w:b w:val="0"/>
        </w:rPr>
        <w:t>percent of compliance between treatments (</w:t>
      </w:r>
      <w:proofErr w:type="gramStart"/>
      <w:r w:rsidRPr="00526DA9">
        <w:rPr>
          <w:b w:val="0"/>
        </w:rPr>
        <w:t>i.e.</w:t>
      </w:r>
      <w:proofErr w:type="gramEnd"/>
      <w:r w:rsidRPr="00526DA9">
        <w:rPr>
          <w:b w:val="0"/>
        </w:rPr>
        <w:t xml:space="preserve"> CEAR vs. </w:t>
      </w:r>
      <w:r w:rsidRPr="00567788">
        <w:rPr>
          <w:b w:val="0"/>
          <w:i/>
        </w:rPr>
        <w:t>pseudo</w:t>
      </w:r>
      <w:r w:rsidRPr="00526DA9">
        <w:rPr>
          <w:b w:val="0"/>
        </w:rPr>
        <w:t>-OA), association types (i.e. high-performance vs. low-performance)</w:t>
      </w:r>
      <w:r>
        <w:rPr>
          <w:b w:val="0"/>
        </w:rPr>
        <w:t>,</w:t>
      </w:r>
      <w:r w:rsidRPr="00526DA9">
        <w:rPr>
          <w:b w:val="0"/>
        </w:rPr>
        <w:t xml:space="preserve"> and game stages (i.e. non-enforced vs. peer-enforced). </w:t>
      </w:r>
    </w:p>
    <w:p w14:paraId="1BD507A6" w14:textId="77777777" w:rsidR="004724F4" w:rsidRDefault="004724F4" w:rsidP="004724F4">
      <w:pPr>
        <w:pStyle w:val="Refhead"/>
        <w:spacing w:before="0" w:after="0"/>
        <w:ind w:left="720"/>
        <w:rPr>
          <w:b w:val="0"/>
        </w:rPr>
      </w:pPr>
    </w:p>
    <w:tbl>
      <w:tblPr>
        <w:tblStyle w:val="TableGrid"/>
        <w:tblpPr w:leftFromText="180" w:rightFromText="180" w:vertAnchor="text" w:horzAnchor="margin" w:tblpY="14"/>
        <w:tblOverlap w:val="never"/>
        <w:tblW w:w="9821" w:type="dxa"/>
        <w:tblLook w:val="04A0" w:firstRow="1" w:lastRow="0" w:firstColumn="1" w:lastColumn="0" w:noHBand="0" w:noVBand="1"/>
      </w:tblPr>
      <w:tblGrid>
        <w:gridCol w:w="1443"/>
        <w:gridCol w:w="1564"/>
        <w:gridCol w:w="1999"/>
        <w:gridCol w:w="1576"/>
        <w:gridCol w:w="1296"/>
        <w:gridCol w:w="1943"/>
      </w:tblGrid>
      <w:tr w:rsidR="004724F4" w14:paraId="3FFCAF9A" w14:textId="77777777" w:rsidTr="004724F4">
        <w:trPr>
          <w:trHeight w:val="586"/>
        </w:trPr>
        <w:tc>
          <w:tcPr>
            <w:tcW w:w="1460" w:type="dxa"/>
            <w:vAlign w:val="center"/>
          </w:tcPr>
          <w:p w14:paraId="13FD6FB6" w14:textId="77777777" w:rsidR="004724F4" w:rsidRPr="00893781" w:rsidRDefault="004724F4" w:rsidP="004724F4">
            <w:pPr>
              <w:pStyle w:val="Refhead"/>
              <w:spacing w:before="0" w:after="0"/>
            </w:pPr>
            <w:r>
              <w:t>Treatment</w:t>
            </w:r>
          </w:p>
        </w:tc>
        <w:tc>
          <w:tcPr>
            <w:tcW w:w="1623" w:type="dxa"/>
            <w:vAlign w:val="center"/>
          </w:tcPr>
          <w:p w14:paraId="7CB344CC" w14:textId="77777777" w:rsidR="004724F4" w:rsidRPr="00893781" w:rsidRDefault="004724F4" w:rsidP="004724F4">
            <w:pPr>
              <w:pStyle w:val="Refhead"/>
              <w:spacing w:before="0" w:after="0"/>
            </w:pPr>
            <w:r>
              <w:t>Stage</w:t>
            </w:r>
          </w:p>
        </w:tc>
        <w:tc>
          <w:tcPr>
            <w:tcW w:w="2065" w:type="dxa"/>
            <w:vAlign w:val="center"/>
          </w:tcPr>
          <w:p w14:paraId="04634258" w14:textId="77777777" w:rsidR="004724F4" w:rsidRPr="00893781" w:rsidRDefault="004724F4" w:rsidP="004724F4">
            <w:pPr>
              <w:pStyle w:val="Refhead"/>
              <w:spacing w:before="0" w:after="0"/>
            </w:pPr>
            <w:r>
              <w:t>Association type</w:t>
            </w:r>
          </w:p>
        </w:tc>
        <w:tc>
          <w:tcPr>
            <w:tcW w:w="1624" w:type="dxa"/>
            <w:vAlign w:val="center"/>
          </w:tcPr>
          <w:p w14:paraId="6EF4E3BC" w14:textId="77777777" w:rsidR="004724F4" w:rsidRPr="00893781" w:rsidRDefault="004724F4" w:rsidP="004724F4">
            <w:pPr>
              <w:pStyle w:val="Refhead"/>
              <w:spacing w:before="0" w:after="0"/>
            </w:pPr>
            <w:r w:rsidRPr="00893781">
              <w:t>Test</w:t>
            </w:r>
          </w:p>
        </w:tc>
        <w:tc>
          <w:tcPr>
            <w:tcW w:w="1014" w:type="dxa"/>
            <w:vAlign w:val="center"/>
          </w:tcPr>
          <w:p w14:paraId="43D1A539" w14:textId="77777777" w:rsidR="004724F4" w:rsidRPr="00893781" w:rsidRDefault="004724F4" w:rsidP="004724F4">
            <w:pPr>
              <w:pStyle w:val="Refhead"/>
              <w:spacing w:before="0" w:after="0"/>
            </w:pPr>
            <w:r w:rsidRPr="00893781">
              <w:t>p value</w:t>
            </w:r>
          </w:p>
        </w:tc>
        <w:tc>
          <w:tcPr>
            <w:tcW w:w="2035" w:type="dxa"/>
            <w:vAlign w:val="center"/>
          </w:tcPr>
          <w:p w14:paraId="5CBC5459" w14:textId="564919D2" w:rsidR="004724F4" w:rsidRPr="00893781" w:rsidRDefault="004724F4" w:rsidP="004724F4">
            <w:pPr>
              <w:pStyle w:val="Refhead"/>
              <w:spacing w:before="0" w:after="0"/>
            </w:pPr>
            <w:r w:rsidRPr="00893781">
              <w:t>Adjusted p value</w:t>
            </w:r>
            <w:r w:rsidR="00ED5A13">
              <w:t>*</w:t>
            </w:r>
            <w:r w:rsidRPr="00893781">
              <w:t xml:space="preserve"> </w:t>
            </w:r>
          </w:p>
        </w:tc>
      </w:tr>
      <w:tr w:rsidR="004724F4" w14:paraId="548854B4" w14:textId="77777777" w:rsidTr="004724F4">
        <w:trPr>
          <w:trHeight w:val="586"/>
        </w:trPr>
        <w:tc>
          <w:tcPr>
            <w:tcW w:w="1460" w:type="dxa"/>
            <w:shd w:val="clear" w:color="auto" w:fill="E7E6E6" w:themeFill="background2"/>
            <w:vAlign w:val="center"/>
          </w:tcPr>
          <w:p w14:paraId="5BE9758B" w14:textId="77777777" w:rsidR="004724F4" w:rsidRDefault="004724F4" w:rsidP="004724F4">
            <w:pPr>
              <w:pStyle w:val="Refhead"/>
              <w:spacing w:before="0" w:after="0"/>
              <w:rPr>
                <w:b w:val="0"/>
              </w:rPr>
            </w:pPr>
            <w:r>
              <w:rPr>
                <w:b w:val="0"/>
              </w:rPr>
              <w:t>CEAR</w:t>
            </w:r>
            <w:r w:rsidRPr="00EE12EB">
              <w:rPr>
                <w:b w:val="0"/>
              </w:rPr>
              <w:t xml:space="preserve"> vs. </w:t>
            </w:r>
            <w:r w:rsidRPr="000D5ADE">
              <w:rPr>
                <w:b w:val="0"/>
                <w:i/>
              </w:rPr>
              <w:t>pseudo</w:t>
            </w:r>
            <w:r>
              <w:rPr>
                <w:b w:val="0"/>
              </w:rPr>
              <w:t xml:space="preserve">-OA </w:t>
            </w:r>
          </w:p>
        </w:tc>
        <w:tc>
          <w:tcPr>
            <w:tcW w:w="1623" w:type="dxa"/>
            <w:shd w:val="clear" w:color="auto" w:fill="E7E6E6" w:themeFill="background2"/>
            <w:vAlign w:val="center"/>
          </w:tcPr>
          <w:p w14:paraId="264F4418" w14:textId="77777777" w:rsidR="004724F4" w:rsidRDefault="004724F4" w:rsidP="004724F4">
            <w:pPr>
              <w:pStyle w:val="Refhead"/>
              <w:spacing w:before="0" w:after="0"/>
              <w:rPr>
                <w:b w:val="0"/>
              </w:rPr>
            </w:pPr>
            <w:r>
              <w:rPr>
                <w:b w:val="0"/>
              </w:rPr>
              <w:t>All rounds</w:t>
            </w:r>
          </w:p>
        </w:tc>
        <w:tc>
          <w:tcPr>
            <w:tcW w:w="2065" w:type="dxa"/>
            <w:shd w:val="clear" w:color="auto" w:fill="E7E6E6" w:themeFill="background2"/>
            <w:vAlign w:val="center"/>
          </w:tcPr>
          <w:p w14:paraId="49F40417" w14:textId="77777777" w:rsidR="004724F4" w:rsidRDefault="004724F4" w:rsidP="004724F4">
            <w:pPr>
              <w:pStyle w:val="Refhead"/>
              <w:spacing w:before="0" w:after="0"/>
              <w:rPr>
                <w:b w:val="0"/>
              </w:rPr>
            </w:pPr>
            <w:r>
              <w:rPr>
                <w:b w:val="0"/>
              </w:rPr>
              <w:t>High-</w:t>
            </w:r>
            <w:r w:rsidRPr="00EE12EB">
              <w:rPr>
                <w:b w:val="0"/>
              </w:rPr>
              <w:t>performance</w:t>
            </w:r>
          </w:p>
        </w:tc>
        <w:tc>
          <w:tcPr>
            <w:tcW w:w="1624" w:type="dxa"/>
            <w:shd w:val="clear" w:color="auto" w:fill="E7E6E6" w:themeFill="background2"/>
            <w:vAlign w:val="center"/>
          </w:tcPr>
          <w:p w14:paraId="314DC91D" w14:textId="77777777" w:rsidR="004724F4" w:rsidRDefault="004724F4" w:rsidP="004724F4">
            <w:pPr>
              <w:pStyle w:val="Refhead"/>
              <w:spacing w:before="0" w:after="0"/>
              <w:rPr>
                <w:b w:val="0"/>
              </w:rPr>
            </w:pPr>
            <w:r>
              <w:rPr>
                <w:b w:val="0"/>
              </w:rPr>
              <w:t>Wilcoxon test</w:t>
            </w:r>
          </w:p>
        </w:tc>
        <w:tc>
          <w:tcPr>
            <w:tcW w:w="1014" w:type="dxa"/>
            <w:shd w:val="clear" w:color="auto" w:fill="E7E6E6" w:themeFill="background2"/>
            <w:vAlign w:val="center"/>
          </w:tcPr>
          <w:p w14:paraId="10292073" w14:textId="77777777" w:rsidR="004724F4" w:rsidRPr="000827C4" w:rsidRDefault="004724F4" w:rsidP="004724F4">
            <w:pPr>
              <w:pStyle w:val="Refhead"/>
              <w:spacing w:before="0" w:after="0"/>
            </w:pPr>
            <w:r>
              <w:t>0.000</w:t>
            </w:r>
          </w:p>
        </w:tc>
        <w:tc>
          <w:tcPr>
            <w:tcW w:w="2035" w:type="dxa"/>
            <w:shd w:val="clear" w:color="auto" w:fill="E7E6E6" w:themeFill="background2"/>
            <w:vAlign w:val="center"/>
          </w:tcPr>
          <w:p w14:paraId="14CE9720" w14:textId="77777777" w:rsidR="004724F4" w:rsidRPr="00893781" w:rsidRDefault="004724F4" w:rsidP="004724F4">
            <w:pPr>
              <w:pStyle w:val="Refhead"/>
              <w:spacing w:before="0" w:after="0"/>
            </w:pPr>
            <w:r>
              <w:t>0.000</w:t>
            </w:r>
          </w:p>
        </w:tc>
      </w:tr>
      <w:tr w:rsidR="004724F4" w14:paraId="7784F512" w14:textId="77777777" w:rsidTr="004724F4">
        <w:trPr>
          <w:trHeight w:val="586"/>
        </w:trPr>
        <w:tc>
          <w:tcPr>
            <w:tcW w:w="1460" w:type="dxa"/>
            <w:vAlign w:val="center"/>
          </w:tcPr>
          <w:p w14:paraId="0D26726F" w14:textId="77777777" w:rsidR="004724F4" w:rsidRDefault="004724F4" w:rsidP="004724F4">
            <w:pPr>
              <w:pStyle w:val="Refhead"/>
              <w:spacing w:before="0" w:after="0"/>
              <w:rPr>
                <w:b w:val="0"/>
              </w:rPr>
            </w:pPr>
            <w:r>
              <w:rPr>
                <w:b w:val="0"/>
              </w:rPr>
              <w:t>CEAR</w:t>
            </w:r>
            <w:r w:rsidRPr="00EE12EB">
              <w:rPr>
                <w:b w:val="0"/>
              </w:rPr>
              <w:t xml:space="preserve"> vs. </w:t>
            </w:r>
            <w:r w:rsidRPr="000D5ADE">
              <w:rPr>
                <w:b w:val="0"/>
                <w:i/>
              </w:rPr>
              <w:t>pseudo</w:t>
            </w:r>
            <w:r>
              <w:rPr>
                <w:b w:val="0"/>
              </w:rPr>
              <w:t xml:space="preserve">-OA </w:t>
            </w:r>
          </w:p>
        </w:tc>
        <w:tc>
          <w:tcPr>
            <w:tcW w:w="1623" w:type="dxa"/>
            <w:vAlign w:val="center"/>
          </w:tcPr>
          <w:p w14:paraId="1700B52A" w14:textId="77777777" w:rsidR="004724F4" w:rsidRDefault="004724F4" w:rsidP="004724F4">
            <w:pPr>
              <w:pStyle w:val="Refhead"/>
              <w:spacing w:before="0" w:after="0"/>
              <w:rPr>
                <w:b w:val="0"/>
              </w:rPr>
            </w:pPr>
            <w:r>
              <w:rPr>
                <w:b w:val="0"/>
              </w:rPr>
              <w:t xml:space="preserve">All rounds </w:t>
            </w:r>
          </w:p>
        </w:tc>
        <w:tc>
          <w:tcPr>
            <w:tcW w:w="2065" w:type="dxa"/>
            <w:vAlign w:val="center"/>
          </w:tcPr>
          <w:p w14:paraId="1132BF83" w14:textId="77777777" w:rsidR="004724F4" w:rsidRDefault="004724F4" w:rsidP="004724F4">
            <w:pPr>
              <w:pStyle w:val="Refhead"/>
              <w:spacing w:before="0" w:after="0"/>
              <w:rPr>
                <w:b w:val="0"/>
              </w:rPr>
            </w:pPr>
            <w:proofErr w:type="gramStart"/>
            <w:r>
              <w:rPr>
                <w:b w:val="0"/>
              </w:rPr>
              <w:t>Low-performance</w:t>
            </w:r>
            <w:proofErr w:type="gramEnd"/>
          </w:p>
        </w:tc>
        <w:tc>
          <w:tcPr>
            <w:tcW w:w="1624" w:type="dxa"/>
            <w:vAlign w:val="center"/>
          </w:tcPr>
          <w:p w14:paraId="62E9C15B" w14:textId="77777777" w:rsidR="004724F4" w:rsidRDefault="004724F4" w:rsidP="004724F4">
            <w:pPr>
              <w:pStyle w:val="Refhead"/>
              <w:spacing w:before="0" w:after="0"/>
              <w:rPr>
                <w:b w:val="0"/>
              </w:rPr>
            </w:pPr>
            <w:r>
              <w:rPr>
                <w:b w:val="0"/>
              </w:rPr>
              <w:t>Wilcoxon test</w:t>
            </w:r>
          </w:p>
        </w:tc>
        <w:tc>
          <w:tcPr>
            <w:tcW w:w="1014" w:type="dxa"/>
            <w:vAlign w:val="center"/>
          </w:tcPr>
          <w:p w14:paraId="3CABA5D0" w14:textId="03A953C7" w:rsidR="004724F4" w:rsidRDefault="004724F4" w:rsidP="004724F4">
            <w:pPr>
              <w:pStyle w:val="Refhead"/>
              <w:spacing w:before="0" w:after="0"/>
              <w:rPr>
                <w:b w:val="0"/>
              </w:rPr>
            </w:pPr>
            <w:del w:id="0" w:author="Ignacia" w:date="2021-01-11T12:26:00Z">
              <w:r w:rsidRPr="00511719" w:rsidDel="00BA3D2B">
                <w:rPr>
                  <w:b w:val="0"/>
                </w:rPr>
                <w:delText>0.167</w:delText>
              </w:r>
            </w:del>
            <w:ins w:id="1" w:author="Ignacia" w:date="2021-01-11T12:26:00Z">
              <w:r w:rsidR="00BA3D2B">
                <w:rPr>
                  <w:b w:val="0"/>
                </w:rPr>
                <w:t>0.204</w:t>
              </w:r>
            </w:ins>
          </w:p>
        </w:tc>
        <w:tc>
          <w:tcPr>
            <w:tcW w:w="2035" w:type="dxa"/>
            <w:vAlign w:val="center"/>
          </w:tcPr>
          <w:p w14:paraId="2004E9AA" w14:textId="5EE47FD3" w:rsidR="004724F4" w:rsidRDefault="004724F4" w:rsidP="004724F4">
            <w:pPr>
              <w:pStyle w:val="Refhead"/>
              <w:spacing w:before="0" w:after="0"/>
              <w:rPr>
                <w:b w:val="0"/>
              </w:rPr>
            </w:pPr>
            <w:r>
              <w:rPr>
                <w:b w:val="0"/>
              </w:rPr>
              <w:t>1.000</w:t>
            </w:r>
          </w:p>
        </w:tc>
      </w:tr>
      <w:tr w:rsidR="004724F4" w14:paraId="7E954C79" w14:textId="77777777" w:rsidTr="004724F4">
        <w:trPr>
          <w:trHeight w:val="586"/>
        </w:trPr>
        <w:tc>
          <w:tcPr>
            <w:tcW w:w="1460" w:type="dxa"/>
            <w:shd w:val="clear" w:color="auto" w:fill="E7E6E6" w:themeFill="background2"/>
            <w:vAlign w:val="center"/>
          </w:tcPr>
          <w:p w14:paraId="42BABD55" w14:textId="77777777" w:rsidR="004724F4" w:rsidRDefault="004724F4" w:rsidP="004724F4">
            <w:pPr>
              <w:pStyle w:val="Refhead"/>
              <w:spacing w:before="0" w:after="0"/>
              <w:rPr>
                <w:b w:val="0"/>
              </w:rPr>
            </w:pPr>
            <w:r>
              <w:rPr>
                <w:b w:val="0"/>
              </w:rPr>
              <w:t xml:space="preserve">CEAR </w:t>
            </w:r>
          </w:p>
        </w:tc>
        <w:tc>
          <w:tcPr>
            <w:tcW w:w="1623" w:type="dxa"/>
            <w:shd w:val="clear" w:color="auto" w:fill="E7E6E6" w:themeFill="background2"/>
            <w:vAlign w:val="center"/>
          </w:tcPr>
          <w:p w14:paraId="10FE4138" w14:textId="77777777" w:rsidR="004724F4" w:rsidRDefault="004724F4" w:rsidP="004724F4">
            <w:pPr>
              <w:pStyle w:val="Refhead"/>
              <w:spacing w:before="0" w:after="0"/>
              <w:rPr>
                <w:b w:val="0"/>
              </w:rPr>
            </w:pPr>
            <w:r>
              <w:rPr>
                <w:b w:val="0"/>
              </w:rPr>
              <w:t xml:space="preserve">All rounds </w:t>
            </w:r>
          </w:p>
        </w:tc>
        <w:tc>
          <w:tcPr>
            <w:tcW w:w="2065" w:type="dxa"/>
            <w:shd w:val="clear" w:color="auto" w:fill="E7E6E6" w:themeFill="background2"/>
            <w:vAlign w:val="center"/>
          </w:tcPr>
          <w:p w14:paraId="0518C4EF" w14:textId="77777777" w:rsidR="004724F4" w:rsidRDefault="004724F4" w:rsidP="004724F4">
            <w:pPr>
              <w:pStyle w:val="Refhead"/>
              <w:spacing w:before="0" w:after="0"/>
              <w:rPr>
                <w:b w:val="0"/>
              </w:rPr>
            </w:pPr>
            <w:r>
              <w:rPr>
                <w:b w:val="0"/>
              </w:rPr>
              <w:t xml:space="preserve">High- vs. low-performance </w:t>
            </w:r>
          </w:p>
        </w:tc>
        <w:tc>
          <w:tcPr>
            <w:tcW w:w="1624" w:type="dxa"/>
            <w:shd w:val="clear" w:color="auto" w:fill="E7E6E6" w:themeFill="background2"/>
            <w:vAlign w:val="center"/>
          </w:tcPr>
          <w:p w14:paraId="2247B228" w14:textId="77777777" w:rsidR="004724F4" w:rsidRDefault="004724F4" w:rsidP="004724F4">
            <w:pPr>
              <w:pStyle w:val="Refhead"/>
              <w:spacing w:before="0" w:after="0"/>
              <w:rPr>
                <w:b w:val="0"/>
              </w:rPr>
            </w:pPr>
            <w:r>
              <w:rPr>
                <w:b w:val="0"/>
              </w:rPr>
              <w:t>Wilcoxon test</w:t>
            </w:r>
          </w:p>
        </w:tc>
        <w:tc>
          <w:tcPr>
            <w:tcW w:w="1014" w:type="dxa"/>
            <w:shd w:val="clear" w:color="auto" w:fill="E7E6E6" w:themeFill="background2"/>
            <w:vAlign w:val="center"/>
          </w:tcPr>
          <w:p w14:paraId="338A7E40" w14:textId="77777777" w:rsidR="004724F4" w:rsidRPr="00D47632" w:rsidRDefault="004724F4" w:rsidP="004724F4">
            <w:pPr>
              <w:pStyle w:val="Refhead"/>
              <w:spacing w:before="0" w:after="0"/>
            </w:pPr>
            <w:r w:rsidRPr="00D47632">
              <w:t>0.003</w:t>
            </w:r>
          </w:p>
        </w:tc>
        <w:tc>
          <w:tcPr>
            <w:tcW w:w="2035" w:type="dxa"/>
            <w:shd w:val="clear" w:color="auto" w:fill="E7E6E6" w:themeFill="background2"/>
            <w:vAlign w:val="center"/>
          </w:tcPr>
          <w:p w14:paraId="631A2F4B" w14:textId="77777777" w:rsidR="004724F4" w:rsidRPr="00D47632" w:rsidRDefault="004724F4" w:rsidP="004724F4">
            <w:pPr>
              <w:pStyle w:val="Refhead"/>
              <w:spacing w:before="0" w:after="0"/>
            </w:pPr>
            <w:r w:rsidRPr="00D47632">
              <w:t>0.024</w:t>
            </w:r>
            <w:r w:rsidRPr="00D47632">
              <w:tab/>
            </w:r>
          </w:p>
        </w:tc>
      </w:tr>
      <w:tr w:rsidR="004724F4" w14:paraId="20F123B7" w14:textId="77777777" w:rsidTr="004724F4">
        <w:trPr>
          <w:trHeight w:val="586"/>
        </w:trPr>
        <w:tc>
          <w:tcPr>
            <w:tcW w:w="1460" w:type="dxa"/>
            <w:vAlign w:val="center"/>
          </w:tcPr>
          <w:p w14:paraId="40A3C44E" w14:textId="77777777" w:rsidR="004724F4" w:rsidRDefault="004724F4" w:rsidP="004724F4">
            <w:pPr>
              <w:pStyle w:val="Refhead"/>
              <w:spacing w:before="0" w:after="0"/>
              <w:rPr>
                <w:b w:val="0"/>
              </w:rPr>
            </w:pPr>
            <w:r w:rsidRPr="000D5ADE">
              <w:rPr>
                <w:b w:val="0"/>
                <w:i/>
              </w:rPr>
              <w:t>Pseudo</w:t>
            </w:r>
            <w:r>
              <w:rPr>
                <w:b w:val="0"/>
              </w:rPr>
              <w:t xml:space="preserve">-OA </w:t>
            </w:r>
          </w:p>
        </w:tc>
        <w:tc>
          <w:tcPr>
            <w:tcW w:w="1623" w:type="dxa"/>
            <w:vAlign w:val="center"/>
          </w:tcPr>
          <w:p w14:paraId="65AEB209" w14:textId="77777777" w:rsidR="004724F4" w:rsidRDefault="004724F4" w:rsidP="004724F4">
            <w:pPr>
              <w:pStyle w:val="Refhead"/>
              <w:spacing w:before="0" w:after="0"/>
              <w:rPr>
                <w:b w:val="0"/>
              </w:rPr>
            </w:pPr>
            <w:r>
              <w:rPr>
                <w:b w:val="0"/>
              </w:rPr>
              <w:t xml:space="preserve">All rounds </w:t>
            </w:r>
          </w:p>
        </w:tc>
        <w:tc>
          <w:tcPr>
            <w:tcW w:w="2065" w:type="dxa"/>
            <w:vAlign w:val="center"/>
          </w:tcPr>
          <w:p w14:paraId="79F0EAF8" w14:textId="77777777" w:rsidR="004724F4" w:rsidRDefault="004724F4" w:rsidP="004724F4">
            <w:pPr>
              <w:pStyle w:val="Refhead"/>
              <w:spacing w:before="0" w:after="0"/>
              <w:rPr>
                <w:b w:val="0"/>
              </w:rPr>
            </w:pPr>
            <w:r>
              <w:rPr>
                <w:b w:val="0"/>
              </w:rPr>
              <w:t>High- vs. low-performance</w:t>
            </w:r>
          </w:p>
        </w:tc>
        <w:tc>
          <w:tcPr>
            <w:tcW w:w="1624" w:type="dxa"/>
            <w:vAlign w:val="center"/>
          </w:tcPr>
          <w:p w14:paraId="2A7314EC" w14:textId="77777777" w:rsidR="004724F4" w:rsidRDefault="004724F4" w:rsidP="004724F4">
            <w:pPr>
              <w:pStyle w:val="Refhead"/>
              <w:spacing w:before="0" w:after="0"/>
              <w:rPr>
                <w:b w:val="0"/>
              </w:rPr>
            </w:pPr>
            <w:r>
              <w:rPr>
                <w:b w:val="0"/>
              </w:rPr>
              <w:t>Wilcoxon test</w:t>
            </w:r>
          </w:p>
        </w:tc>
        <w:tc>
          <w:tcPr>
            <w:tcW w:w="1014" w:type="dxa"/>
            <w:vAlign w:val="center"/>
          </w:tcPr>
          <w:p w14:paraId="1BF659B5" w14:textId="729EE848" w:rsidR="004724F4" w:rsidRPr="005C7B86" w:rsidRDefault="004724F4" w:rsidP="004724F4">
            <w:pPr>
              <w:pStyle w:val="Refhead"/>
              <w:spacing w:before="0" w:after="0"/>
              <w:rPr>
                <w:b w:val="0"/>
              </w:rPr>
            </w:pPr>
            <w:del w:id="2" w:author="Ignacia" w:date="2021-01-11T12:31:00Z">
              <w:r w:rsidRPr="00D47632" w:rsidDel="00BA3D2B">
                <w:rPr>
                  <w:b w:val="0"/>
                </w:rPr>
                <w:delText>0.398</w:delText>
              </w:r>
            </w:del>
            <w:ins w:id="3" w:author="Ignacia" w:date="2021-01-11T12:31:00Z">
              <w:r w:rsidR="00BA3D2B">
                <w:rPr>
                  <w:b w:val="0"/>
                </w:rPr>
                <w:t>0.638</w:t>
              </w:r>
            </w:ins>
            <w:r w:rsidRPr="00D47632">
              <w:rPr>
                <w:b w:val="0"/>
              </w:rPr>
              <w:tab/>
            </w:r>
          </w:p>
        </w:tc>
        <w:tc>
          <w:tcPr>
            <w:tcW w:w="2035" w:type="dxa"/>
            <w:vAlign w:val="center"/>
          </w:tcPr>
          <w:p w14:paraId="54DC4287" w14:textId="77777777" w:rsidR="004724F4" w:rsidRDefault="004724F4" w:rsidP="004724F4">
            <w:pPr>
              <w:pStyle w:val="Refhead"/>
              <w:spacing w:before="0" w:after="0"/>
              <w:rPr>
                <w:b w:val="0"/>
              </w:rPr>
            </w:pPr>
            <w:r>
              <w:rPr>
                <w:b w:val="0"/>
              </w:rPr>
              <w:t>1.000</w:t>
            </w:r>
          </w:p>
        </w:tc>
      </w:tr>
      <w:tr w:rsidR="004724F4" w14:paraId="1DEC8CFA" w14:textId="77777777" w:rsidTr="004724F4">
        <w:trPr>
          <w:trHeight w:val="586"/>
        </w:trPr>
        <w:tc>
          <w:tcPr>
            <w:tcW w:w="1460" w:type="dxa"/>
            <w:vAlign w:val="center"/>
          </w:tcPr>
          <w:p w14:paraId="5DF3E1D2" w14:textId="77777777" w:rsidR="004724F4" w:rsidRDefault="004724F4" w:rsidP="004724F4">
            <w:pPr>
              <w:pStyle w:val="Refhead"/>
              <w:spacing w:before="0" w:after="0"/>
              <w:rPr>
                <w:b w:val="0"/>
              </w:rPr>
            </w:pPr>
            <w:r>
              <w:rPr>
                <w:b w:val="0"/>
              </w:rPr>
              <w:t xml:space="preserve">CEAR </w:t>
            </w:r>
          </w:p>
        </w:tc>
        <w:tc>
          <w:tcPr>
            <w:tcW w:w="1623" w:type="dxa"/>
            <w:vAlign w:val="center"/>
          </w:tcPr>
          <w:p w14:paraId="702B13EC" w14:textId="77777777" w:rsidR="004724F4" w:rsidRDefault="004724F4" w:rsidP="004724F4">
            <w:pPr>
              <w:pStyle w:val="Refhead"/>
              <w:spacing w:before="0" w:after="0"/>
              <w:rPr>
                <w:b w:val="0"/>
              </w:rPr>
            </w:pPr>
            <w:r>
              <w:rPr>
                <w:b w:val="0"/>
              </w:rPr>
              <w:t xml:space="preserve">Non- vs. peer-enforced </w:t>
            </w:r>
          </w:p>
        </w:tc>
        <w:tc>
          <w:tcPr>
            <w:tcW w:w="2065" w:type="dxa"/>
            <w:vAlign w:val="center"/>
          </w:tcPr>
          <w:p w14:paraId="3FA82E62" w14:textId="77777777" w:rsidR="004724F4" w:rsidRDefault="004724F4" w:rsidP="004724F4">
            <w:pPr>
              <w:pStyle w:val="Refhead"/>
              <w:spacing w:before="0" w:after="0"/>
              <w:rPr>
                <w:b w:val="0"/>
              </w:rPr>
            </w:pPr>
            <w:r>
              <w:rPr>
                <w:b w:val="0"/>
              </w:rPr>
              <w:t xml:space="preserve">High-performance </w:t>
            </w:r>
          </w:p>
        </w:tc>
        <w:tc>
          <w:tcPr>
            <w:tcW w:w="1624" w:type="dxa"/>
            <w:vAlign w:val="center"/>
          </w:tcPr>
          <w:p w14:paraId="320843F0" w14:textId="77777777" w:rsidR="004724F4" w:rsidRDefault="004724F4" w:rsidP="004724F4">
            <w:pPr>
              <w:pStyle w:val="Refhead"/>
              <w:spacing w:before="0" w:after="0"/>
              <w:rPr>
                <w:b w:val="0"/>
              </w:rPr>
            </w:pPr>
            <w:r>
              <w:rPr>
                <w:b w:val="0"/>
              </w:rPr>
              <w:t>Paired Wilcoxon test</w:t>
            </w:r>
          </w:p>
        </w:tc>
        <w:tc>
          <w:tcPr>
            <w:tcW w:w="1014" w:type="dxa"/>
            <w:vAlign w:val="center"/>
          </w:tcPr>
          <w:p w14:paraId="02231BF8" w14:textId="77777777" w:rsidR="004724F4" w:rsidRPr="005C7B86" w:rsidRDefault="004724F4" w:rsidP="004724F4">
            <w:pPr>
              <w:pStyle w:val="Refhead"/>
              <w:spacing w:before="0" w:after="0"/>
              <w:rPr>
                <w:b w:val="0"/>
              </w:rPr>
            </w:pPr>
            <w:r w:rsidRPr="0060130B">
              <w:rPr>
                <w:b w:val="0"/>
              </w:rPr>
              <w:t>0.056</w:t>
            </w:r>
          </w:p>
        </w:tc>
        <w:tc>
          <w:tcPr>
            <w:tcW w:w="2035" w:type="dxa"/>
            <w:vAlign w:val="center"/>
          </w:tcPr>
          <w:p w14:paraId="17F49B0A" w14:textId="77777777" w:rsidR="004724F4" w:rsidRDefault="004724F4" w:rsidP="004724F4">
            <w:pPr>
              <w:pStyle w:val="Refhead"/>
              <w:spacing w:before="0" w:after="0"/>
              <w:rPr>
                <w:b w:val="0"/>
              </w:rPr>
            </w:pPr>
            <w:r w:rsidRPr="0060130B">
              <w:rPr>
                <w:b w:val="0"/>
              </w:rPr>
              <w:t>0.448</w:t>
            </w:r>
          </w:p>
        </w:tc>
      </w:tr>
      <w:tr w:rsidR="004724F4" w14:paraId="7240DEF8" w14:textId="77777777" w:rsidTr="004724F4">
        <w:trPr>
          <w:trHeight w:val="586"/>
        </w:trPr>
        <w:tc>
          <w:tcPr>
            <w:tcW w:w="1460" w:type="dxa"/>
            <w:vAlign w:val="center"/>
          </w:tcPr>
          <w:p w14:paraId="16E92219" w14:textId="77777777" w:rsidR="004724F4" w:rsidRDefault="004724F4" w:rsidP="004724F4">
            <w:pPr>
              <w:pStyle w:val="Refhead"/>
              <w:spacing w:before="0" w:after="0"/>
              <w:rPr>
                <w:b w:val="0"/>
              </w:rPr>
            </w:pPr>
            <w:r w:rsidRPr="000D5ADE">
              <w:rPr>
                <w:b w:val="0"/>
                <w:i/>
              </w:rPr>
              <w:t>Pseudo</w:t>
            </w:r>
            <w:r>
              <w:rPr>
                <w:b w:val="0"/>
              </w:rPr>
              <w:t xml:space="preserve">-OA </w:t>
            </w:r>
          </w:p>
        </w:tc>
        <w:tc>
          <w:tcPr>
            <w:tcW w:w="1623" w:type="dxa"/>
            <w:vAlign w:val="center"/>
          </w:tcPr>
          <w:p w14:paraId="08CDD34E" w14:textId="77777777" w:rsidR="004724F4" w:rsidRDefault="004724F4" w:rsidP="004724F4">
            <w:pPr>
              <w:pStyle w:val="Refhead"/>
              <w:spacing w:before="0" w:after="0"/>
              <w:rPr>
                <w:b w:val="0"/>
              </w:rPr>
            </w:pPr>
            <w:r>
              <w:rPr>
                <w:b w:val="0"/>
              </w:rPr>
              <w:t>Non- vs. peer-enforced</w:t>
            </w:r>
          </w:p>
        </w:tc>
        <w:tc>
          <w:tcPr>
            <w:tcW w:w="2065" w:type="dxa"/>
            <w:vAlign w:val="center"/>
          </w:tcPr>
          <w:p w14:paraId="5B300FFB" w14:textId="77777777" w:rsidR="004724F4" w:rsidRDefault="004724F4" w:rsidP="004724F4">
            <w:pPr>
              <w:pStyle w:val="Refhead"/>
              <w:spacing w:before="0" w:after="0"/>
              <w:rPr>
                <w:b w:val="0"/>
              </w:rPr>
            </w:pPr>
            <w:r>
              <w:rPr>
                <w:b w:val="0"/>
              </w:rPr>
              <w:t xml:space="preserve">High-performance </w:t>
            </w:r>
          </w:p>
        </w:tc>
        <w:tc>
          <w:tcPr>
            <w:tcW w:w="1624" w:type="dxa"/>
            <w:vAlign w:val="center"/>
          </w:tcPr>
          <w:p w14:paraId="5DE1F64F" w14:textId="77777777" w:rsidR="004724F4" w:rsidRDefault="004724F4" w:rsidP="004724F4">
            <w:pPr>
              <w:pStyle w:val="Refhead"/>
              <w:spacing w:before="0" w:after="0"/>
              <w:rPr>
                <w:b w:val="0"/>
              </w:rPr>
            </w:pPr>
            <w:r w:rsidRPr="00893781">
              <w:rPr>
                <w:b w:val="0"/>
              </w:rPr>
              <w:t>Paired Wilcoxon test</w:t>
            </w:r>
          </w:p>
        </w:tc>
        <w:tc>
          <w:tcPr>
            <w:tcW w:w="1014" w:type="dxa"/>
            <w:vAlign w:val="center"/>
          </w:tcPr>
          <w:p w14:paraId="40B324A4" w14:textId="77777777" w:rsidR="004724F4" w:rsidRPr="00C450E2" w:rsidRDefault="004724F4" w:rsidP="004724F4">
            <w:pPr>
              <w:pStyle w:val="Refhead"/>
              <w:spacing w:before="0" w:after="0"/>
            </w:pPr>
            <w:r w:rsidRPr="00C450E2">
              <w:t>0.020</w:t>
            </w:r>
          </w:p>
        </w:tc>
        <w:tc>
          <w:tcPr>
            <w:tcW w:w="2035" w:type="dxa"/>
            <w:vAlign w:val="center"/>
          </w:tcPr>
          <w:p w14:paraId="33918FA8" w14:textId="77777777" w:rsidR="004724F4" w:rsidRPr="005C7B86" w:rsidRDefault="004724F4" w:rsidP="004724F4">
            <w:pPr>
              <w:pStyle w:val="Refhead"/>
              <w:spacing w:before="0" w:after="0"/>
              <w:rPr>
                <w:b w:val="0"/>
              </w:rPr>
            </w:pPr>
            <w:r w:rsidRPr="0060130B">
              <w:rPr>
                <w:b w:val="0"/>
              </w:rPr>
              <w:t>0.160</w:t>
            </w:r>
          </w:p>
        </w:tc>
      </w:tr>
      <w:tr w:rsidR="004724F4" w14:paraId="724B4135" w14:textId="77777777" w:rsidTr="004724F4">
        <w:trPr>
          <w:trHeight w:val="586"/>
        </w:trPr>
        <w:tc>
          <w:tcPr>
            <w:tcW w:w="1460" w:type="dxa"/>
            <w:vAlign w:val="center"/>
          </w:tcPr>
          <w:p w14:paraId="3DB6C01D" w14:textId="77777777" w:rsidR="004724F4" w:rsidRDefault="004724F4" w:rsidP="004724F4">
            <w:pPr>
              <w:pStyle w:val="Refhead"/>
              <w:spacing w:before="0" w:after="0"/>
              <w:rPr>
                <w:b w:val="0"/>
              </w:rPr>
            </w:pPr>
            <w:r>
              <w:rPr>
                <w:b w:val="0"/>
              </w:rPr>
              <w:t xml:space="preserve">CEAR </w:t>
            </w:r>
          </w:p>
        </w:tc>
        <w:tc>
          <w:tcPr>
            <w:tcW w:w="1623" w:type="dxa"/>
            <w:vAlign w:val="center"/>
          </w:tcPr>
          <w:p w14:paraId="26F4E14B" w14:textId="77777777" w:rsidR="004724F4" w:rsidRDefault="004724F4" w:rsidP="004724F4">
            <w:pPr>
              <w:pStyle w:val="Refhead"/>
              <w:spacing w:before="0" w:after="0"/>
              <w:rPr>
                <w:b w:val="0"/>
              </w:rPr>
            </w:pPr>
            <w:r>
              <w:rPr>
                <w:b w:val="0"/>
              </w:rPr>
              <w:t>Non- vs. peer-enforced stage</w:t>
            </w:r>
          </w:p>
        </w:tc>
        <w:tc>
          <w:tcPr>
            <w:tcW w:w="2065" w:type="dxa"/>
            <w:vAlign w:val="center"/>
          </w:tcPr>
          <w:p w14:paraId="1B73BC09" w14:textId="77777777" w:rsidR="004724F4" w:rsidRDefault="004724F4" w:rsidP="004724F4">
            <w:pPr>
              <w:pStyle w:val="Refhead"/>
              <w:spacing w:before="0" w:after="0"/>
              <w:rPr>
                <w:b w:val="0"/>
              </w:rPr>
            </w:pPr>
            <w:proofErr w:type="gramStart"/>
            <w:r>
              <w:rPr>
                <w:b w:val="0"/>
              </w:rPr>
              <w:t>Low-performance</w:t>
            </w:r>
            <w:proofErr w:type="gramEnd"/>
            <w:r>
              <w:rPr>
                <w:b w:val="0"/>
              </w:rPr>
              <w:t xml:space="preserve"> </w:t>
            </w:r>
          </w:p>
        </w:tc>
        <w:tc>
          <w:tcPr>
            <w:tcW w:w="1624" w:type="dxa"/>
            <w:vAlign w:val="center"/>
          </w:tcPr>
          <w:p w14:paraId="42016B2E" w14:textId="77777777" w:rsidR="004724F4" w:rsidRDefault="004724F4" w:rsidP="004724F4">
            <w:pPr>
              <w:pStyle w:val="Refhead"/>
              <w:spacing w:before="0" w:after="0"/>
              <w:rPr>
                <w:b w:val="0"/>
              </w:rPr>
            </w:pPr>
            <w:r w:rsidRPr="00893781">
              <w:rPr>
                <w:b w:val="0"/>
              </w:rPr>
              <w:t>Paired Wilcoxon test</w:t>
            </w:r>
          </w:p>
        </w:tc>
        <w:tc>
          <w:tcPr>
            <w:tcW w:w="1014" w:type="dxa"/>
            <w:vAlign w:val="center"/>
          </w:tcPr>
          <w:p w14:paraId="4B79893E" w14:textId="59AB05B2" w:rsidR="004724F4" w:rsidRPr="00C450E2" w:rsidRDefault="004724F4" w:rsidP="004724F4">
            <w:pPr>
              <w:pStyle w:val="Refhead"/>
              <w:spacing w:before="0" w:after="0"/>
            </w:pPr>
            <w:r w:rsidRPr="00C450E2">
              <w:t>0.01</w:t>
            </w:r>
            <w:ins w:id="4" w:author="Ignacia" w:date="2021-01-11T13:05:00Z">
              <w:r w:rsidR="006A48B8">
                <w:t>9</w:t>
              </w:r>
            </w:ins>
            <w:del w:id="5" w:author="Ignacia" w:date="2021-01-11T13:05:00Z">
              <w:r w:rsidRPr="00C450E2" w:rsidDel="006A48B8">
                <w:delText>2</w:delText>
              </w:r>
            </w:del>
          </w:p>
        </w:tc>
        <w:tc>
          <w:tcPr>
            <w:tcW w:w="2035" w:type="dxa"/>
            <w:vAlign w:val="center"/>
          </w:tcPr>
          <w:p w14:paraId="1092FEF2" w14:textId="32942DA9" w:rsidR="004724F4" w:rsidRPr="005C7B86" w:rsidRDefault="004724F4" w:rsidP="004724F4">
            <w:pPr>
              <w:pStyle w:val="Refhead"/>
              <w:spacing w:before="0" w:after="0"/>
              <w:rPr>
                <w:b w:val="0"/>
              </w:rPr>
            </w:pPr>
            <w:r w:rsidRPr="0060130B">
              <w:rPr>
                <w:b w:val="0"/>
              </w:rPr>
              <w:t>0.</w:t>
            </w:r>
            <w:del w:id="6" w:author="Ignacia" w:date="2021-01-11T13:06:00Z">
              <w:r w:rsidRPr="0060130B" w:rsidDel="006A48B8">
                <w:rPr>
                  <w:b w:val="0"/>
                </w:rPr>
                <w:delText>096</w:delText>
              </w:r>
            </w:del>
            <w:ins w:id="7" w:author="Ignacia" w:date="2021-01-11T13:06:00Z">
              <w:r w:rsidR="006A48B8">
                <w:rPr>
                  <w:b w:val="0"/>
                </w:rPr>
                <w:t>153</w:t>
              </w:r>
            </w:ins>
          </w:p>
        </w:tc>
      </w:tr>
      <w:tr w:rsidR="004724F4" w14:paraId="6493C8AB" w14:textId="77777777" w:rsidTr="004724F4">
        <w:trPr>
          <w:trHeight w:val="586"/>
        </w:trPr>
        <w:tc>
          <w:tcPr>
            <w:tcW w:w="1460" w:type="dxa"/>
            <w:vAlign w:val="center"/>
          </w:tcPr>
          <w:p w14:paraId="4C119067" w14:textId="77777777" w:rsidR="004724F4" w:rsidRDefault="004724F4" w:rsidP="004724F4">
            <w:pPr>
              <w:pStyle w:val="Refhead"/>
              <w:spacing w:before="0" w:after="0"/>
              <w:rPr>
                <w:b w:val="0"/>
              </w:rPr>
            </w:pPr>
            <w:r w:rsidRPr="000D5ADE">
              <w:rPr>
                <w:b w:val="0"/>
                <w:i/>
              </w:rPr>
              <w:t>Pseudo</w:t>
            </w:r>
            <w:r>
              <w:rPr>
                <w:b w:val="0"/>
              </w:rPr>
              <w:t xml:space="preserve">-OA </w:t>
            </w:r>
          </w:p>
        </w:tc>
        <w:tc>
          <w:tcPr>
            <w:tcW w:w="1623" w:type="dxa"/>
            <w:vAlign w:val="center"/>
          </w:tcPr>
          <w:p w14:paraId="58DDACE3" w14:textId="77777777" w:rsidR="004724F4" w:rsidRDefault="004724F4" w:rsidP="004724F4">
            <w:pPr>
              <w:pStyle w:val="Refhead"/>
              <w:spacing w:before="0" w:after="0"/>
              <w:rPr>
                <w:b w:val="0"/>
              </w:rPr>
            </w:pPr>
            <w:r>
              <w:rPr>
                <w:b w:val="0"/>
              </w:rPr>
              <w:t>Non- vs. peer-enforced stage</w:t>
            </w:r>
          </w:p>
        </w:tc>
        <w:tc>
          <w:tcPr>
            <w:tcW w:w="2065" w:type="dxa"/>
            <w:vAlign w:val="center"/>
          </w:tcPr>
          <w:p w14:paraId="4B3E68C4" w14:textId="77777777" w:rsidR="004724F4" w:rsidRDefault="004724F4" w:rsidP="004724F4">
            <w:pPr>
              <w:pStyle w:val="Refhead"/>
              <w:spacing w:before="0" w:after="0"/>
              <w:rPr>
                <w:b w:val="0"/>
              </w:rPr>
            </w:pPr>
            <w:proofErr w:type="gramStart"/>
            <w:r>
              <w:rPr>
                <w:b w:val="0"/>
              </w:rPr>
              <w:t>Low-performance</w:t>
            </w:r>
            <w:proofErr w:type="gramEnd"/>
            <w:r>
              <w:rPr>
                <w:b w:val="0"/>
              </w:rPr>
              <w:t xml:space="preserve"> </w:t>
            </w:r>
          </w:p>
        </w:tc>
        <w:tc>
          <w:tcPr>
            <w:tcW w:w="1624" w:type="dxa"/>
            <w:vAlign w:val="center"/>
          </w:tcPr>
          <w:p w14:paraId="3445FB0D" w14:textId="77777777" w:rsidR="004724F4" w:rsidRDefault="004724F4" w:rsidP="004724F4">
            <w:pPr>
              <w:pStyle w:val="Refhead"/>
              <w:spacing w:before="0" w:after="0"/>
              <w:rPr>
                <w:b w:val="0"/>
              </w:rPr>
            </w:pPr>
            <w:r w:rsidRPr="00893781">
              <w:rPr>
                <w:b w:val="0"/>
              </w:rPr>
              <w:t>Paired Wilcoxon test</w:t>
            </w:r>
          </w:p>
        </w:tc>
        <w:tc>
          <w:tcPr>
            <w:tcW w:w="1014" w:type="dxa"/>
            <w:vAlign w:val="center"/>
          </w:tcPr>
          <w:p w14:paraId="7BBCDF03" w14:textId="0C0184DF" w:rsidR="004724F4" w:rsidRPr="005C7B86" w:rsidRDefault="004724F4" w:rsidP="004724F4">
            <w:pPr>
              <w:pStyle w:val="Refhead"/>
              <w:spacing w:before="0" w:after="0"/>
              <w:rPr>
                <w:b w:val="0"/>
              </w:rPr>
            </w:pPr>
            <w:del w:id="8" w:author="Ignacia" w:date="2021-01-11T13:04:00Z">
              <w:r w:rsidRPr="0060130B" w:rsidDel="006A48B8">
                <w:rPr>
                  <w:b w:val="0"/>
                </w:rPr>
                <w:delText>0.322</w:delText>
              </w:r>
            </w:del>
            <w:ins w:id="9" w:author="Ignacia" w:date="2021-01-11T13:04:00Z">
              <w:r w:rsidR="006A48B8">
                <w:rPr>
                  <w:b w:val="0"/>
                </w:rPr>
                <w:t>0.577</w:t>
              </w:r>
            </w:ins>
          </w:p>
        </w:tc>
        <w:tc>
          <w:tcPr>
            <w:tcW w:w="2035" w:type="dxa"/>
            <w:vAlign w:val="center"/>
          </w:tcPr>
          <w:p w14:paraId="17C46643" w14:textId="77777777" w:rsidR="004724F4" w:rsidRPr="005C7B86" w:rsidRDefault="004724F4" w:rsidP="004724F4">
            <w:pPr>
              <w:pStyle w:val="Refhead"/>
              <w:spacing w:before="0" w:after="0"/>
              <w:rPr>
                <w:b w:val="0"/>
              </w:rPr>
            </w:pPr>
            <w:r>
              <w:rPr>
                <w:b w:val="0"/>
              </w:rPr>
              <w:t>1.000</w:t>
            </w:r>
          </w:p>
        </w:tc>
      </w:tr>
    </w:tbl>
    <w:p w14:paraId="3203DF27" w14:textId="77777777" w:rsidR="007F32D0" w:rsidRDefault="00ED5A13" w:rsidP="00ED5A13">
      <w:pPr>
        <w:pStyle w:val="Refhead"/>
        <w:spacing w:before="0" w:after="0"/>
        <w:rPr>
          <w:b w:val="0"/>
        </w:rPr>
      </w:pPr>
      <w:r>
        <w:rPr>
          <w:b w:val="0"/>
          <w:bCs w:val="0"/>
        </w:rPr>
        <w:t>*</w:t>
      </w:r>
      <w:r w:rsidRPr="00ED5A13">
        <w:rPr>
          <w:b w:val="0"/>
        </w:rPr>
        <w:t xml:space="preserve"> </w:t>
      </w:r>
      <w:r>
        <w:rPr>
          <w:b w:val="0"/>
        </w:rPr>
        <w:t xml:space="preserve">P values were adjusted using the Bonferroni method for multiple hypotheses testing considering 8 hypotheses and a significance level equal to 5%. </w:t>
      </w:r>
    </w:p>
    <w:p w14:paraId="6DF47A5A" w14:textId="0ABA8EC5" w:rsidR="00ED5A13" w:rsidRDefault="00ED5A13" w:rsidP="00ED5A13">
      <w:pPr>
        <w:pStyle w:val="Refhead"/>
        <w:spacing w:before="0" w:after="0"/>
        <w:rPr>
          <w:b w:val="0"/>
        </w:rPr>
      </w:pPr>
      <w:r>
        <w:rPr>
          <w:b w:val="0"/>
        </w:rPr>
        <w:t xml:space="preserve">Shaded rows show significant differences after correction for multiple hypotheses testing. </w:t>
      </w:r>
    </w:p>
    <w:p w14:paraId="04B27AC2" w14:textId="3B5DD0E1" w:rsidR="00882043" w:rsidRDefault="00882043">
      <w:pPr>
        <w:rPr>
          <w:b/>
          <w:bCs/>
          <w:sz w:val="24"/>
          <w:szCs w:val="24"/>
        </w:rPr>
      </w:pPr>
    </w:p>
    <w:p w14:paraId="19232481" w14:textId="743C1764" w:rsidR="00ED5A13" w:rsidRDefault="00ED5A13">
      <w:pPr>
        <w:rPr>
          <w:b/>
          <w:bCs/>
          <w:sz w:val="24"/>
          <w:szCs w:val="24"/>
        </w:rPr>
      </w:pPr>
    </w:p>
    <w:p w14:paraId="405A4FD0" w14:textId="63B4BB66" w:rsidR="00ED5A13" w:rsidRDefault="00ED5A13">
      <w:pPr>
        <w:rPr>
          <w:b/>
          <w:bCs/>
          <w:sz w:val="24"/>
          <w:szCs w:val="24"/>
        </w:rPr>
      </w:pPr>
    </w:p>
    <w:p w14:paraId="278613EB" w14:textId="0C81D965" w:rsidR="00ED5A13" w:rsidRDefault="00ED5A13">
      <w:pPr>
        <w:rPr>
          <w:b/>
          <w:bCs/>
          <w:sz w:val="24"/>
          <w:szCs w:val="24"/>
        </w:rPr>
      </w:pPr>
    </w:p>
    <w:p w14:paraId="6C7DB97A" w14:textId="2E416998" w:rsidR="006A6264" w:rsidRDefault="006A6264">
      <w:pPr>
        <w:rPr>
          <w:b/>
          <w:bCs/>
          <w:sz w:val="24"/>
          <w:szCs w:val="24"/>
        </w:rPr>
      </w:pPr>
    </w:p>
    <w:p w14:paraId="1E7CB1D4" w14:textId="30BEE20A" w:rsidR="006A6264" w:rsidRDefault="006A6264">
      <w:pPr>
        <w:rPr>
          <w:b/>
          <w:bCs/>
          <w:sz w:val="24"/>
          <w:szCs w:val="24"/>
        </w:rPr>
      </w:pPr>
    </w:p>
    <w:p w14:paraId="25F2732D" w14:textId="61393B25" w:rsidR="006A6264" w:rsidRDefault="006A6264">
      <w:pPr>
        <w:rPr>
          <w:b/>
          <w:bCs/>
          <w:sz w:val="24"/>
          <w:szCs w:val="24"/>
        </w:rPr>
      </w:pPr>
    </w:p>
    <w:p w14:paraId="6B9EE450" w14:textId="49A9C427" w:rsidR="006A6264" w:rsidRDefault="006A6264">
      <w:pPr>
        <w:rPr>
          <w:b/>
          <w:bCs/>
          <w:sz w:val="24"/>
          <w:szCs w:val="24"/>
        </w:rPr>
      </w:pPr>
    </w:p>
    <w:p w14:paraId="10D6E603" w14:textId="1F42AC67" w:rsidR="006A6264" w:rsidRDefault="006A6264">
      <w:pPr>
        <w:rPr>
          <w:b/>
          <w:bCs/>
          <w:sz w:val="24"/>
          <w:szCs w:val="24"/>
        </w:rPr>
      </w:pPr>
    </w:p>
    <w:p w14:paraId="5BDC9E71" w14:textId="39B749A4" w:rsidR="006A6264" w:rsidRDefault="006A6264">
      <w:pPr>
        <w:rPr>
          <w:b/>
          <w:bCs/>
          <w:sz w:val="24"/>
          <w:szCs w:val="24"/>
        </w:rPr>
      </w:pPr>
    </w:p>
    <w:p w14:paraId="4790E455" w14:textId="77777777" w:rsidR="006A6264" w:rsidRDefault="006A6264">
      <w:pPr>
        <w:rPr>
          <w:b/>
          <w:bCs/>
          <w:sz w:val="24"/>
          <w:szCs w:val="24"/>
        </w:rPr>
      </w:pPr>
    </w:p>
    <w:p w14:paraId="5022DC2D" w14:textId="79C63F26" w:rsidR="00BD06C8" w:rsidRDefault="00BD06C8" w:rsidP="00BD06C8">
      <w:pPr>
        <w:pStyle w:val="Refhead"/>
        <w:rPr>
          <w:b w:val="0"/>
        </w:rPr>
      </w:pPr>
      <w:r>
        <w:lastRenderedPageBreak/>
        <w:t>Table S</w:t>
      </w:r>
      <w:r w:rsidR="00BD6B10">
        <w:t>3</w:t>
      </w:r>
      <w:r>
        <w:rPr>
          <w:b w:val="0"/>
        </w:rPr>
        <w:t xml:space="preserve">. </w:t>
      </w:r>
      <w:r w:rsidRPr="00BD06C8">
        <w:rPr>
          <w:b w:val="0"/>
          <w:bCs w:val="0"/>
        </w:rPr>
        <w:t xml:space="preserve">Results of </w:t>
      </w:r>
      <w:r w:rsidR="00227BE8">
        <w:rPr>
          <w:b w:val="0"/>
        </w:rPr>
        <w:t>OLS</w:t>
      </w:r>
      <w:r w:rsidR="00227BE8" w:rsidRPr="00347E46">
        <w:rPr>
          <w:b w:val="0"/>
        </w:rPr>
        <w:t xml:space="preserve"> regression models </w:t>
      </w:r>
      <w:r w:rsidR="00227BE8">
        <w:rPr>
          <w:b w:val="0"/>
        </w:rPr>
        <w:t xml:space="preserve">to test the effect of treatment and other relevant explanatory </w:t>
      </w:r>
      <w:r w:rsidR="00227BE8" w:rsidRPr="00347E46">
        <w:rPr>
          <w:b w:val="0"/>
        </w:rPr>
        <w:t>v</w:t>
      </w:r>
      <w:r w:rsidR="00227BE8">
        <w:rPr>
          <w:b w:val="0"/>
        </w:rPr>
        <w:t xml:space="preserve">ariables on the </w:t>
      </w:r>
      <w:r w:rsidR="00227BE8" w:rsidRPr="00347E46">
        <w:rPr>
          <w:b w:val="0"/>
        </w:rPr>
        <w:t xml:space="preserve">group </w:t>
      </w:r>
      <w:r w:rsidR="00227BE8">
        <w:rPr>
          <w:b w:val="0"/>
        </w:rPr>
        <w:t xml:space="preserve">percent of </w:t>
      </w:r>
      <w:r w:rsidR="00227BE8" w:rsidRPr="00347E46">
        <w:rPr>
          <w:b w:val="0"/>
        </w:rPr>
        <w:t>compliance per round</w:t>
      </w:r>
      <w:r w:rsidR="004C4472">
        <w:rPr>
          <w:b w:val="0"/>
        </w:rPr>
        <w:t>.</w:t>
      </w:r>
    </w:p>
    <w:p w14:paraId="64658B61" w14:textId="77777777" w:rsidR="00BD06C8" w:rsidRDefault="00BD06C8" w:rsidP="00BD06C8">
      <w:pPr>
        <w:pStyle w:val="Refhead"/>
        <w:rPr>
          <w:b w:val="0"/>
        </w:rPr>
      </w:pPr>
    </w:p>
    <w:tbl>
      <w:tblPr>
        <w:tblpPr w:leftFromText="180" w:rightFromText="180" w:vertAnchor="text" w:tblpXSpec="center" w:tblpY="1"/>
        <w:tblOverlap w:val="never"/>
        <w:tblW w:w="9072" w:type="dxa"/>
        <w:tblLayout w:type="fixed"/>
        <w:tblCellMar>
          <w:left w:w="70" w:type="dxa"/>
          <w:right w:w="70" w:type="dxa"/>
        </w:tblCellMar>
        <w:tblLook w:val="04A0" w:firstRow="1" w:lastRow="0" w:firstColumn="1" w:lastColumn="0" w:noHBand="0" w:noVBand="1"/>
      </w:tblPr>
      <w:tblGrid>
        <w:gridCol w:w="3119"/>
        <w:gridCol w:w="992"/>
        <w:gridCol w:w="992"/>
        <w:gridCol w:w="993"/>
        <w:gridCol w:w="992"/>
        <w:gridCol w:w="992"/>
        <w:gridCol w:w="992"/>
      </w:tblGrid>
      <w:tr w:rsidR="00BD06C8" w:rsidRPr="00CA0368" w14:paraId="58D4E399" w14:textId="77777777" w:rsidTr="00BA3D2B">
        <w:trPr>
          <w:trHeight w:val="768"/>
        </w:trPr>
        <w:tc>
          <w:tcPr>
            <w:tcW w:w="3119" w:type="dxa"/>
            <w:tcBorders>
              <w:top w:val="single" w:sz="4" w:space="0" w:color="auto"/>
              <w:bottom w:val="single" w:sz="4" w:space="0" w:color="auto"/>
            </w:tcBorders>
            <w:shd w:val="clear" w:color="000000" w:fill="FFFFFF"/>
            <w:noWrap/>
            <w:vAlign w:val="center"/>
          </w:tcPr>
          <w:p w14:paraId="26A0EAB2"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t>Dependent variable:</w:t>
            </w:r>
          </w:p>
          <w:p w14:paraId="06587C12"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t>Group percent of compliance</w:t>
            </w:r>
          </w:p>
          <w:p w14:paraId="0B9C6402" w14:textId="77777777" w:rsidR="00BD06C8" w:rsidRPr="00CA0368" w:rsidRDefault="00BD06C8" w:rsidP="00BA3D2B">
            <w:pPr>
              <w:tabs>
                <w:tab w:val="left" w:pos="3330"/>
              </w:tabs>
              <w:jc w:val="center"/>
              <w:rPr>
                <w:rFonts w:eastAsia="Times New Roman"/>
                <w:b/>
                <w:bCs/>
                <w:color w:val="000000"/>
                <w:sz w:val="22"/>
                <w:szCs w:val="22"/>
                <w:lang w:eastAsia="es-ES"/>
              </w:rPr>
            </w:pPr>
          </w:p>
        </w:tc>
        <w:tc>
          <w:tcPr>
            <w:tcW w:w="992" w:type="dxa"/>
            <w:tcBorders>
              <w:top w:val="single" w:sz="4" w:space="0" w:color="auto"/>
              <w:bottom w:val="single" w:sz="4" w:space="0" w:color="auto"/>
            </w:tcBorders>
            <w:shd w:val="clear" w:color="000000" w:fill="FFFFFF"/>
          </w:tcPr>
          <w:p w14:paraId="09B54D50" w14:textId="77777777" w:rsidR="00BD06C8" w:rsidRPr="00CA0368" w:rsidRDefault="00BD06C8" w:rsidP="00BA3D2B">
            <w:pPr>
              <w:tabs>
                <w:tab w:val="left" w:pos="3330"/>
              </w:tabs>
              <w:jc w:val="center"/>
              <w:rPr>
                <w:rFonts w:eastAsia="Times New Roman"/>
                <w:b/>
                <w:bCs/>
                <w:color w:val="000000"/>
                <w:sz w:val="22"/>
                <w:szCs w:val="22"/>
                <w:lang w:eastAsia="es-ES"/>
              </w:rPr>
            </w:pPr>
          </w:p>
          <w:p w14:paraId="0B63AC77" w14:textId="77777777" w:rsidR="00BD06C8" w:rsidRPr="00CA0368" w:rsidRDefault="00BD06C8" w:rsidP="00BA3D2B">
            <w:pPr>
              <w:tabs>
                <w:tab w:val="left" w:pos="3330"/>
              </w:tabs>
              <w:jc w:val="center"/>
              <w:rPr>
                <w:rFonts w:eastAsia="Times New Roman"/>
                <w:b/>
                <w:bCs/>
                <w:color w:val="000000"/>
                <w:sz w:val="22"/>
                <w:szCs w:val="22"/>
                <w:lang w:eastAsia="es-ES"/>
              </w:rPr>
            </w:pPr>
            <w:r w:rsidRPr="00CA0368">
              <w:rPr>
                <w:rFonts w:eastAsia="Times New Roman"/>
                <w:b/>
                <w:bCs/>
                <w:color w:val="000000"/>
                <w:sz w:val="22"/>
                <w:szCs w:val="22"/>
                <w:lang w:eastAsia="es-ES"/>
              </w:rPr>
              <w:t>(1)</w:t>
            </w:r>
          </w:p>
          <w:p w14:paraId="09DBFFC4" w14:textId="77777777" w:rsidR="00BD06C8" w:rsidRPr="00CA0368" w:rsidRDefault="00BD06C8" w:rsidP="00BA3D2B">
            <w:pPr>
              <w:tabs>
                <w:tab w:val="left" w:pos="3330"/>
              </w:tabs>
              <w:jc w:val="center"/>
              <w:rPr>
                <w:rFonts w:eastAsia="Times New Roman"/>
                <w:b/>
                <w:bCs/>
                <w:color w:val="000000"/>
                <w:sz w:val="22"/>
                <w:szCs w:val="22"/>
                <w:lang w:eastAsia="es-ES"/>
              </w:rPr>
            </w:pPr>
          </w:p>
        </w:tc>
        <w:tc>
          <w:tcPr>
            <w:tcW w:w="992" w:type="dxa"/>
            <w:tcBorders>
              <w:top w:val="single" w:sz="4" w:space="0" w:color="auto"/>
              <w:bottom w:val="single" w:sz="4" w:space="0" w:color="auto"/>
            </w:tcBorders>
            <w:shd w:val="clear" w:color="000000" w:fill="FFFFFF"/>
            <w:noWrap/>
            <w:vAlign w:val="center"/>
          </w:tcPr>
          <w:p w14:paraId="57EFADF6" w14:textId="77777777" w:rsidR="00BD06C8" w:rsidRPr="00CA0368" w:rsidRDefault="00BD06C8" w:rsidP="00BA3D2B">
            <w:pPr>
              <w:tabs>
                <w:tab w:val="left" w:pos="3330"/>
              </w:tabs>
              <w:jc w:val="center"/>
              <w:rPr>
                <w:rFonts w:eastAsia="Times New Roman"/>
                <w:b/>
                <w:bCs/>
                <w:color w:val="000000"/>
                <w:sz w:val="22"/>
                <w:szCs w:val="22"/>
                <w:lang w:eastAsia="es-ES"/>
              </w:rPr>
            </w:pPr>
            <w:r w:rsidRPr="00CA0368">
              <w:rPr>
                <w:rFonts w:eastAsia="Times New Roman"/>
                <w:b/>
                <w:bCs/>
                <w:color w:val="000000"/>
                <w:sz w:val="22"/>
                <w:szCs w:val="22"/>
                <w:lang w:eastAsia="es-ES"/>
              </w:rPr>
              <w:t>(2)</w:t>
            </w:r>
          </w:p>
        </w:tc>
        <w:tc>
          <w:tcPr>
            <w:tcW w:w="993" w:type="dxa"/>
            <w:tcBorders>
              <w:top w:val="single" w:sz="4" w:space="0" w:color="auto"/>
              <w:bottom w:val="single" w:sz="4" w:space="0" w:color="auto"/>
            </w:tcBorders>
            <w:shd w:val="clear" w:color="000000" w:fill="FFFFFF"/>
            <w:noWrap/>
            <w:vAlign w:val="center"/>
          </w:tcPr>
          <w:p w14:paraId="20F19335" w14:textId="77777777" w:rsidR="00BD06C8" w:rsidRPr="00CA0368" w:rsidRDefault="00BD06C8" w:rsidP="00BA3D2B">
            <w:pPr>
              <w:jc w:val="center"/>
              <w:rPr>
                <w:rFonts w:eastAsia="Times New Roman"/>
                <w:b/>
                <w:bCs/>
                <w:color w:val="000000"/>
                <w:sz w:val="22"/>
                <w:szCs w:val="22"/>
                <w:lang w:eastAsia="es-ES"/>
              </w:rPr>
            </w:pPr>
            <w:r w:rsidRPr="00CA0368">
              <w:rPr>
                <w:rFonts w:eastAsia="Times New Roman"/>
                <w:b/>
                <w:bCs/>
                <w:color w:val="000000"/>
                <w:sz w:val="22"/>
                <w:szCs w:val="22"/>
                <w:lang w:eastAsia="es-ES"/>
              </w:rPr>
              <w:t>(3)</w:t>
            </w:r>
          </w:p>
        </w:tc>
        <w:tc>
          <w:tcPr>
            <w:tcW w:w="992" w:type="dxa"/>
            <w:tcBorders>
              <w:top w:val="single" w:sz="4" w:space="0" w:color="auto"/>
              <w:bottom w:val="single" w:sz="4" w:space="0" w:color="auto"/>
            </w:tcBorders>
            <w:shd w:val="clear" w:color="000000" w:fill="FFFFFF"/>
            <w:noWrap/>
            <w:vAlign w:val="center"/>
          </w:tcPr>
          <w:p w14:paraId="6EA90DC0" w14:textId="77777777" w:rsidR="00BD06C8" w:rsidRPr="00CA0368" w:rsidRDefault="00BD06C8" w:rsidP="00BA3D2B">
            <w:pPr>
              <w:jc w:val="center"/>
              <w:rPr>
                <w:rFonts w:eastAsia="Times New Roman"/>
                <w:b/>
                <w:bCs/>
                <w:color w:val="000000"/>
                <w:sz w:val="22"/>
                <w:szCs w:val="22"/>
                <w:lang w:eastAsia="es-ES"/>
              </w:rPr>
            </w:pPr>
            <w:r w:rsidRPr="00CA0368">
              <w:rPr>
                <w:rFonts w:eastAsia="Times New Roman"/>
                <w:b/>
                <w:bCs/>
                <w:color w:val="000000"/>
                <w:sz w:val="22"/>
                <w:szCs w:val="22"/>
                <w:lang w:eastAsia="es-ES"/>
              </w:rPr>
              <w:t>(4)</w:t>
            </w:r>
          </w:p>
        </w:tc>
        <w:tc>
          <w:tcPr>
            <w:tcW w:w="992" w:type="dxa"/>
            <w:tcBorders>
              <w:top w:val="single" w:sz="4" w:space="0" w:color="auto"/>
              <w:bottom w:val="single" w:sz="4" w:space="0" w:color="auto"/>
            </w:tcBorders>
            <w:shd w:val="clear" w:color="auto" w:fill="E7E6E6" w:themeFill="background2"/>
            <w:noWrap/>
            <w:vAlign w:val="center"/>
          </w:tcPr>
          <w:p w14:paraId="6681731D" w14:textId="77777777" w:rsidR="00BD06C8" w:rsidRPr="00CA0368" w:rsidRDefault="00BD06C8" w:rsidP="00BA3D2B">
            <w:pPr>
              <w:jc w:val="center"/>
              <w:rPr>
                <w:rFonts w:eastAsia="Times New Roman"/>
                <w:b/>
                <w:bCs/>
                <w:color w:val="000000"/>
                <w:sz w:val="22"/>
                <w:szCs w:val="22"/>
                <w:lang w:eastAsia="es-ES"/>
              </w:rPr>
            </w:pPr>
            <w:r w:rsidRPr="00CA0368">
              <w:rPr>
                <w:rFonts w:eastAsia="Times New Roman"/>
                <w:b/>
                <w:bCs/>
                <w:color w:val="000000"/>
                <w:sz w:val="22"/>
                <w:szCs w:val="22"/>
                <w:lang w:eastAsia="es-ES"/>
              </w:rPr>
              <w:t>(5)</w:t>
            </w:r>
          </w:p>
        </w:tc>
        <w:tc>
          <w:tcPr>
            <w:tcW w:w="992" w:type="dxa"/>
            <w:tcBorders>
              <w:top w:val="single" w:sz="4" w:space="0" w:color="auto"/>
              <w:bottom w:val="single" w:sz="4" w:space="0" w:color="auto"/>
            </w:tcBorders>
            <w:shd w:val="clear" w:color="000000" w:fill="FFFFFF"/>
            <w:noWrap/>
            <w:vAlign w:val="center"/>
          </w:tcPr>
          <w:p w14:paraId="0F29FCD3" w14:textId="77777777" w:rsidR="00BD06C8" w:rsidRPr="00CA0368" w:rsidRDefault="00BD06C8" w:rsidP="00BA3D2B">
            <w:pPr>
              <w:jc w:val="center"/>
              <w:rPr>
                <w:rFonts w:eastAsia="Times New Roman"/>
                <w:b/>
                <w:bCs/>
                <w:color w:val="000000"/>
                <w:sz w:val="22"/>
                <w:szCs w:val="22"/>
                <w:lang w:eastAsia="es-ES"/>
              </w:rPr>
            </w:pPr>
            <w:r w:rsidRPr="00CA0368">
              <w:rPr>
                <w:rFonts w:eastAsia="Times New Roman"/>
                <w:b/>
                <w:bCs/>
                <w:color w:val="000000"/>
                <w:sz w:val="22"/>
                <w:szCs w:val="22"/>
                <w:lang w:eastAsia="es-ES"/>
              </w:rPr>
              <w:t>(6)</w:t>
            </w:r>
          </w:p>
        </w:tc>
      </w:tr>
      <w:tr w:rsidR="00BD06C8" w:rsidRPr="00CA0368" w14:paraId="29F3FA7B" w14:textId="77777777" w:rsidTr="00BA3D2B">
        <w:trPr>
          <w:trHeight w:val="429"/>
        </w:trPr>
        <w:tc>
          <w:tcPr>
            <w:tcW w:w="3119" w:type="dxa"/>
            <w:tcBorders>
              <w:top w:val="single" w:sz="4" w:space="0" w:color="auto"/>
            </w:tcBorders>
            <w:shd w:val="clear" w:color="000000" w:fill="FFFFFF"/>
            <w:noWrap/>
            <w:vAlign w:val="bottom"/>
            <w:hideMark/>
          </w:tcPr>
          <w:p w14:paraId="7A2C4037" w14:textId="77777777" w:rsidR="00BD06C8" w:rsidRPr="00CA0368" w:rsidRDefault="00BD06C8" w:rsidP="00BA3D2B">
            <w:pPr>
              <w:tabs>
                <w:tab w:val="left" w:pos="3330"/>
              </w:tabs>
              <w:rPr>
                <w:rFonts w:eastAsia="Times New Roman"/>
                <w:b/>
                <w:bCs/>
                <w:color w:val="000000"/>
                <w:lang w:eastAsia="es-ES"/>
              </w:rPr>
            </w:pPr>
          </w:p>
          <w:p w14:paraId="0EA883CE"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CEAR treatment</w:t>
            </w:r>
          </w:p>
        </w:tc>
        <w:tc>
          <w:tcPr>
            <w:tcW w:w="992" w:type="dxa"/>
            <w:tcBorders>
              <w:top w:val="single" w:sz="4" w:space="0" w:color="auto"/>
            </w:tcBorders>
            <w:shd w:val="clear" w:color="000000" w:fill="FFFFFF"/>
          </w:tcPr>
          <w:p w14:paraId="71D53932" w14:textId="77777777" w:rsidR="00BD06C8" w:rsidRPr="00CA0368" w:rsidRDefault="00BD06C8" w:rsidP="00BA3D2B">
            <w:pPr>
              <w:tabs>
                <w:tab w:val="left" w:pos="3330"/>
              </w:tabs>
              <w:jc w:val="center"/>
              <w:rPr>
                <w:rFonts w:eastAsia="Times New Roman"/>
                <w:color w:val="000000"/>
                <w:sz w:val="22"/>
                <w:szCs w:val="22"/>
                <w:lang w:eastAsia="es-ES"/>
              </w:rPr>
            </w:pPr>
          </w:p>
          <w:p w14:paraId="1C001852" w14:textId="32612B96" w:rsidR="00BD06C8" w:rsidRPr="00CA0368" w:rsidRDefault="00BD06C8" w:rsidP="00BA3D2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18.2</w:t>
            </w:r>
            <w:ins w:id="10" w:author="Ignacia" w:date="2021-01-11T14:53:00Z">
              <w:r w:rsidR="00136C2D">
                <w:rPr>
                  <w:rFonts w:eastAsia="Times New Roman"/>
                  <w:color w:val="000000"/>
                  <w:sz w:val="22"/>
                  <w:szCs w:val="22"/>
                  <w:lang w:eastAsia="es-ES"/>
                </w:rPr>
                <w:t>8</w:t>
              </w:r>
            </w:ins>
            <w:del w:id="11" w:author="Ignacia" w:date="2021-01-11T14:53:00Z">
              <w:r w:rsidRPr="00CA0368" w:rsidDel="00136C2D">
                <w:rPr>
                  <w:rFonts w:eastAsia="Times New Roman"/>
                  <w:color w:val="000000"/>
                  <w:sz w:val="22"/>
                  <w:szCs w:val="22"/>
                  <w:lang w:eastAsia="es-ES"/>
                </w:rPr>
                <w:delText>7</w:delText>
              </w:r>
            </w:del>
            <w:r w:rsidRPr="00CA0368">
              <w:rPr>
                <w:rFonts w:eastAsia="Times New Roman"/>
                <w:color w:val="000000"/>
                <w:sz w:val="22"/>
                <w:szCs w:val="22"/>
                <w:lang w:eastAsia="es-ES"/>
              </w:rPr>
              <w:t>***</w:t>
            </w:r>
          </w:p>
        </w:tc>
        <w:tc>
          <w:tcPr>
            <w:tcW w:w="992" w:type="dxa"/>
            <w:tcBorders>
              <w:top w:val="single" w:sz="4" w:space="0" w:color="auto"/>
              <w:left w:val="nil"/>
            </w:tcBorders>
            <w:shd w:val="clear" w:color="000000" w:fill="FFFFFF"/>
            <w:noWrap/>
            <w:vAlign w:val="bottom"/>
          </w:tcPr>
          <w:p w14:paraId="4AB1BDA8" w14:textId="32E6C6C1" w:rsidR="00BD06C8" w:rsidRPr="00CA0368" w:rsidRDefault="00BD06C8" w:rsidP="00BA3D2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18.2</w:t>
            </w:r>
            <w:ins w:id="12" w:author="Ignacia" w:date="2021-01-11T14:55:00Z">
              <w:r w:rsidR="00136C2D">
                <w:rPr>
                  <w:rFonts w:eastAsia="Times New Roman"/>
                  <w:color w:val="000000"/>
                  <w:sz w:val="22"/>
                  <w:szCs w:val="22"/>
                  <w:lang w:eastAsia="es-ES"/>
                </w:rPr>
                <w:t>8</w:t>
              </w:r>
            </w:ins>
            <w:del w:id="13" w:author="Ignacia" w:date="2021-01-11T14:55:00Z">
              <w:r w:rsidRPr="00CA0368" w:rsidDel="00136C2D">
                <w:rPr>
                  <w:rFonts w:eastAsia="Times New Roman"/>
                  <w:color w:val="000000"/>
                  <w:sz w:val="22"/>
                  <w:szCs w:val="22"/>
                  <w:lang w:eastAsia="es-ES"/>
                </w:rPr>
                <w:delText>7</w:delText>
              </w:r>
            </w:del>
            <w:r w:rsidRPr="00CA0368">
              <w:rPr>
                <w:rFonts w:eastAsia="Times New Roman"/>
                <w:color w:val="000000"/>
                <w:sz w:val="22"/>
                <w:szCs w:val="22"/>
                <w:lang w:eastAsia="es-ES"/>
              </w:rPr>
              <w:t>***</w:t>
            </w:r>
          </w:p>
        </w:tc>
        <w:tc>
          <w:tcPr>
            <w:tcW w:w="993" w:type="dxa"/>
            <w:tcBorders>
              <w:top w:val="single" w:sz="4" w:space="0" w:color="auto"/>
            </w:tcBorders>
            <w:shd w:val="clear" w:color="000000" w:fill="FFFFFF"/>
            <w:noWrap/>
            <w:vAlign w:val="bottom"/>
            <w:hideMark/>
          </w:tcPr>
          <w:p w14:paraId="1FC5B4E5" w14:textId="1DC5A40E"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18.2</w:t>
            </w:r>
            <w:del w:id="14" w:author="Ignacia" w:date="2021-01-11T15:00:00Z">
              <w:r w:rsidRPr="00CA0368" w:rsidDel="007D47EC">
                <w:rPr>
                  <w:rFonts w:eastAsia="Times New Roman"/>
                  <w:color w:val="000000"/>
                  <w:sz w:val="22"/>
                  <w:szCs w:val="22"/>
                  <w:lang w:eastAsia="es-ES"/>
                </w:rPr>
                <w:delText>7</w:delText>
              </w:r>
            </w:del>
            <w:ins w:id="15" w:author="Ignacia" w:date="2021-01-11T15:00:00Z">
              <w:r w:rsidR="007D47EC">
                <w:rPr>
                  <w:rFonts w:eastAsia="Times New Roman"/>
                  <w:color w:val="000000"/>
                  <w:sz w:val="22"/>
                  <w:szCs w:val="22"/>
                  <w:lang w:eastAsia="es-ES"/>
                </w:rPr>
                <w:t>8</w:t>
              </w:r>
            </w:ins>
            <w:r w:rsidRPr="00CA0368">
              <w:rPr>
                <w:rFonts w:eastAsia="Times New Roman"/>
                <w:color w:val="000000"/>
                <w:sz w:val="22"/>
                <w:szCs w:val="22"/>
                <w:lang w:eastAsia="es-ES"/>
              </w:rPr>
              <w:t>***</w:t>
            </w:r>
          </w:p>
        </w:tc>
        <w:tc>
          <w:tcPr>
            <w:tcW w:w="992" w:type="dxa"/>
            <w:tcBorders>
              <w:top w:val="single" w:sz="4" w:space="0" w:color="auto"/>
            </w:tcBorders>
            <w:shd w:val="clear" w:color="000000" w:fill="FFFFFF"/>
            <w:noWrap/>
            <w:vAlign w:val="bottom"/>
            <w:hideMark/>
          </w:tcPr>
          <w:p w14:paraId="7EB96704" w14:textId="00558CF2"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6.7</w:t>
            </w:r>
            <w:ins w:id="16" w:author="Ignacia" w:date="2021-01-11T15:04:00Z">
              <w:r w:rsidR="00337270">
                <w:rPr>
                  <w:rFonts w:eastAsia="Times New Roman"/>
                  <w:color w:val="000000"/>
                  <w:sz w:val="22"/>
                  <w:szCs w:val="22"/>
                  <w:lang w:eastAsia="es-ES"/>
                </w:rPr>
                <w:t>4</w:t>
              </w:r>
            </w:ins>
            <w:del w:id="17" w:author="Ignacia" w:date="2021-01-11T15:04:00Z">
              <w:r w:rsidRPr="00CA0368" w:rsidDel="00337270">
                <w:rPr>
                  <w:rFonts w:eastAsia="Times New Roman"/>
                  <w:color w:val="000000"/>
                  <w:sz w:val="22"/>
                  <w:szCs w:val="22"/>
                  <w:lang w:eastAsia="es-ES"/>
                </w:rPr>
                <w:delText>3</w:delText>
              </w:r>
            </w:del>
            <w:r w:rsidRPr="00CA0368">
              <w:rPr>
                <w:rFonts w:eastAsia="Times New Roman"/>
                <w:color w:val="000000"/>
                <w:sz w:val="22"/>
                <w:szCs w:val="22"/>
                <w:lang w:eastAsia="es-ES"/>
              </w:rPr>
              <w:t>*</w:t>
            </w:r>
          </w:p>
        </w:tc>
        <w:tc>
          <w:tcPr>
            <w:tcW w:w="992" w:type="dxa"/>
            <w:tcBorders>
              <w:top w:val="single" w:sz="4" w:space="0" w:color="auto"/>
            </w:tcBorders>
            <w:shd w:val="clear" w:color="auto" w:fill="E7E6E6" w:themeFill="background2"/>
            <w:noWrap/>
            <w:vAlign w:val="bottom"/>
            <w:hideMark/>
          </w:tcPr>
          <w:p w14:paraId="29B1FCA4" w14:textId="59BC9CA1"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6.7</w:t>
            </w:r>
            <w:ins w:id="18" w:author="Ignacia" w:date="2021-01-11T15:09:00Z">
              <w:r w:rsidR="00876C41">
                <w:rPr>
                  <w:rFonts w:eastAsia="Times New Roman"/>
                  <w:color w:val="000000"/>
                  <w:sz w:val="22"/>
                  <w:szCs w:val="22"/>
                  <w:lang w:eastAsia="es-ES"/>
                </w:rPr>
                <w:t>4</w:t>
              </w:r>
            </w:ins>
            <w:del w:id="19" w:author="Ignacia" w:date="2021-01-11T15:09:00Z">
              <w:r w:rsidRPr="00CA0368" w:rsidDel="00876C41">
                <w:rPr>
                  <w:rFonts w:eastAsia="Times New Roman"/>
                  <w:color w:val="000000"/>
                  <w:sz w:val="22"/>
                  <w:szCs w:val="22"/>
                  <w:lang w:eastAsia="es-ES"/>
                </w:rPr>
                <w:delText>3</w:delText>
              </w:r>
            </w:del>
            <w:r w:rsidRPr="00CA0368">
              <w:rPr>
                <w:rFonts w:eastAsia="Times New Roman"/>
                <w:color w:val="000000"/>
                <w:sz w:val="22"/>
                <w:szCs w:val="22"/>
                <w:lang w:eastAsia="es-ES"/>
              </w:rPr>
              <w:t>*</w:t>
            </w:r>
          </w:p>
        </w:tc>
        <w:tc>
          <w:tcPr>
            <w:tcW w:w="992" w:type="dxa"/>
            <w:tcBorders>
              <w:top w:val="single" w:sz="4" w:space="0" w:color="auto"/>
            </w:tcBorders>
            <w:shd w:val="clear" w:color="auto" w:fill="auto"/>
            <w:noWrap/>
            <w:vAlign w:val="bottom"/>
            <w:hideMark/>
          </w:tcPr>
          <w:p w14:paraId="2C35E08B"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11.34</w:t>
            </w:r>
          </w:p>
        </w:tc>
      </w:tr>
      <w:tr w:rsidR="00BD06C8" w:rsidRPr="00CA0368" w14:paraId="6A5C7815" w14:textId="77777777" w:rsidTr="00BA3D2B">
        <w:trPr>
          <w:trHeight w:val="213"/>
        </w:trPr>
        <w:tc>
          <w:tcPr>
            <w:tcW w:w="3119" w:type="dxa"/>
            <w:shd w:val="clear" w:color="000000" w:fill="FFFFFF"/>
            <w:noWrap/>
            <w:vAlign w:val="bottom"/>
            <w:hideMark/>
          </w:tcPr>
          <w:p w14:paraId="0FDD0D30"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2E4FAF5F" w14:textId="103F25EB" w:rsidR="00BD06C8" w:rsidRPr="00CA0368" w:rsidRDefault="00BD06C8" w:rsidP="00BA3D2B">
            <w:pPr>
              <w:tabs>
                <w:tab w:val="left" w:pos="3330"/>
              </w:tabs>
              <w:jc w:val="center"/>
              <w:rPr>
                <w:rFonts w:eastAsia="Times New Roman"/>
                <w:i/>
                <w:iCs/>
                <w:color w:val="000000"/>
                <w:sz w:val="22"/>
                <w:szCs w:val="22"/>
                <w:lang w:eastAsia="es-ES"/>
              </w:rPr>
            </w:pPr>
            <w:del w:id="20" w:author="Ignacia" w:date="2021-01-11T14:54:00Z">
              <w:r w:rsidRPr="00CA0368" w:rsidDel="00136C2D">
                <w:rPr>
                  <w:rFonts w:eastAsia="Times New Roman"/>
                  <w:i/>
                  <w:iCs/>
                  <w:color w:val="000000"/>
                  <w:sz w:val="22"/>
                  <w:szCs w:val="22"/>
                  <w:lang w:eastAsia="es-ES"/>
                </w:rPr>
                <w:delText>(2.40)</w:delText>
              </w:r>
            </w:del>
            <w:ins w:id="21" w:author="Ignacia" w:date="2021-01-11T14:54:00Z">
              <w:r w:rsidR="00136C2D">
                <w:rPr>
                  <w:rFonts w:eastAsia="Times New Roman"/>
                  <w:i/>
                  <w:iCs/>
                  <w:color w:val="000000"/>
                  <w:sz w:val="22"/>
                  <w:szCs w:val="22"/>
                  <w:lang w:eastAsia="es-ES"/>
                </w:rPr>
                <w:t>[13.56, 22.99]</w:t>
              </w:r>
            </w:ins>
          </w:p>
        </w:tc>
        <w:tc>
          <w:tcPr>
            <w:tcW w:w="992" w:type="dxa"/>
            <w:tcBorders>
              <w:left w:val="nil"/>
            </w:tcBorders>
            <w:shd w:val="clear" w:color="000000" w:fill="FFFFFF"/>
            <w:noWrap/>
            <w:vAlign w:val="bottom"/>
          </w:tcPr>
          <w:p w14:paraId="4207AD8C" w14:textId="6BC35442" w:rsidR="00BD06C8" w:rsidRPr="00CA0368" w:rsidRDefault="00136C2D" w:rsidP="00BA3D2B">
            <w:pPr>
              <w:tabs>
                <w:tab w:val="left" w:pos="3330"/>
              </w:tabs>
              <w:jc w:val="center"/>
              <w:rPr>
                <w:rFonts w:eastAsia="Times New Roman"/>
                <w:i/>
                <w:iCs/>
                <w:color w:val="000000"/>
                <w:sz w:val="22"/>
                <w:szCs w:val="22"/>
                <w:lang w:eastAsia="es-ES"/>
              </w:rPr>
            </w:pPr>
            <w:ins w:id="22" w:author="Ignacia" w:date="2021-01-11T14:57:00Z">
              <w:r>
                <w:rPr>
                  <w:rFonts w:eastAsia="Times New Roman"/>
                  <w:i/>
                  <w:iCs/>
                  <w:color w:val="000000"/>
                  <w:sz w:val="22"/>
                  <w:szCs w:val="22"/>
                  <w:lang w:eastAsia="es-ES"/>
                </w:rPr>
                <w:t>[13.62, 22.94]</w:t>
              </w:r>
            </w:ins>
            <w:del w:id="23" w:author="Ignacia" w:date="2021-01-11T14:57:00Z">
              <w:r w:rsidR="00BD06C8" w:rsidRPr="00CA0368" w:rsidDel="00136C2D">
                <w:rPr>
                  <w:rFonts w:eastAsia="Times New Roman"/>
                  <w:i/>
                  <w:iCs/>
                  <w:color w:val="000000"/>
                  <w:sz w:val="22"/>
                  <w:szCs w:val="22"/>
                  <w:lang w:eastAsia="es-ES"/>
                </w:rPr>
                <w:delText>(2.37)</w:delText>
              </w:r>
            </w:del>
          </w:p>
        </w:tc>
        <w:tc>
          <w:tcPr>
            <w:tcW w:w="993" w:type="dxa"/>
            <w:shd w:val="clear" w:color="000000" w:fill="FFFFFF"/>
            <w:noWrap/>
            <w:vAlign w:val="bottom"/>
            <w:hideMark/>
          </w:tcPr>
          <w:p w14:paraId="3B99AC20" w14:textId="29681116" w:rsidR="00BD06C8" w:rsidRPr="00CA0368" w:rsidRDefault="007D47EC" w:rsidP="00BA3D2B">
            <w:pPr>
              <w:jc w:val="center"/>
              <w:rPr>
                <w:rFonts w:eastAsia="Times New Roman"/>
                <w:i/>
                <w:iCs/>
                <w:color w:val="000000"/>
                <w:sz w:val="22"/>
                <w:szCs w:val="22"/>
                <w:lang w:eastAsia="es-ES"/>
              </w:rPr>
            </w:pPr>
            <w:ins w:id="24" w:author="Ignacia" w:date="2021-01-11T15:00:00Z">
              <w:r>
                <w:rPr>
                  <w:rFonts w:eastAsia="Times New Roman"/>
                  <w:i/>
                  <w:iCs/>
                  <w:color w:val="000000"/>
                  <w:sz w:val="22"/>
                  <w:szCs w:val="22"/>
                  <w:lang w:eastAsia="es-ES"/>
                </w:rPr>
                <w:t>[</w:t>
              </w:r>
            </w:ins>
            <w:ins w:id="25" w:author="Ignacia" w:date="2021-01-11T15:01:00Z">
              <w:r>
                <w:rPr>
                  <w:rFonts w:eastAsia="Times New Roman"/>
                  <w:i/>
                  <w:iCs/>
                  <w:color w:val="000000"/>
                  <w:sz w:val="22"/>
                  <w:szCs w:val="22"/>
                  <w:lang w:eastAsia="es-ES"/>
                </w:rPr>
                <w:t>13.63, 22.93</w:t>
              </w:r>
            </w:ins>
            <w:ins w:id="26" w:author="Ignacia" w:date="2021-01-11T15:00:00Z">
              <w:r>
                <w:rPr>
                  <w:rFonts w:eastAsia="Times New Roman"/>
                  <w:i/>
                  <w:iCs/>
                  <w:color w:val="000000"/>
                  <w:sz w:val="22"/>
                  <w:szCs w:val="22"/>
                  <w:lang w:eastAsia="es-ES"/>
                </w:rPr>
                <w:t>]</w:t>
              </w:r>
            </w:ins>
            <w:del w:id="27" w:author="Ignacia" w:date="2021-01-11T15:00:00Z">
              <w:r w:rsidR="00BD06C8" w:rsidRPr="00CA0368" w:rsidDel="007D47EC">
                <w:rPr>
                  <w:rFonts w:eastAsia="Times New Roman"/>
                  <w:i/>
                  <w:iCs/>
                  <w:color w:val="000000"/>
                  <w:sz w:val="22"/>
                  <w:szCs w:val="22"/>
                  <w:lang w:eastAsia="es-ES"/>
                </w:rPr>
                <w:delText>(2.37)</w:delText>
              </w:r>
            </w:del>
          </w:p>
        </w:tc>
        <w:tc>
          <w:tcPr>
            <w:tcW w:w="992" w:type="dxa"/>
            <w:shd w:val="clear" w:color="000000" w:fill="FFFFFF"/>
            <w:noWrap/>
            <w:vAlign w:val="bottom"/>
            <w:hideMark/>
          </w:tcPr>
          <w:p w14:paraId="116D206B" w14:textId="215366B5" w:rsidR="00BD06C8" w:rsidRPr="00CA0368" w:rsidRDefault="00337270" w:rsidP="00BA3D2B">
            <w:pPr>
              <w:jc w:val="center"/>
              <w:rPr>
                <w:rFonts w:eastAsia="Times New Roman"/>
                <w:i/>
                <w:iCs/>
                <w:color w:val="000000"/>
                <w:sz w:val="22"/>
                <w:szCs w:val="22"/>
                <w:lang w:eastAsia="es-ES"/>
              </w:rPr>
            </w:pPr>
            <w:ins w:id="28" w:author="Ignacia" w:date="2021-01-11T15:06:00Z">
              <w:r>
                <w:rPr>
                  <w:rFonts w:eastAsia="Times New Roman"/>
                  <w:i/>
                  <w:iCs/>
                  <w:color w:val="000000"/>
                  <w:sz w:val="22"/>
                  <w:szCs w:val="22"/>
                  <w:lang w:eastAsia="es-ES"/>
                </w:rPr>
                <w:t>[-1.21, 14.68]</w:t>
              </w:r>
            </w:ins>
            <w:del w:id="29" w:author="Ignacia" w:date="2021-01-11T15:06:00Z">
              <w:r w:rsidR="00BD06C8" w:rsidRPr="00CA0368" w:rsidDel="00337270">
                <w:rPr>
                  <w:rFonts w:eastAsia="Times New Roman"/>
                  <w:i/>
                  <w:iCs/>
                  <w:color w:val="000000"/>
                  <w:sz w:val="22"/>
                  <w:szCs w:val="22"/>
                  <w:lang w:eastAsia="es-ES"/>
                </w:rPr>
                <w:delText>(4.29)</w:delText>
              </w:r>
            </w:del>
          </w:p>
        </w:tc>
        <w:tc>
          <w:tcPr>
            <w:tcW w:w="992" w:type="dxa"/>
            <w:shd w:val="clear" w:color="auto" w:fill="E7E6E6" w:themeFill="background2"/>
            <w:noWrap/>
            <w:vAlign w:val="bottom"/>
            <w:hideMark/>
          </w:tcPr>
          <w:p w14:paraId="228165B7" w14:textId="7540F66C" w:rsidR="00BD06C8" w:rsidRPr="00CA0368" w:rsidRDefault="00BD06C8" w:rsidP="00BA3D2B">
            <w:pPr>
              <w:jc w:val="center"/>
              <w:rPr>
                <w:rFonts w:eastAsia="Times New Roman"/>
                <w:i/>
                <w:iCs/>
                <w:color w:val="000000"/>
                <w:sz w:val="22"/>
                <w:szCs w:val="22"/>
                <w:lang w:eastAsia="es-ES"/>
              </w:rPr>
            </w:pPr>
            <w:del w:id="30" w:author="Ignacia" w:date="2021-01-11T15:11:00Z">
              <w:r w:rsidRPr="00CA0368" w:rsidDel="008071C0">
                <w:rPr>
                  <w:rFonts w:eastAsia="Times New Roman"/>
                  <w:i/>
                  <w:iCs/>
                  <w:color w:val="000000"/>
                  <w:sz w:val="22"/>
                  <w:szCs w:val="22"/>
                  <w:lang w:eastAsia="es-ES"/>
                </w:rPr>
                <w:delText>(4.27)</w:delText>
              </w:r>
            </w:del>
            <w:ins w:id="31" w:author="Ignacia" w:date="2021-01-11T15:11:00Z">
              <w:r w:rsidR="008071C0">
                <w:rPr>
                  <w:rFonts w:eastAsia="Times New Roman"/>
                  <w:i/>
                  <w:iCs/>
                  <w:color w:val="000000"/>
                  <w:sz w:val="22"/>
                  <w:szCs w:val="22"/>
                  <w:lang w:eastAsia="es-ES"/>
                </w:rPr>
                <w:t>[-1.19, 14.66]</w:t>
              </w:r>
            </w:ins>
          </w:p>
        </w:tc>
        <w:tc>
          <w:tcPr>
            <w:tcW w:w="992" w:type="dxa"/>
            <w:shd w:val="clear" w:color="auto" w:fill="auto"/>
            <w:noWrap/>
            <w:vAlign w:val="bottom"/>
            <w:hideMark/>
          </w:tcPr>
          <w:p w14:paraId="5927E3D6" w14:textId="100D6B22" w:rsidR="00BD06C8" w:rsidRPr="00CA0368" w:rsidRDefault="00C26C89" w:rsidP="00BA3D2B">
            <w:pPr>
              <w:jc w:val="center"/>
              <w:rPr>
                <w:rFonts w:eastAsia="Times New Roman"/>
                <w:i/>
                <w:iCs/>
                <w:color w:val="000000"/>
                <w:sz w:val="22"/>
                <w:szCs w:val="22"/>
                <w:lang w:eastAsia="es-ES"/>
              </w:rPr>
            </w:pPr>
            <w:ins w:id="32" w:author="Ignacia" w:date="2021-01-11T15:17:00Z">
              <w:r>
                <w:rPr>
                  <w:rFonts w:eastAsia="Times New Roman"/>
                  <w:i/>
                  <w:iCs/>
                  <w:color w:val="000000"/>
                  <w:sz w:val="22"/>
                  <w:szCs w:val="22"/>
                  <w:lang w:eastAsia="es-ES"/>
                </w:rPr>
                <w:t>[-3.44, 26.12]</w:t>
              </w:r>
            </w:ins>
            <w:del w:id="33" w:author="Ignacia" w:date="2021-01-11T15:17:00Z">
              <w:r w:rsidR="00BD06C8" w:rsidRPr="00CA0368" w:rsidDel="00C26C89">
                <w:rPr>
                  <w:rFonts w:eastAsia="Times New Roman"/>
                  <w:i/>
                  <w:iCs/>
                  <w:color w:val="000000"/>
                  <w:sz w:val="22"/>
                  <w:szCs w:val="22"/>
                  <w:lang w:eastAsia="es-ES"/>
                </w:rPr>
                <w:delText>(7.64)</w:delText>
              </w:r>
            </w:del>
          </w:p>
        </w:tc>
      </w:tr>
      <w:tr w:rsidR="00BD06C8" w:rsidRPr="00CA0368" w14:paraId="66451C1B" w14:textId="77777777" w:rsidTr="00BA3D2B">
        <w:trPr>
          <w:trHeight w:val="171"/>
        </w:trPr>
        <w:tc>
          <w:tcPr>
            <w:tcW w:w="3119" w:type="dxa"/>
            <w:shd w:val="clear" w:color="000000" w:fill="FFFFFF"/>
            <w:noWrap/>
            <w:vAlign w:val="bottom"/>
          </w:tcPr>
          <w:p w14:paraId="7877BAAE" w14:textId="77777777" w:rsidR="00BD06C8" w:rsidRPr="00CA0368" w:rsidRDefault="00BD06C8" w:rsidP="00BA3D2B">
            <w:pPr>
              <w:tabs>
                <w:tab w:val="left" w:pos="3330"/>
              </w:tabs>
              <w:rPr>
                <w:rFonts w:eastAsia="Times New Roman"/>
                <w:b/>
                <w:bCs/>
                <w:color w:val="000000"/>
                <w:sz w:val="16"/>
                <w:szCs w:val="16"/>
                <w:lang w:eastAsia="es-ES"/>
              </w:rPr>
            </w:pPr>
          </w:p>
        </w:tc>
        <w:tc>
          <w:tcPr>
            <w:tcW w:w="992" w:type="dxa"/>
            <w:shd w:val="clear" w:color="000000" w:fill="FFFFFF"/>
          </w:tcPr>
          <w:p w14:paraId="2441AB7C" w14:textId="77777777" w:rsidR="00BD06C8" w:rsidRPr="00CA0368" w:rsidRDefault="00BD06C8" w:rsidP="00BA3D2B">
            <w:pPr>
              <w:tabs>
                <w:tab w:val="left" w:pos="3330"/>
              </w:tabs>
              <w:jc w:val="center"/>
              <w:rPr>
                <w:rFonts w:eastAsia="Times New Roman"/>
                <w:i/>
                <w:iCs/>
                <w:color w:val="000000"/>
                <w:sz w:val="16"/>
                <w:szCs w:val="16"/>
                <w:lang w:eastAsia="es-ES"/>
              </w:rPr>
            </w:pPr>
          </w:p>
        </w:tc>
        <w:tc>
          <w:tcPr>
            <w:tcW w:w="992" w:type="dxa"/>
            <w:shd w:val="clear" w:color="000000" w:fill="FFFFFF"/>
            <w:noWrap/>
            <w:vAlign w:val="bottom"/>
          </w:tcPr>
          <w:p w14:paraId="065C7AB5" w14:textId="77777777" w:rsidR="00BD06C8" w:rsidRPr="00CA0368" w:rsidRDefault="00BD06C8" w:rsidP="00BA3D2B">
            <w:pPr>
              <w:tabs>
                <w:tab w:val="left" w:pos="3330"/>
              </w:tabs>
              <w:jc w:val="center"/>
              <w:rPr>
                <w:rFonts w:eastAsia="Times New Roman"/>
                <w:i/>
                <w:iCs/>
                <w:color w:val="000000"/>
                <w:sz w:val="16"/>
                <w:szCs w:val="16"/>
                <w:lang w:eastAsia="es-ES"/>
              </w:rPr>
            </w:pPr>
          </w:p>
        </w:tc>
        <w:tc>
          <w:tcPr>
            <w:tcW w:w="993" w:type="dxa"/>
            <w:shd w:val="clear" w:color="000000" w:fill="FFFFFF"/>
            <w:noWrap/>
            <w:vAlign w:val="bottom"/>
          </w:tcPr>
          <w:p w14:paraId="24DC303F"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000000" w:fill="FFFFFF"/>
            <w:noWrap/>
            <w:vAlign w:val="bottom"/>
          </w:tcPr>
          <w:p w14:paraId="2E33A719"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auto" w:fill="E7E6E6" w:themeFill="background2"/>
            <w:noWrap/>
            <w:vAlign w:val="bottom"/>
          </w:tcPr>
          <w:p w14:paraId="0E9E2521"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auto" w:fill="auto"/>
            <w:noWrap/>
            <w:vAlign w:val="bottom"/>
          </w:tcPr>
          <w:p w14:paraId="64031B8F" w14:textId="77777777" w:rsidR="00BD06C8" w:rsidRPr="00CA0368" w:rsidRDefault="00BD06C8" w:rsidP="00BA3D2B">
            <w:pPr>
              <w:jc w:val="center"/>
              <w:rPr>
                <w:rFonts w:eastAsia="Times New Roman"/>
                <w:i/>
                <w:iCs/>
                <w:color w:val="000000"/>
                <w:sz w:val="16"/>
                <w:szCs w:val="16"/>
                <w:lang w:eastAsia="es-ES"/>
              </w:rPr>
            </w:pPr>
          </w:p>
        </w:tc>
      </w:tr>
      <w:tr w:rsidR="00BD06C8" w:rsidRPr="00CA0368" w14:paraId="23954F68" w14:textId="77777777" w:rsidTr="00BA3D2B">
        <w:trPr>
          <w:trHeight w:val="213"/>
        </w:trPr>
        <w:tc>
          <w:tcPr>
            <w:tcW w:w="3119" w:type="dxa"/>
            <w:shd w:val="clear" w:color="000000" w:fill="FFFFFF"/>
            <w:noWrap/>
            <w:vAlign w:val="bottom"/>
            <w:hideMark/>
          </w:tcPr>
          <w:p w14:paraId="04542BE0"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Peer-enforced stage</w:t>
            </w:r>
          </w:p>
        </w:tc>
        <w:tc>
          <w:tcPr>
            <w:tcW w:w="992" w:type="dxa"/>
            <w:shd w:val="clear" w:color="000000" w:fill="FFFFFF"/>
          </w:tcPr>
          <w:p w14:paraId="2C23F1B7"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tcPr>
          <w:p w14:paraId="79FCBBF0" w14:textId="77777777" w:rsidR="00BD06C8" w:rsidRPr="00CA0368" w:rsidRDefault="00BD06C8" w:rsidP="00BA3D2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6.78***</w:t>
            </w:r>
          </w:p>
        </w:tc>
        <w:tc>
          <w:tcPr>
            <w:tcW w:w="993" w:type="dxa"/>
            <w:shd w:val="clear" w:color="000000" w:fill="FFFFFF"/>
            <w:noWrap/>
            <w:vAlign w:val="bottom"/>
            <w:hideMark/>
          </w:tcPr>
          <w:p w14:paraId="6FC2EACF"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3.67</w:t>
            </w:r>
          </w:p>
        </w:tc>
        <w:tc>
          <w:tcPr>
            <w:tcW w:w="992" w:type="dxa"/>
            <w:shd w:val="clear" w:color="000000" w:fill="FFFFFF"/>
            <w:noWrap/>
            <w:vAlign w:val="bottom"/>
            <w:hideMark/>
          </w:tcPr>
          <w:p w14:paraId="23B6F486"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4.38</w:t>
            </w:r>
          </w:p>
        </w:tc>
        <w:tc>
          <w:tcPr>
            <w:tcW w:w="992" w:type="dxa"/>
            <w:shd w:val="clear" w:color="auto" w:fill="E7E6E6" w:themeFill="background2"/>
            <w:noWrap/>
            <w:vAlign w:val="bottom"/>
            <w:hideMark/>
          </w:tcPr>
          <w:p w14:paraId="3CCF6CC1"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1.27</w:t>
            </w:r>
          </w:p>
        </w:tc>
        <w:tc>
          <w:tcPr>
            <w:tcW w:w="992" w:type="dxa"/>
            <w:shd w:val="clear" w:color="auto" w:fill="auto"/>
            <w:noWrap/>
            <w:vAlign w:val="bottom"/>
            <w:hideMark/>
          </w:tcPr>
          <w:p w14:paraId="7C8C0B2A"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7.62</w:t>
            </w:r>
          </w:p>
        </w:tc>
      </w:tr>
      <w:tr w:rsidR="00BD06C8" w:rsidRPr="00CA0368" w14:paraId="05CB1438" w14:textId="77777777" w:rsidTr="00BA3D2B">
        <w:trPr>
          <w:trHeight w:val="213"/>
        </w:trPr>
        <w:tc>
          <w:tcPr>
            <w:tcW w:w="3119" w:type="dxa"/>
            <w:shd w:val="clear" w:color="000000" w:fill="FFFFFF"/>
            <w:noWrap/>
            <w:vAlign w:val="bottom"/>
            <w:hideMark/>
          </w:tcPr>
          <w:p w14:paraId="32141A14"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48394E2D" w14:textId="77777777" w:rsidR="00BD06C8" w:rsidRPr="00CA0368" w:rsidRDefault="00BD06C8" w:rsidP="00BA3D2B">
            <w:pPr>
              <w:tabs>
                <w:tab w:val="left" w:pos="3330"/>
              </w:tabs>
              <w:jc w:val="center"/>
              <w:rPr>
                <w:rFonts w:eastAsia="Times New Roman"/>
                <w:i/>
                <w:iCs/>
                <w:color w:val="000000"/>
                <w:sz w:val="22"/>
                <w:szCs w:val="22"/>
                <w:lang w:eastAsia="es-ES"/>
              </w:rPr>
            </w:pPr>
          </w:p>
        </w:tc>
        <w:tc>
          <w:tcPr>
            <w:tcW w:w="992" w:type="dxa"/>
            <w:shd w:val="clear" w:color="000000" w:fill="FFFFFF"/>
            <w:noWrap/>
            <w:vAlign w:val="bottom"/>
          </w:tcPr>
          <w:p w14:paraId="5978F72D" w14:textId="49E0A3BA" w:rsidR="00BD06C8" w:rsidRPr="00CA0368" w:rsidRDefault="00136C2D" w:rsidP="00BA3D2B">
            <w:pPr>
              <w:tabs>
                <w:tab w:val="left" w:pos="3330"/>
              </w:tabs>
              <w:jc w:val="center"/>
              <w:rPr>
                <w:rFonts w:eastAsia="Times New Roman"/>
                <w:i/>
                <w:iCs/>
                <w:color w:val="000000"/>
                <w:sz w:val="22"/>
                <w:szCs w:val="22"/>
                <w:lang w:eastAsia="es-ES"/>
              </w:rPr>
            </w:pPr>
            <w:ins w:id="34" w:author="Ignacia" w:date="2021-01-11T14:57:00Z">
              <w:r>
                <w:rPr>
                  <w:rFonts w:eastAsia="Times New Roman"/>
                  <w:i/>
                  <w:iCs/>
                  <w:color w:val="000000"/>
                  <w:sz w:val="22"/>
                  <w:szCs w:val="22"/>
                  <w:lang w:eastAsia="es-ES"/>
                </w:rPr>
                <w:t>[2.12, 11.44]</w:t>
              </w:r>
            </w:ins>
            <w:del w:id="35" w:author="Ignacia" w:date="2021-01-11T14:57:00Z">
              <w:r w:rsidR="00BD06C8" w:rsidRPr="00CA0368" w:rsidDel="00136C2D">
                <w:rPr>
                  <w:rFonts w:eastAsia="Times New Roman"/>
                  <w:i/>
                  <w:iCs/>
                  <w:color w:val="000000"/>
                  <w:sz w:val="22"/>
                  <w:szCs w:val="22"/>
                  <w:lang w:eastAsia="es-ES"/>
                </w:rPr>
                <w:delText>(2.37)</w:delText>
              </w:r>
            </w:del>
          </w:p>
        </w:tc>
        <w:tc>
          <w:tcPr>
            <w:tcW w:w="993" w:type="dxa"/>
            <w:shd w:val="clear" w:color="000000" w:fill="FFFFFF"/>
            <w:noWrap/>
            <w:vAlign w:val="bottom"/>
            <w:hideMark/>
          </w:tcPr>
          <w:p w14:paraId="10AF6998" w14:textId="071AA0DD" w:rsidR="00BD06C8" w:rsidRPr="00CA0368" w:rsidRDefault="007D47EC" w:rsidP="00BA3D2B">
            <w:pPr>
              <w:jc w:val="center"/>
              <w:rPr>
                <w:rFonts w:eastAsia="Times New Roman"/>
                <w:i/>
                <w:iCs/>
                <w:color w:val="000000"/>
                <w:sz w:val="22"/>
                <w:szCs w:val="22"/>
                <w:lang w:eastAsia="es-ES"/>
              </w:rPr>
            </w:pPr>
            <w:ins w:id="36" w:author="Ignacia" w:date="2021-01-11T15:02:00Z">
              <w:r>
                <w:rPr>
                  <w:rFonts w:eastAsia="Times New Roman"/>
                  <w:i/>
                  <w:iCs/>
                  <w:color w:val="000000"/>
                  <w:sz w:val="22"/>
                  <w:szCs w:val="22"/>
                  <w:lang w:eastAsia="es-ES"/>
                </w:rPr>
                <w:t>[-4.97, 12.32]</w:t>
              </w:r>
            </w:ins>
            <w:del w:id="37" w:author="Ignacia" w:date="2021-01-11T15:02:00Z">
              <w:r w:rsidR="00BD06C8" w:rsidRPr="00CA0368" w:rsidDel="007D47EC">
                <w:rPr>
                  <w:rFonts w:eastAsia="Times New Roman"/>
                  <w:i/>
                  <w:iCs/>
                  <w:color w:val="000000"/>
                  <w:sz w:val="22"/>
                  <w:szCs w:val="22"/>
                  <w:lang w:eastAsia="es-ES"/>
                </w:rPr>
                <w:delText>(4.20)</w:delText>
              </w:r>
            </w:del>
          </w:p>
        </w:tc>
        <w:tc>
          <w:tcPr>
            <w:tcW w:w="992" w:type="dxa"/>
            <w:shd w:val="clear" w:color="000000" w:fill="FFFFFF"/>
            <w:noWrap/>
            <w:vAlign w:val="bottom"/>
            <w:hideMark/>
          </w:tcPr>
          <w:p w14:paraId="3472A371" w14:textId="18AE789F" w:rsidR="00BD06C8" w:rsidRPr="00CA0368" w:rsidRDefault="00337270" w:rsidP="00BA3D2B">
            <w:pPr>
              <w:jc w:val="center"/>
              <w:rPr>
                <w:rFonts w:eastAsia="Times New Roman"/>
                <w:i/>
                <w:iCs/>
                <w:color w:val="000000"/>
                <w:sz w:val="22"/>
                <w:szCs w:val="22"/>
                <w:lang w:eastAsia="es-ES"/>
              </w:rPr>
            </w:pPr>
            <w:ins w:id="38" w:author="Ignacia" w:date="2021-01-11T15:06:00Z">
              <w:r>
                <w:rPr>
                  <w:rFonts w:eastAsia="Times New Roman"/>
                  <w:i/>
                  <w:iCs/>
                  <w:color w:val="000000"/>
                  <w:sz w:val="22"/>
                  <w:szCs w:val="22"/>
                  <w:lang w:eastAsia="es-ES"/>
                </w:rPr>
                <w:t>[-3.57, 12.32]</w:t>
              </w:r>
            </w:ins>
            <w:del w:id="39" w:author="Ignacia" w:date="2021-01-11T15:06:00Z">
              <w:r w:rsidR="00BD06C8" w:rsidRPr="00CA0368" w:rsidDel="00337270">
                <w:rPr>
                  <w:rFonts w:eastAsia="Times New Roman"/>
                  <w:i/>
                  <w:iCs/>
                  <w:color w:val="000000"/>
                  <w:sz w:val="22"/>
                  <w:szCs w:val="22"/>
                  <w:lang w:eastAsia="es-ES"/>
                </w:rPr>
                <w:delText>(4.16)</w:delText>
              </w:r>
            </w:del>
          </w:p>
        </w:tc>
        <w:tc>
          <w:tcPr>
            <w:tcW w:w="992" w:type="dxa"/>
            <w:shd w:val="clear" w:color="auto" w:fill="E7E6E6" w:themeFill="background2"/>
            <w:noWrap/>
            <w:vAlign w:val="bottom"/>
            <w:hideMark/>
          </w:tcPr>
          <w:p w14:paraId="2CF4FADF" w14:textId="07919F25" w:rsidR="00BD06C8" w:rsidRPr="00CA0368" w:rsidRDefault="008071C0" w:rsidP="00BA3D2B">
            <w:pPr>
              <w:jc w:val="center"/>
              <w:rPr>
                <w:rFonts w:eastAsia="Times New Roman"/>
                <w:i/>
                <w:iCs/>
                <w:color w:val="000000"/>
                <w:sz w:val="22"/>
                <w:szCs w:val="22"/>
                <w:lang w:eastAsia="es-ES"/>
              </w:rPr>
            </w:pPr>
            <w:ins w:id="40" w:author="Ignacia" w:date="2021-01-11T15:11:00Z">
              <w:r>
                <w:rPr>
                  <w:rFonts w:eastAsia="Times New Roman"/>
                  <w:i/>
                  <w:iCs/>
                  <w:color w:val="000000"/>
                  <w:sz w:val="22"/>
                  <w:szCs w:val="22"/>
                  <w:lang w:eastAsia="es-ES"/>
                </w:rPr>
                <w:t>[-9.41, 11.96]</w:t>
              </w:r>
            </w:ins>
            <w:del w:id="41" w:author="Ignacia" w:date="2021-01-11T15:11:00Z">
              <w:r w:rsidR="00BD06C8" w:rsidRPr="00CA0368" w:rsidDel="008071C0">
                <w:rPr>
                  <w:rFonts w:eastAsia="Times New Roman"/>
                  <w:i/>
                  <w:iCs/>
                  <w:color w:val="000000"/>
                  <w:sz w:val="22"/>
                  <w:szCs w:val="22"/>
                  <w:lang w:eastAsia="es-ES"/>
                </w:rPr>
                <w:delText>(5.48)</w:delText>
              </w:r>
            </w:del>
          </w:p>
        </w:tc>
        <w:tc>
          <w:tcPr>
            <w:tcW w:w="992" w:type="dxa"/>
            <w:shd w:val="clear" w:color="auto" w:fill="auto"/>
            <w:noWrap/>
            <w:vAlign w:val="bottom"/>
            <w:hideMark/>
          </w:tcPr>
          <w:p w14:paraId="4D49082A" w14:textId="1B01C23A" w:rsidR="00BD06C8" w:rsidRPr="00CA0368" w:rsidRDefault="00C26C89" w:rsidP="00BA3D2B">
            <w:pPr>
              <w:jc w:val="center"/>
              <w:rPr>
                <w:rFonts w:eastAsia="Times New Roman"/>
                <w:i/>
                <w:iCs/>
                <w:color w:val="000000"/>
                <w:sz w:val="22"/>
                <w:szCs w:val="22"/>
                <w:lang w:eastAsia="es-ES"/>
              </w:rPr>
            </w:pPr>
            <w:ins w:id="42" w:author="Ignacia" w:date="2021-01-11T15:17:00Z">
              <w:r>
                <w:rPr>
                  <w:rFonts w:eastAsia="Times New Roman"/>
                  <w:i/>
                  <w:iCs/>
                  <w:color w:val="000000"/>
                  <w:sz w:val="22"/>
                  <w:szCs w:val="22"/>
                  <w:lang w:eastAsia="es-ES"/>
                </w:rPr>
                <w:t>[-7.16, 22.40]</w:t>
              </w:r>
            </w:ins>
            <w:del w:id="43" w:author="Ignacia" w:date="2021-01-11T15:17:00Z">
              <w:r w:rsidR="00BD06C8" w:rsidRPr="00CA0368" w:rsidDel="00C26C89">
                <w:rPr>
                  <w:rFonts w:eastAsia="Times New Roman"/>
                  <w:i/>
                  <w:iCs/>
                  <w:color w:val="000000"/>
                  <w:sz w:val="22"/>
                  <w:szCs w:val="22"/>
                  <w:lang w:eastAsia="es-ES"/>
                </w:rPr>
                <w:delText>(7.58)</w:delText>
              </w:r>
            </w:del>
          </w:p>
        </w:tc>
      </w:tr>
      <w:tr w:rsidR="00BD06C8" w:rsidRPr="00CA0368" w14:paraId="0B99172F" w14:textId="77777777" w:rsidTr="00BA3D2B">
        <w:trPr>
          <w:trHeight w:val="102"/>
        </w:trPr>
        <w:tc>
          <w:tcPr>
            <w:tcW w:w="3119" w:type="dxa"/>
            <w:shd w:val="clear" w:color="000000" w:fill="FFFFFF"/>
            <w:noWrap/>
            <w:vAlign w:val="bottom"/>
          </w:tcPr>
          <w:p w14:paraId="5AD35D77" w14:textId="77777777" w:rsidR="00BD06C8" w:rsidRPr="00CA0368" w:rsidRDefault="00BD06C8" w:rsidP="00BA3D2B">
            <w:pPr>
              <w:tabs>
                <w:tab w:val="left" w:pos="3330"/>
              </w:tabs>
              <w:rPr>
                <w:rFonts w:eastAsia="Times New Roman"/>
                <w:b/>
                <w:bCs/>
                <w:color w:val="000000"/>
                <w:sz w:val="16"/>
                <w:szCs w:val="16"/>
                <w:lang w:eastAsia="es-ES"/>
              </w:rPr>
            </w:pPr>
          </w:p>
        </w:tc>
        <w:tc>
          <w:tcPr>
            <w:tcW w:w="992" w:type="dxa"/>
            <w:shd w:val="clear" w:color="000000" w:fill="FFFFFF"/>
          </w:tcPr>
          <w:p w14:paraId="79B5961D" w14:textId="77777777" w:rsidR="00BD06C8" w:rsidRPr="00CA0368" w:rsidRDefault="00BD06C8" w:rsidP="00BA3D2B">
            <w:pPr>
              <w:tabs>
                <w:tab w:val="left" w:pos="3330"/>
              </w:tabs>
              <w:jc w:val="center"/>
              <w:rPr>
                <w:rFonts w:eastAsia="Times New Roman"/>
                <w:i/>
                <w:iCs/>
                <w:color w:val="000000"/>
                <w:sz w:val="16"/>
                <w:szCs w:val="16"/>
                <w:lang w:eastAsia="es-ES"/>
              </w:rPr>
            </w:pPr>
          </w:p>
        </w:tc>
        <w:tc>
          <w:tcPr>
            <w:tcW w:w="992" w:type="dxa"/>
            <w:shd w:val="clear" w:color="000000" w:fill="FFFFFF"/>
            <w:noWrap/>
            <w:vAlign w:val="bottom"/>
          </w:tcPr>
          <w:p w14:paraId="464CC85A" w14:textId="77777777" w:rsidR="00BD06C8" w:rsidRPr="00CA0368" w:rsidRDefault="00BD06C8" w:rsidP="00BA3D2B">
            <w:pPr>
              <w:tabs>
                <w:tab w:val="left" w:pos="3330"/>
              </w:tabs>
              <w:jc w:val="center"/>
              <w:rPr>
                <w:rFonts w:eastAsia="Times New Roman"/>
                <w:i/>
                <w:iCs/>
                <w:color w:val="000000"/>
                <w:sz w:val="16"/>
                <w:szCs w:val="16"/>
                <w:lang w:eastAsia="es-ES"/>
              </w:rPr>
            </w:pPr>
          </w:p>
        </w:tc>
        <w:tc>
          <w:tcPr>
            <w:tcW w:w="993" w:type="dxa"/>
            <w:shd w:val="clear" w:color="000000" w:fill="FFFFFF"/>
            <w:noWrap/>
            <w:vAlign w:val="bottom"/>
          </w:tcPr>
          <w:p w14:paraId="0AAEFB3E"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000000" w:fill="FFFFFF"/>
            <w:noWrap/>
            <w:vAlign w:val="bottom"/>
          </w:tcPr>
          <w:p w14:paraId="75E92521"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auto" w:fill="E7E6E6" w:themeFill="background2"/>
            <w:noWrap/>
            <w:vAlign w:val="bottom"/>
          </w:tcPr>
          <w:p w14:paraId="0C425841"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auto" w:fill="auto"/>
            <w:noWrap/>
            <w:vAlign w:val="bottom"/>
          </w:tcPr>
          <w:p w14:paraId="6840736D" w14:textId="77777777" w:rsidR="00BD06C8" w:rsidRPr="00CA0368" w:rsidRDefault="00BD06C8" w:rsidP="00BA3D2B">
            <w:pPr>
              <w:jc w:val="center"/>
              <w:rPr>
                <w:rFonts w:eastAsia="Times New Roman"/>
                <w:i/>
                <w:iCs/>
                <w:color w:val="000000"/>
                <w:sz w:val="16"/>
                <w:szCs w:val="16"/>
                <w:lang w:eastAsia="es-ES"/>
              </w:rPr>
            </w:pPr>
          </w:p>
        </w:tc>
      </w:tr>
      <w:tr w:rsidR="00BD06C8" w:rsidRPr="00CA0368" w14:paraId="0AF9D05A" w14:textId="77777777" w:rsidTr="00BA3D2B">
        <w:trPr>
          <w:trHeight w:val="236"/>
        </w:trPr>
        <w:tc>
          <w:tcPr>
            <w:tcW w:w="3119" w:type="dxa"/>
            <w:shd w:val="clear" w:color="000000" w:fill="FFFFFF"/>
            <w:noWrap/>
            <w:vAlign w:val="bottom"/>
            <w:hideMark/>
          </w:tcPr>
          <w:p w14:paraId="0B1B1FD9"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High-performance ass</w:t>
            </w:r>
            <w:r>
              <w:rPr>
                <w:rFonts w:eastAsia="Times New Roman"/>
                <w:b/>
                <w:bCs/>
                <w:color w:val="000000"/>
                <w:lang w:eastAsia="es-ES"/>
              </w:rPr>
              <w:t>ociation</w:t>
            </w:r>
          </w:p>
        </w:tc>
        <w:tc>
          <w:tcPr>
            <w:tcW w:w="992" w:type="dxa"/>
            <w:shd w:val="clear" w:color="000000" w:fill="FFFFFF"/>
          </w:tcPr>
          <w:p w14:paraId="2AA17D08"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tcPr>
          <w:p w14:paraId="10467466" w14:textId="77777777" w:rsidR="00BD06C8" w:rsidRPr="00CA0368" w:rsidRDefault="00BD06C8" w:rsidP="00BA3D2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5.17**</w:t>
            </w:r>
          </w:p>
        </w:tc>
        <w:tc>
          <w:tcPr>
            <w:tcW w:w="993" w:type="dxa"/>
            <w:shd w:val="clear" w:color="000000" w:fill="FFFFFF"/>
            <w:noWrap/>
            <w:vAlign w:val="bottom"/>
            <w:hideMark/>
          </w:tcPr>
          <w:p w14:paraId="79EC3462"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5.17**</w:t>
            </w:r>
          </w:p>
        </w:tc>
        <w:tc>
          <w:tcPr>
            <w:tcW w:w="992" w:type="dxa"/>
            <w:shd w:val="clear" w:color="000000" w:fill="FFFFFF"/>
            <w:noWrap/>
            <w:vAlign w:val="bottom"/>
            <w:hideMark/>
          </w:tcPr>
          <w:p w14:paraId="75A290CE"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-5.50</w:t>
            </w:r>
          </w:p>
        </w:tc>
        <w:tc>
          <w:tcPr>
            <w:tcW w:w="992" w:type="dxa"/>
            <w:shd w:val="clear" w:color="auto" w:fill="E7E6E6" w:themeFill="background2"/>
            <w:noWrap/>
            <w:vAlign w:val="bottom"/>
            <w:hideMark/>
          </w:tcPr>
          <w:p w14:paraId="789A1CC1"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-5.50</w:t>
            </w:r>
          </w:p>
        </w:tc>
        <w:tc>
          <w:tcPr>
            <w:tcW w:w="992" w:type="dxa"/>
            <w:shd w:val="clear" w:color="auto" w:fill="auto"/>
            <w:noWrap/>
            <w:vAlign w:val="bottom"/>
            <w:hideMark/>
          </w:tcPr>
          <w:p w14:paraId="4B4E03EF"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-7.94</w:t>
            </w:r>
          </w:p>
        </w:tc>
      </w:tr>
      <w:tr w:rsidR="00BD06C8" w:rsidRPr="00CA0368" w14:paraId="21BEF0B7" w14:textId="77777777" w:rsidTr="00BA3D2B">
        <w:trPr>
          <w:trHeight w:val="213"/>
        </w:trPr>
        <w:tc>
          <w:tcPr>
            <w:tcW w:w="3119" w:type="dxa"/>
            <w:shd w:val="clear" w:color="000000" w:fill="FFFFFF"/>
            <w:noWrap/>
            <w:vAlign w:val="bottom"/>
            <w:hideMark/>
          </w:tcPr>
          <w:p w14:paraId="2CBACF15"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15A72FEC" w14:textId="77777777" w:rsidR="00BD06C8" w:rsidRPr="00CA0368" w:rsidRDefault="00BD06C8" w:rsidP="00BA3D2B">
            <w:pPr>
              <w:tabs>
                <w:tab w:val="left" w:pos="3330"/>
              </w:tabs>
              <w:jc w:val="center"/>
              <w:rPr>
                <w:rFonts w:eastAsia="Times New Roman"/>
                <w:i/>
                <w:iCs/>
                <w:color w:val="000000"/>
                <w:sz w:val="22"/>
                <w:szCs w:val="22"/>
                <w:lang w:eastAsia="es-ES"/>
              </w:rPr>
            </w:pPr>
          </w:p>
        </w:tc>
        <w:tc>
          <w:tcPr>
            <w:tcW w:w="992" w:type="dxa"/>
            <w:shd w:val="clear" w:color="000000" w:fill="FFFFFF"/>
            <w:noWrap/>
            <w:vAlign w:val="bottom"/>
          </w:tcPr>
          <w:p w14:paraId="49E63BAA" w14:textId="1C3B3C4B" w:rsidR="00BD06C8" w:rsidRPr="00CA0368" w:rsidRDefault="00136C2D" w:rsidP="00BA3D2B">
            <w:pPr>
              <w:tabs>
                <w:tab w:val="left" w:pos="3330"/>
              </w:tabs>
              <w:jc w:val="center"/>
              <w:rPr>
                <w:rFonts w:eastAsia="Times New Roman"/>
                <w:i/>
                <w:iCs/>
                <w:color w:val="000000"/>
                <w:sz w:val="22"/>
                <w:szCs w:val="22"/>
                <w:lang w:eastAsia="es-ES"/>
              </w:rPr>
            </w:pPr>
            <w:ins w:id="44" w:author="Ignacia" w:date="2021-01-11T14:57:00Z">
              <w:r>
                <w:rPr>
                  <w:rFonts w:eastAsia="Times New Roman"/>
                  <w:i/>
                  <w:iCs/>
                  <w:color w:val="000000"/>
                  <w:sz w:val="22"/>
                  <w:szCs w:val="22"/>
                  <w:lang w:eastAsia="es-ES"/>
                </w:rPr>
                <w:t>[</w:t>
              </w:r>
            </w:ins>
            <w:ins w:id="45" w:author="Ignacia" w:date="2021-01-11T14:58:00Z">
              <w:r>
                <w:rPr>
                  <w:rFonts w:eastAsia="Times New Roman"/>
                  <w:i/>
                  <w:iCs/>
                  <w:color w:val="000000"/>
                  <w:sz w:val="22"/>
                  <w:szCs w:val="22"/>
                  <w:lang w:eastAsia="es-ES"/>
                </w:rPr>
                <w:t>0.51, 9.83</w:t>
              </w:r>
            </w:ins>
            <w:ins w:id="46" w:author="Ignacia" w:date="2021-01-11T14:57:00Z">
              <w:r>
                <w:rPr>
                  <w:rFonts w:eastAsia="Times New Roman"/>
                  <w:i/>
                  <w:iCs/>
                  <w:color w:val="000000"/>
                  <w:sz w:val="22"/>
                  <w:szCs w:val="22"/>
                  <w:lang w:eastAsia="es-ES"/>
                </w:rPr>
                <w:t>]</w:t>
              </w:r>
            </w:ins>
            <w:del w:id="47" w:author="Ignacia" w:date="2021-01-11T14:57:00Z">
              <w:r w:rsidR="00BD06C8" w:rsidRPr="00CA0368" w:rsidDel="00136C2D">
                <w:rPr>
                  <w:rFonts w:eastAsia="Times New Roman"/>
                  <w:i/>
                  <w:iCs/>
                  <w:color w:val="000000"/>
                  <w:sz w:val="22"/>
                  <w:szCs w:val="22"/>
                  <w:lang w:eastAsia="es-ES"/>
                </w:rPr>
                <w:delText>(2.37)</w:delText>
              </w:r>
            </w:del>
          </w:p>
        </w:tc>
        <w:tc>
          <w:tcPr>
            <w:tcW w:w="993" w:type="dxa"/>
            <w:shd w:val="clear" w:color="000000" w:fill="FFFFFF"/>
            <w:noWrap/>
            <w:vAlign w:val="bottom"/>
            <w:hideMark/>
          </w:tcPr>
          <w:p w14:paraId="208BB4D0" w14:textId="10287143" w:rsidR="00BD06C8" w:rsidRPr="00CA0368" w:rsidRDefault="007D47EC" w:rsidP="00BA3D2B">
            <w:pPr>
              <w:jc w:val="center"/>
              <w:rPr>
                <w:rFonts w:eastAsia="Times New Roman"/>
                <w:i/>
                <w:iCs/>
                <w:color w:val="000000"/>
                <w:sz w:val="22"/>
                <w:szCs w:val="22"/>
                <w:lang w:eastAsia="es-ES"/>
              </w:rPr>
            </w:pPr>
            <w:ins w:id="48" w:author="Ignacia" w:date="2021-01-11T15:02:00Z">
              <w:r>
                <w:rPr>
                  <w:rFonts w:eastAsia="Times New Roman"/>
                  <w:i/>
                  <w:iCs/>
                  <w:color w:val="000000"/>
                  <w:sz w:val="22"/>
                  <w:szCs w:val="22"/>
                  <w:lang w:eastAsia="es-ES"/>
                </w:rPr>
                <w:t>[0.52, 9.82]</w:t>
              </w:r>
            </w:ins>
            <w:del w:id="49" w:author="Ignacia" w:date="2021-01-11T15:02:00Z">
              <w:r w:rsidR="00BD06C8" w:rsidRPr="00CA0368" w:rsidDel="007D47EC">
                <w:rPr>
                  <w:rFonts w:eastAsia="Times New Roman"/>
                  <w:i/>
                  <w:iCs/>
                  <w:color w:val="000000"/>
                  <w:sz w:val="22"/>
                  <w:szCs w:val="22"/>
                  <w:lang w:eastAsia="es-ES"/>
                </w:rPr>
                <w:delText>(2.37)</w:delText>
              </w:r>
            </w:del>
          </w:p>
        </w:tc>
        <w:tc>
          <w:tcPr>
            <w:tcW w:w="992" w:type="dxa"/>
            <w:shd w:val="clear" w:color="000000" w:fill="FFFFFF"/>
            <w:noWrap/>
            <w:vAlign w:val="bottom"/>
            <w:hideMark/>
          </w:tcPr>
          <w:p w14:paraId="2AA4510D" w14:textId="1F409A2A" w:rsidR="00BD06C8" w:rsidRPr="00CA0368" w:rsidRDefault="00337270" w:rsidP="00BA3D2B">
            <w:pPr>
              <w:jc w:val="center"/>
              <w:rPr>
                <w:rFonts w:eastAsia="Times New Roman"/>
                <w:i/>
                <w:iCs/>
                <w:color w:val="000000"/>
                <w:sz w:val="22"/>
                <w:szCs w:val="22"/>
                <w:lang w:eastAsia="es-ES"/>
              </w:rPr>
            </w:pPr>
            <w:ins w:id="50" w:author="Ignacia" w:date="2021-01-11T15:07:00Z">
              <w:r>
                <w:rPr>
                  <w:rFonts w:eastAsia="Times New Roman"/>
                  <w:i/>
                  <w:iCs/>
                  <w:color w:val="000000"/>
                  <w:sz w:val="22"/>
                  <w:szCs w:val="22"/>
                  <w:lang w:eastAsia="es-ES"/>
                </w:rPr>
                <w:t>[-13.44, 2.44]</w:t>
              </w:r>
            </w:ins>
            <w:del w:id="51" w:author="Ignacia" w:date="2021-01-11T15:06:00Z">
              <w:r w:rsidR="00BD06C8" w:rsidRPr="00CA0368" w:rsidDel="00337270">
                <w:rPr>
                  <w:rFonts w:eastAsia="Times New Roman"/>
                  <w:i/>
                  <w:iCs/>
                  <w:color w:val="000000"/>
                  <w:sz w:val="22"/>
                  <w:szCs w:val="22"/>
                  <w:lang w:eastAsia="es-ES"/>
                </w:rPr>
                <w:delText>(4.01)</w:delText>
              </w:r>
            </w:del>
          </w:p>
        </w:tc>
        <w:tc>
          <w:tcPr>
            <w:tcW w:w="992" w:type="dxa"/>
            <w:shd w:val="clear" w:color="auto" w:fill="E7E6E6" w:themeFill="background2"/>
            <w:noWrap/>
            <w:vAlign w:val="bottom"/>
            <w:hideMark/>
          </w:tcPr>
          <w:p w14:paraId="7CC6301E" w14:textId="1A98DBB1" w:rsidR="00BD06C8" w:rsidRPr="00CA0368" w:rsidRDefault="008071C0" w:rsidP="00BA3D2B">
            <w:pPr>
              <w:jc w:val="center"/>
              <w:rPr>
                <w:rFonts w:eastAsia="Times New Roman"/>
                <w:i/>
                <w:iCs/>
                <w:color w:val="000000"/>
                <w:sz w:val="22"/>
                <w:szCs w:val="22"/>
                <w:lang w:eastAsia="es-ES"/>
              </w:rPr>
            </w:pPr>
            <w:ins w:id="52" w:author="Ignacia" w:date="2021-01-11T15:12:00Z">
              <w:r>
                <w:rPr>
                  <w:rFonts w:eastAsia="Times New Roman"/>
                  <w:i/>
                  <w:iCs/>
                  <w:color w:val="000000"/>
                  <w:sz w:val="22"/>
                  <w:szCs w:val="22"/>
                  <w:lang w:eastAsia="es-ES"/>
                </w:rPr>
                <w:t>[-13.42, 2.43]</w:t>
              </w:r>
            </w:ins>
            <w:del w:id="53" w:author="Ignacia" w:date="2021-01-11T15:12:00Z">
              <w:r w:rsidR="00BD06C8" w:rsidRPr="00CA0368" w:rsidDel="008071C0">
                <w:rPr>
                  <w:rFonts w:eastAsia="Times New Roman"/>
                  <w:i/>
                  <w:iCs/>
                  <w:color w:val="000000"/>
                  <w:sz w:val="22"/>
                  <w:szCs w:val="22"/>
                  <w:lang w:eastAsia="es-ES"/>
                </w:rPr>
                <w:delText>(4.02)</w:delText>
              </w:r>
            </w:del>
          </w:p>
        </w:tc>
        <w:tc>
          <w:tcPr>
            <w:tcW w:w="992" w:type="dxa"/>
            <w:shd w:val="clear" w:color="auto" w:fill="auto"/>
            <w:noWrap/>
            <w:vAlign w:val="bottom"/>
            <w:hideMark/>
          </w:tcPr>
          <w:p w14:paraId="5A30EB47" w14:textId="05B5EDC1" w:rsidR="00BD06C8" w:rsidRPr="00CA0368" w:rsidRDefault="00C26C89" w:rsidP="00BA3D2B">
            <w:pPr>
              <w:jc w:val="center"/>
              <w:rPr>
                <w:rFonts w:eastAsia="Times New Roman"/>
                <w:i/>
                <w:iCs/>
                <w:color w:val="000000"/>
                <w:sz w:val="22"/>
                <w:szCs w:val="22"/>
                <w:lang w:eastAsia="es-ES"/>
              </w:rPr>
            </w:pPr>
            <w:ins w:id="54" w:author="Ignacia" w:date="2021-01-11T15:18:00Z">
              <w:r>
                <w:rPr>
                  <w:rFonts w:eastAsia="Times New Roman"/>
                  <w:i/>
                  <w:iCs/>
                  <w:color w:val="000000"/>
                  <w:sz w:val="22"/>
                  <w:szCs w:val="22"/>
                  <w:lang w:eastAsia="es-ES"/>
                </w:rPr>
                <w:t>[-22.72, 6.83]</w:t>
              </w:r>
            </w:ins>
            <w:del w:id="55" w:author="Ignacia" w:date="2021-01-11T15:17:00Z">
              <w:r w:rsidR="00BD06C8" w:rsidRPr="00CA0368" w:rsidDel="00C26C89">
                <w:rPr>
                  <w:rFonts w:eastAsia="Times New Roman"/>
                  <w:i/>
                  <w:iCs/>
                  <w:color w:val="000000"/>
                  <w:sz w:val="22"/>
                  <w:szCs w:val="22"/>
                  <w:lang w:eastAsia="es-ES"/>
                </w:rPr>
                <w:delText>(7.03)</w:delText>
              </w:r>
            </w:del>
          </w:p>
        </w:tc>
      </w:tr>
      <w:tr w:rsidR="00BD06C8" w:rsidRPr="00CA0368" w14:paraId="5B2A7B49" w14:textId="77777777" w:rsidTr="00BA3D2B">
        <w:trPr>
          <w:trHeight w:val="149"/>
        </w:trPr>
        <w:tc>
          <w:tcPr>
            <w:tcW w:w="3119" w:type="dxa"/>
            <w:shd w:val="clear" w:color="000000" w:fill="FFFFFF"/>
            <w:noWrap/>
            <w:vAlign w:val="bottom"/>
          </w:tcPr>
          <w:p w14:paraId="352561DD" w14:textId="77777777" w:rsidR="00BD06C8" w:rsidRPr="00CA0368" w:rsidRDefault="00BD06C8" w:rsidP="00BA3D2B">
            <w:pPr>
              <w:tabs>
                <w:tab w:val="left" w:pos="3330"/>
              </w:tabs>
              <w:rPr>
                <w:rFonts w:eastAsia="Times New Roman"/>
                <w:b/>
                <w:bCs/>
                <w:color w:val="000000"/>
                <w:sz w:val="16"/>
                <w:szCs w:val="16"/>
                <w:lang w:eastAsia="es-ES"/>
              </w:rPr>
            </w:pPr>
          </w:p>
        </w:tc>
        <w:tc>
          <w:tcPr>
            <w:tcW w:w="992" w:type="dxa"/>
            <w:shd w:val="clear" w:color="000000" w:fill="FFFFFF"/>
          </w:tcPr>
          <w:p w14:paraId="76283CC4" w14:textId="77777777" w:rsidR="00BD06C8" w:rsidRPr="00CA0368" w:rsidRDefault="00BD06C8" w:rsidP="00BA3D2B">
            <w:pPr>
              <w:tabs>
                <w:tab w:val="left" w:pos="3330"/>
              </w:tabs>
              <w:jc w:val="center"/>
              <w:rPr>
                <w:rFonts w:eastAsia="Times New Roman"/>
                <w:i/>
                <w:iCs/>
                <w:color w:val="000000"/>
                <w:sz w:val="16"/>
                <w:szCs w:val="16"/>
                <w:lang w:eastAsia="es-ES"/>
              </w:rPr>
            </w:pPr>
          </w:p>
        </w:tc>
        <w:tc>
          <w:tcPr>
            <w:tcW w:w="992" w:type="dxa"/>
            <w:shd w:val="clear" w:color="000000" w:fill="FFFFFF"/>
            <w:noWrap/>
            <w:vAlign w:val="bottom"/>
          </w:tcPr>
          <w:p w14:paraId="00B0111C" w14:textId="77777777" w:rsidR="00BD06C8" w:rsidRPr="00CA0368" w:rsidRDefault="00BD06C8" w:rsidP="00BA3D2B">
            <w:pPr>
              <w:tabs>
                <w:tab w:val="left" w:pos="3330"/>
              </w:tabs>
              <w:jc w:val="center"/>
              <w:rPr>
                <w:rFonts w:eastAsia="Times New Roman"/>
                <w:i/>
                <w:iCs/>
                <w:color w:val="000000"/>
                <w:sz w:val="16"/>
                <w:szCs w:val="16"/>
                <w:lang w:eastAsia="es-ES"/>
              </w:rPr>
            </w:pPr>
          </w:p>
        </w:tc>
        <w:tc>
          <w:tcPr>
            <w:tcW w:w="993" w:type="dxa"/>
            <w:shd w:val="clear" w:color="000000" w:fill="FFFFFF"/>
            <w:noWrap/>
            <w:vAlign w:val="bottom"/>
          </w:tcPr>
          <w:p w14:paraId="7D8D13D8"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000000" w:fill="FFFFFF"/>
            <w:noWrap/>
            <w:vAlign w:val="bottom"/>
          </w:tcPr>
          <w:p w14:paraId="283F39E9"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auto" w:fill="E7E6E6" w:themeFill="background2"/>
            <w:noWrap/>
            <w:vAlign w:val="bottom"/>
          </w:tcPr>
          <w:p w14:paraId="1C9D6900"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auto" w:fill="auto"/>
            <w:noWrap/>
            <w:vAlign w:val="bottom"/>
          </w:tcPr>
          <w:p w14:paraId="5DD1F82B" w14:textId="77777777" w:rsidR="00BD06C8" w:rsidRPr="00CA0368" w:rsidRDefault="00BD06C8" w:rsidP="00BA3D2B">
            <w:pPr>
              <w:jc w:val="center"/>
              <w:rPr>
                <w:rFonts w:eastAsia="Times New Roman"/>
                <w:i/>
                <w:iCs/>
                <w:color w:val="000000"/>
                <w:sz w:val="16"/>
                <w:szCs w:val="16"/>
                <w:lang w:eastAsia="es-ES"/>
              </w:rPr>
            </w:pPr>
          </w:p>
        </w:tc>
      </w:tr>
      <w:tr w:rsidR="00BD06C8" w:rsidRPr="00CA0368" w14:paraId="290A5559" w14:textId="77777777" w:rsidTr="00BA3D2B">
        <w:trPr>
          <w:trHeight w:val="213"/>
        </w:trPr>
        <w:tc>
          <w:tcPr>
            <w:tcW w:w="3119" w:type="dxa"/>
            <w:shd w:val="clear" w:color="000000" w:fill="FFFFFF"/>
            <w:noWrap/>
            <w:vAlign w:val="bottom"/>
            <w:hideMark/>
          </w:tcPr>
          <w:p w14:paraId="07C88E6B"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Non-enforced rounds</w:t>
            </w:r>
          </w:p>
        </w:tc>
        <w:tc>
          <w:tcPr>
            <w:tcW w:w="992" w:type="dxa"/>
            <w:shd w:val="clear" w:color="000000" w:fill="FFFFFF"/>
          </w:tcPr>
          <w:p w14:paraId="340C4BC1"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tcPr>
          <w:p w14:paraId="56C2FD62"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117F8361"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-1.10*</w:t>
            </w:r>
          </w:p>
        </w:tc>
        <w:tc>
          <w:tcPr>
            <w:tcW w:w="992" w:type="dxa"/>
            <w:shd w:val="clear" w:color="000000" w:fill="FFFFFF"/>
            <w:noWrap/>
            <w:vAlign w:val="bottom"/>
            <w:hideMark/>
          </w:tcPr>
          <w:p w14:paraId="63DFCD7E"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1BDB4FE4"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-1.10*</w:t>
            </w:r>
          </w:p>
        </w:tc>
        <w:tc>
          <w:tcPr>
            <w:tcW w:w="992" w:type="dxa"/>
            <w:shd w:val="clear" w:color="auto" w:fill="auto"/>
            <w:noWrap/>
            <w:vAlign w:val="bottom"/>
            <w:hideMark/>
          </w:tcPr>
          <w:p w14:paraId="47948DA2" w14:textId="77777777" w:rsidR="00BD06C8" w:rsidRPr="00CA0368" w:rsidRDefault="00BD06C8" w:rsidP="00BA3D2B">
            <w:pPr>
              <w:jc w:val="center"/>
              <w:rPr>
                <w:rFonts w:eastAsia="Times New Roman"/>
                <w:color w:val="000000"/>
                <w:lang w:eastAsia="es-ES"/>
              </w:rPr>
            </w:pPr>
          </w:p>
        </w:tc>
      </w:tr>
      <w:tr w:rsidR="00BD06C8" w:rsidRPr="00CA0368" w14:paraId="11BA5457" w14:textId="77777777" w:rsidTr="00BA3D2B">
        <w:trPr>
          <w:trHeight w:val="213"/>
        </w:trPr>
        <w:tc>
          <w:tcPr>
            <w:tcW w:w="3119" w:type="dxa"/>
            <w:shd w:val="clear" w:color="000000" w:fill="FFFFFF"/>
            <w:noWrap/>
            <w:vAlign w:val="bottom"/>
            <w:hideMark/>
          </w:tcPr>
          <w:p w14:paraId="0C78F47A"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1747A831"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tcPr>
          <w:p w14:paraId="330C184C"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720CF3CC" w14:textId="1D5F1D2A" w:rsidR="00BD06C8" w:rsidRPr="00CA0368" w:rsidRDefault="007D47EC" w:rsidP="00BA3D2B">
            <w:pPr>
              <w:jc w:val="center"/>
              <w:rPr>
                <w:rFonts w:eastAsia="Times New Roman"/>
                <w:i/>
                <w:iCs/>
                <w:color w:val="000000"/>
                <w:sz w:val="22"/>
                <w:szCs w:val="22"/>
                <w:lang w:eastAsia="es-ES"/>
              </w:rPr>
            </w:pPr>
            <w:ins w:id="56" w:author="Ignacia" w:date="2021-01-11T15:02:00Z">
              <w:r>
                <w:rPr>
                  <w:rFonts w:eastAsia="Times New Roman"/>
                  <w:i/>
                  <w:iCs/>
                  <w:color w:val="000000"/>
                  <w:sz w:val="22"/>
                  <w:szCs w:val="22"/>
                  <w:lang w:eastAsia="es-ES"/>
                </w:rPr>
                <w:t>[</w:t>
              </w:r>
            </w:ins>
            <w:ins w:id="57" w:author="Ignacia" w:date="2021-01-11T15:03:00Z">
              <w:r>
                <w:rPr>
                  <w:rFonts w:eastAsia="Times New Roman"/>
                  <w:i/>
                  <w:iCs/>
                  <w:color w:val="000000"/>
                  <w:sz w:val="22"/>
                  <w:szCs w:val="22"/>
                  <w:lang w:eastAsia="es-ES"/>
                </w:rPr>
                <w:t>-2.25, 0.04</w:t>
              </w:r>
            </w:ins>
            <w:ins w:id="58" w:author="Ignacia" w:date="2021-01-11T15:02:00Z">
              <w:r>
                <w:rPr>
                  <w:rFonts w:eastAsia="Times New Roman"/>
                  <w:i/>
                  <w:iCs/>
                  <w:color w:val="000000"/>
                  <w:sz w:val="22"/>
                  <w:szCs w:val="22"/>
                  <w:lang w:eastAsia="es-ES"/>
                </w:rPr>
                <w:t>]</w:t>
              </w:r>
            </w:ins>
            <w:del w:id="59" w:author="Ignacia" w:date="2021-01-11T15:02:00Z">
              <w:r w:rsidR="00BD06C8" w:rsidRPr="00CA0368" w:rsidDel="007D47EC">
                <w:rPr>
                  <w:rFonts w:eastAsia="Times New Roman"/>
                  <w:i/>
                  <w:iCs/>
                  <w:color w:val="000000"/>
                  <w:sz w:val="22"/>
                  <w:szCs w:val="22"/>
                  <w:lang w:eastAsia="es-ES"/>
                </w:rPr>
                <w:delText>(0.59)</w:delText>
              </w:r>
            </w:del>
          </w:p>
        </w:tc>
        <w:tc>
          <w:tcPr>
            <w:tcW w:w="992" w:type="dxa"/>
            <w:shd w:val="clear" w:color="000000" w:fill="FFFFFF"/>
            <w:noWrap/>
            <w:vAlign w:val="bottom"/>
            <w:hideMark/>
          </w:tcPr>
          <w:p w14:paraId="75F1D14B" w14:textId="77777777" w:rsidR="00BD06C8" w:rsidRPr="00CA0368" w:rsidRDefault="00BD06C8" w:rsidP="00BA3D2B">
            <w:pPr>
              <w:jc w:val="center"/>
              <w:rPr>
                <w:rFonts w:eastAsia="Times New Roman"/>
                <w:i/>
                <w:iCs/>
                <w:color w:val="000000"/>
                <w:sz w:val="22"/>
                <w:szCs w:val="22"/>
                <w:lang w:eastAsia="es-ES"/>
              </w:rPr>
            </w:pPr>
          </w:p>
        </w:tc>
        <w:tc>
          <w:tcPr>
            <w:tcW w:w="992" w:type="dxa"/>
            <w:shd w:val="clear" w:color="auto" w:fill="E7E6E6" w:themeFill="background2"/>
            <w:noWrap/>
            <w:vAlign w:val="bottom"/>
            <w:hideMark/>
          </w:tcPr>
          <w:p w14:paraId="58F71192" w14:textId="12CF2EF0" w:rsidR="00BD06C8" w:rsidRPr="00CA0368" w:rsidRDefault="008071C0" w:rsidP="00BA3D2B">
            <w:pPr>
              <w:jc w:val="center"/>
              <w:rPr>
                <w:rFonts w:eastAsia="Times New Roman"/>
                <w:i/>
                <w:iCs/>
                <w:color w:val="000000"/>
                <w:sz w:val="22"/>
                <w:szCs w:val="22"/>
                <w:lang w:eastAsia="es-ES"/>
              </w:rPr>
            </w:pPr>
            <w:ins w:id="60" w:author="Ignacia" w:date="2021-01-11T15:12:00Z">
              <w:r>
                <w:rPr>
                  <w:rFonts w:eastAsia="Times New Roman"/>
                  <w:i/>
                  <w:iCs/>
                  <w:color w:val="000000"/>
                  <w:sz w:val="22"/>
                  <w:szCs w:val="22"/>
                  <w:lang w:eastAsia="es-ES"/>
                </w:rPr>
                <w:t xml:space="preserve">[-2.23, 0.03] </w:t>
              </w:r>
            </w:ins>
            <w:del w:id="61" w:author="Ignacia" w:date="2021-01-11T15:12:00Z">
              <w:r w:rsidR="00BD06C8" w:rsidRPr="00CA0368" w:rsidDel="008071C0">
                <w:rPr>
                  <w:rFonts w:eastAsia="Times New Roman"/>
                  <w:i/>
                  <w:iCs/>
                  <w:color w:val="000000"/>
                  <w:sz w:val="22"/>
                  <w:szCs w:val="22"/>
                  <w:lang w:eastAsia="es-ES"/>
                </w:rPr>
                <w:delText>(0.59)</w:delText>
              </w:r>
            </w:del>
          </w:p>
        </w:tc>
        <w:tc>
          <w:tcPr>
            <w:tcW w:w="992" w:type="dxa"/>
            <w:shd w:val="clear" w:color="auto" w:fill="auto"/>
            <w:noWrap/>
            <w:vAlign w:val="bottom"/>
            <w:hideMark/>
          </w:tcPr>
          <w:p w14:paraId="1969FA77" w14:textId="77777777" w:rsidR="00BD06C8" w:rsidRPr="00CA0368" w:rsidRDefault="00BD06C8" w:rsidP="00BA3D2B">
            <w:pPr>
              <w:jc w:val="center"/>
              <w:rPr>
                <w:rFonts w:eastAsia="Times New Roman"/>
                <w:color w:val="000000"/>
                <w:lang w:eastAsia="es-ES"/>
              </w:rPr>
            </w:pPr>
          </w:p>
        </w:tc>
      </w:tr>
      <w:tr w:rsidR="00BD06C8" w:rsidRPr="00CA0368" w14:paraId="37C86303" w14:textId="77777777" w:rsidTr="00BA3D2B">
        <w:trPr>
          <w:trHeight w:val="171"/>
        </w:trPr>
        <w:tc>
          <w:tcPr>
            <w:tcW w:w="3119" w:type="dxa"/>
            <w:shd w:val="clear" w:color="000000" w:fill="FFFFFF"/>
            <w:noWrap/>
            <w:vAlign w:val="bottom"/>
          </w:tcPr>
          <w:p w14:paraId="34424E6B" w14:textId="77777777" w:rsidR="00BD06C8" w:rsidRPr="00CA0368" w:rsidRDefault="00BD06C8" w:rsidP="00BA3D2B">
            <w:pPr>
              <w:tabs>
                <w:tab w:val="left" w:pos="3330"/>
              </w:tabs>
              <w:rPr>
                <w:rFonts w:eastAsia="Times New Roman"/>
                <w:b/>
                <w:bCs/>
                <w:color w:val="000000"/>
                <w:sz w:val="16"/>
                <w:szCs w:val="16"/>
                <w:lang w:eastAsia="es-ES"/>
              </w:rPr>
            </w:pPr>
          </w:p>
        </w:tc>
        <w:tc>
          <w:tcPr>
            <w:tcW w:w="992" w:type="dxa"/>
            <w:shd w:val="clear" w:color="000000" w:fill="FFFFFF"/>
          </w:tcPr>
          <w:p w14:paraId="6EC73D47" w14:textId="77777777" w:rsidR="00BD06C8" w:rsidRPr="00CA0368" w:rsidRDefault="00BD06C8" w:rsidP="00BA3D2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6C86C7E6" w14:textId="77777777" w:rsidR="00BD06C8" w:rsidRPr="00CA0368" w:rsidRDefault="00BD06C8" w:rsidP="00BA3D2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09AFAD2E"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000000" w:fill="FFFFFF"/>
            <w:noWrap/>
            <w:vAlign w:val="bottom"/>
          </w:tcPr>
          <w:p w14:paraId="33938378"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auto" w:fill="E7E6E6" w:themeFill="background2"/>
            <w:noWrap/>
            <w:vAlign w:val="bottom"/>
          </w:tcPr>
          <w:p w14:paraId="3D27708E"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auto" w:fill="auto"/>
            <w:noWrap/>
            <w:vAlign w:val="bottom"/>
          </w:tcPr>
          <w:p w14:paraId="2D15C8E2" w14:textId="77777777" w:rsidR="00BD06C8" w:rsidRPr="00CA0368" w:rsidRDefault="00BD06C8" w:rsidP="00BA3D2B">
            <w:pPr>
              <w:jc w:val="center"/>
              <w:rPr>
                <w:rFonts w:eastAsia="Times New Roman"/>
                <w:color w:val="000000"/>
                <w:sz w:val="16"/>
                <w:szCs w:val="16"/>
                <w:lang w:eastAsia="es-ES"/>
              </w:rPr>
            </w:pPr>
          </w:p>
        </w:tc>
      </w:tr>
      <w:tr w:rsidR="00BD06C8" w:rsidRPr="00CA0368" w14:paraId="04AC40B5" w14:textId="77777777" w:rsidTr="00BA3D2B">
        <w:trPr>
          <w:trHeight w:val="213"/>
        </w:trPr>
        <w:tc>
          <w:tcPr>
            <w:tcW w:w="3119" w:type="dxa"/>
            <w:shd w:val="clear" w:color="000000" w:fill="FFFFFF"/>
            <w:noWrap/>
            <w:vAlign w:val="bottom"/>
            <w:hideMark/>
          </w:tcPr>
          <w:p w14:paraId="1D8B4CEC"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Peer-enforced rounds</w:t>
            </w:r>
          </w:p>
        </w:tc>
        <w:tc>
          <w:tcPr>
            <w:tcW w:w="992" w:type="dxa"/>
            <w:shd w:val="clear" w:color="000000" w:fill="FFFFFF"/>
          </w:tcPr>
          <w:p w14:paraId="0412C39E"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5EE73B9E"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67E71794"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-0.41</w:t>
            </w:r>
          </w:p>
        </w:tc>
        <w:tc>
          <w:tcPr>
            <w:tcW w:w="992" w:type="dxa"/>
            <w:shd w:val="clear" w:color="000000" w:fill="FFFFFF"/>
            <w:noWrap/>
            <w:vAlign w:val="bottom"/>
            <w:hideMark/>
          </w:tcPr>
          <w:p w14:paraId="27807A49"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06DFFD1E"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-0.41</w:t>
            </w:r>
          </w:p>
        </w:tc>
        <w:tc>
          <w:tcPr>
            <w:tcW w:w="992" w:type="dxa"/>
            <w:shd w:val="clear" w:color="auto" w:fill="auto"/>
            <w:noWrap/>
            <w:vAlign w:val="bottom"/>
            <w:hideMark/>
          </w:tcPr>
          <w:p w14:paraId="59FE1D05" w14:textId="77777777" w:rsidR="00BD06C8" w:rsidRPr="00CA0368" w:rsidRDefault="00BD06C8" w:rsidP="00BA3D2B">
            <w:pPr>
              <w:jc w:val="center"/>
              <w:rPr>
                <w:rFonts w:eastAsia="Times New Roman"/>
                <w:color w:val="000000"/>
                <w:lang w:eastAsia="es-ES"/>
              </w:rPr>
            </w:pPr>
          </w:p>
        </w:tc>
      </w:tr>
      <w:tr w:rsidR="00BD06C8" w:rsidRPr="00CA0368" w14:paraId="30171C61" w14:textId="77777777" w:rsidTr="00BA3D2B">
        <w:trPr>
          <w:trHeight w:val="213"/>
        </w:trPr>
        <w:tc>
          <w:tcPr>
            <w:tcW w:w="3119" w:type="dxa"/>
            <w:shd w:val="clear" w:color="000000" w:fill="FFFFFF"/>
            <w:noWrap/>
            <w:vAlign w:val="bottom"/>
            <w:hideMark/>
          </w:tcPr>
          <w:p w14:paraId="5F3B04D8"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7635A8EF"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039ECA32"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7DBF8CE5" w14:textId="0920D100" w:rsidR="00BD06C8" w:rsidRPr="00CA0368" w:rsidRDefault="007D47EC" w:rsidP="00BA3D2B">
            <w:pPr>
              <w:jc w:val="center"/>
              <w:rPr>
                <w:rFonts w:eastAsia="Times New Roman"/>
                <w:i/>
                <w:iCs/>
                <w:color w:val="000000"/>
                <w:sz w:val="22"/>
                <w:szCs w:val="22"/>
                <w:lang w:eastAsia="es-ES"/>
              </w:rPr>
            </w:pPr>
            <w:ins w:id="62" w:author="Ignacia" w:date="2021-01-11T15:03:00Z">
              <w:r>
                <w:rPr>
                  <w:rFonts w:eastAsia="Times New Roman"/>
                  <w:i/>
                  <w:iCs/>
                  <w:color w:val="000000"/>
                  <w:sz w:val="22"/>
                  <w:szCs w:val="22"/>
                  <w:lang w:eastAsia="es-ES"/>
                </w:rPr>
                <w:t>[-1.56, 0.73]</w:t>
              </w:r>
            </w:ins>
            <w:del w:id="63" w:author="Ignacia" w:date="2021-01-11T15:03:00Z">
              <w:r w:rsidR="00BD06C8" w:rsidRPr="00CA0368" w:rsidDel="007D47EC">
                <w:rPr>
                  <w:rFonts w:eastAsia="Times New Roman"/>
                  <w:i/>
                  <w:iCs/>
                  <w:color w:val="000000"/>
                  <w:sz w:val="22"/>
                  <w:szCs w:val="22"/>
                  <w:lang w:eastAsia="es-ES"/>
                </w:rPr>
                <w:delText>(0.58)</w:delText>
              </w:r>
            </w:del>
          </w:p>
        </w:tc>
        <w:tc>
          <w:tcPr>
            <w:tcW w:w="992" w:type="dxa"/>
            <w:shd w:val="clear" w:color="000000" w:fill="FFFFFF"/>
            <w:noWrap/>
            <w:vAlign w:val="bottom"/>
            <w:hideMark/>
          </w:tcPr>
          <w:p w14:paraId="388D17E4" w14:textId="77777777" w:rsidR="00BD06C8" w:rsidRPr="00CA0368" w:rsidRDefault="00BD06C8" w:rsidP="00BA3D2B">
            <w:pPr>
              <w:jc w:val="center"/>
              <w:rPr>
                <w:rFonts w:eastAsia="Times New Roman"/>
                <w:i/>
                <w:iCs/>
                <w:color w:val="000000"/>
                <w:sz w:val="22"/>
                <w:szCs w:val="22"/>
                <w:lang w:eastAsia="es-ES"/>
              </w:rPr>
            </w:pPr>
          </w:p>
        </w:tc>
        <w:tc>
          <w:tcPr>
            <w:tcW w:w="992" w:type="dxa"/>
            <w:shd w:val="clear" w:color="auto" w:fill="E7E6E6" w:themeFill="background2"/>
            <w:noWrap/>
            <w:vAlign w:val="bottom"/>
            <w:hideMark/>
          </w:tcPr>
          <w:p w14:paraId="17DA527C" w14:textId="7D8B6541" w:rsidR="00BD06C8" w:rsidRPr="00CA0368" w:rsidRDefault="008071C0" w:rsidP="00BA3D2B">
            <w:pPr>
              <w:jc w:val="center"/>
              <w:rPr>
                <w:rFonts w:eastAsia="Times New Roman"/>
                <w:i/>
                <w:iCs/>
                <w:color w:val="000000"/>
                <w:sz w:val="22"/>
                <w:szCs w:val="22"/>
                <w:lang w:eastAsia="es-ES"/>
              </w:rPr>
            </w:pPr>
            <w:ins w:id="64" w:author="Ignacia" w:date="2021-01-11T15:13:00Z">
              <w:r>
                <w:rPr>
                  <w:rFonts w:eastAsia="Times New Roman"/>
                  <w:i/>
                  <w:iCs/>
                  <w:color w:val="000000"/>
                  <w:sz w:val="22"/>
                  <w:szCs w:val="22"/>
                  <w:lang w:eastAsia="es-ES"/>
                </w:rPr>
                <w:t>[-1.54, 0.72]</w:t>
              </w:r>
            </w:ins>
            <w:del w:id="65" w:author="Ignacia" w:date="2021-01-11T15:12:00Z">
              <w:r w:rsidR="00BD06C8" w:rsidRPr="00CA0368" w:rsidDel="008071C0">
                <w:rPr>
                  <w:rFonts w:eastAsia="Times New Roman"/>
                  <w:i/>
                  <w:iCs/>
                  <w:color w:val="000000"/>
                  <w:sz w:val="22"/>
                  <w:szCs w:val="22"/>
                  <w:lang w:eastAsia="es-ES"/>
                </w:rPr>
                <w:delText>(0.57)</w:delText>
              </w:r>
            </w:del>
          </w:p>
        </w:tc>
        <w:tc>
          <w:tcPr>
            <w:tcW w:w="992" w:type="dxa"/>
            <w:shd w:val="clear" w:color="auto" w:fill="auto"/>
            <w:noWrap/>
            <w:vAlign w:val="bottom"/>
            <w:hideMark/>
          </w:tcPr>
          <w:p w14:paraId="2D9B0B8E" w14:textId="77777777" w:rsidR="00BD06C8" w:rsidRPr="00CA0368" w:rsidRDefault="00BD06C8" w:rsidP="00BA3D2B">
            <w:pPr>
              <w:jc w:val="center"/>
              <w:rPr>
                <w:rFonts w:eastAsia="Times New Roman"/>
                <w:color w:val="000000"/>
                <w:lang w:eastAsia="es-ES"/>
              </w:rPr>
            </w:pPr>
          </w:p>
        </w:tc>
      </w:tr>
      <w:tr w:rsidR="00BD06C8" w:rsidRPr="00CA0368" w14:paraId="01F7FFC2" w14:textId="77777777" w:rsidTr="00BA3D2B">
        <w:trPr>
          <w:trHeight w:val="171"/>
        </w:trPr>
        <w:tc>
          <w:tcPr>
            <w:tcW w:w="3119" w:type="dxa"/>
            <w:shd w:val="clear" w:color="000000" w:fill="FFFFFF"/>
            <w:noWrap/>
            <w:vAlign w:val="bottom"/>
          </w:tcPr>
          <w:p w14:paraId="01A88E42" w14:textId="77777777" w:rsidR="00BD06C8" w:rsidRPr="00CA0368" w:rsidRDefault="00BD06C8" w:rsidP="00BA3D2B">
            <w:pPr>
              <w:tabs>
                <w:tab w:val="left" w:pos="3330"/>
              </w:tabs>
              <w:rPr>
                <w:rFonts w:eastAsia="Times New Roman"/>
                <w:b/>
                <w:bCs/>
                <w:color w:val="000000"/>
                <w:sz w:val="16"/>
                <w:szCs w:val="16"/>
                <w:lang w:eastAsia="es-ES"/>
              </w:rPr>
            </w:pPr>
          </w:p>
        </w:tc>
        <w:tc>
          <w:tcPr>
            <w:tcW w:w="992" w:type="dxa"/>
            <w:shd w:val="clear" w:color="000000" w:fill="FFFFFF"/>
          </w:tcPr>
          <w:p w14:paraId="3A66255C" w14:textId="77777777" w:rsidR="00BD06C8" w:rsidRPr="00CA0368" w:rsidRDefault="00BD06C8" w:rsidP="00BA3D2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7BB41AC7" w14:textId="77777777" w:rsidR="00BD06C8" w:rsidRPr="00CA0368" w:rsidRDefault="00BD06C8" w:rsidP="00BA3D2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47744039"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000000" w:fill="FFFFFF"/>
            <w:noWrap/>
            <w:vAlign w:val="bottom"/>
          </w:tcPr>
          <w:p w14:paraId="51D0B554"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auto" w:fill="E7E6E6" w:themeFill="background2"/>
            <w:noWrap/>
            <w:vAlign w:val="bottom"/>
          </w:tcPr>
          <w:p w14:paraId="4EC94390"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auto" w:fill="auto"/>
            <w:noWrap/>
            <w:vAlign w:val="bottom"/>
          </w:tcPr>
          <w:p w14:paraId="1A31C24F" w14:textId="77777777" w:rsidR="00BD06C8" w:rsidRPr="00CA0368" w:rsidRDefault="00BD06C8" w:rsidP="00BA3D2B">
            <w:pPr>
              <w:jc w:val="center"/>
              <w:rPr>
                <w:rFonts w:eastAsia="Times New Roman"/>
                <w:color w:val="000000"/>
                <w:sz w:val="16"/>
                <w:szCs w:val="16"/>
                <w:lang w:eastAsia="es-ES"/>
              </w:rPr>
            </w:pPr>
          </w:p>
        </w:tc>
      </w:tr>
      <w:tr w:rsidR="00BD06C8" w:rsidRPr="00CA0368" w14:paraId="0DB5F336" w14:textId="77777777" w:rsidTr="00BA3D2B">
        <w:trPr>
          <w:trHeight w:val="213"/>
        </w:trPr>
        <w:tc>
          <w:tcPr>
            <w:tcW w:w="3119" w:type="dxa"/>
            <w:shd w:val="clear" w:color="000000" w:fill="FFFFFF"/>
            <w:noWrap/>
            <w:vAlign w:val="bottom"/>
            <w:hideMark/>
          </w:tcPr>
          <w:p w14:paraId="221B6BA7"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CEAR × Peer-</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stage</w:t>
            </w:r>
          </w:p>
        </w:tc>
        <w:tc>
          <w:tcPr>
            <w:tcW w:w="992" w:type="dxa"/>
            <w:shd w:val="clear" w:color="000000" w:fill="FFFFFF"/>
          </w:tcPr>
          <w:p w14:paraId="10FDA5AA"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6DC91384"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55FEA7F6"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257E6FB2"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3.27</w:t>
            </w:r>
          </w:p>
        </w:tc>
        <w:tc>
          <w:tcPr>
            <w:tcW w:w="992" w:type="dxa"/>
            <w:shd w:val="clear" w:color="auto" w:fill="E7E6E6" w:themeFill="background2"/>
            <w:noWrap/>
            <w:vAlign w:val="bottom"/>
            <w:hideMark/>
          </w:tcPr>
          <w:p w14:paraId="7E8FC5A5"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3.27</w:t>
            </w:r>
          </w:p>
        </w:tc>
        <w:tc>
          <w:tcPr>
            <w:tcW w:w="992" w:type="dxa"/>
            <w:shd w:val="clear" w:color="auto" w:fill="auto"/>
            <w:noWrap/>
            <w:vAlign w:val="bottom"/>
            <w:hideMark/>
          </w:tcPr>
          <w:p w14:paraId="6C9E3DCE"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-8.04</w:t>
            </w:r>
          </w:p>
        </w:tc>
      </w:tr>
      <w:tr w:rsidR="00BD06C8" w:rsidRPr="00CA0368" w14:paraId="02973B37" w14:textId="77777777" w:rsidTr="00BA3D2B">
        <w:trPr>
          <w:trHeight w:val="213"/>
        </w:trPr>
        <w:tc>
          <w:tcPr>
            <w:tcW w:w="3119" w:type="dxa"/>
            <w:shd w:val="clear" w:color="000000" w:fill="FFFFFF"/>
            <w:noWrap/>
            <w:vAlign w:val="bottom"/>
            <w:hideMark/>
          </w:tcPr>
          <w:p w14:paraId="18401D56"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6EB220FD"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42A88551"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560F548F"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252BCD83" w14:textId="49E85C2D" w:rsidR="00BD06C8" w:rsidRPr="00CA0368" w:rsidRDefault="00337270" w:rsidP="00BA3D2B">
            <w:pPr>
              <w:jc w:val="center"/>
              <w:rPr>
                <w:rFonts w:eastAsia="Times New Roman"/>
                <w:i/>
                <w:iCs/>
                <w:color w:val="000000"/>
                <w:sz w:val="22"/>
                <w:szCs w:val="22"/>
                <w:lang w:eastAsia="es-ES"/>
              </w:rPr>
            </w:pPr>
            <w:ins w:id="66" w:author="Ignacia" w:date="2021-01-11T15:07:00Z">
              <w:r>
                <w:rPr>
                  <w:rFonts w:eastAsia="Times New Roman"/>
                  <w:i/>
                  <w:iCs/>
                  <w:color w:val="000000"/>
                  <w:sz w:val="22"/>
                  <w:szCs w:val="22"/>
                  <w:lang w:eastAsia="es-ES"/>
                </w:rPr>
                <w:t>[-5.90, 12.44]</w:t>
              </w:r>
            </w:ins>
            <w:del w:id="67" w:author="Ignacia" w:date="2021-01-11T15:07:00Z">
              <w:r w:rsidR="00BD06C8" w:rsidRPr="00CA0368" w:rsidDel="00337270">
                <w:rPr>
                  <w:rFonts w:eastAsia="Times New Roman"/>
                  <w:i/>
                  <w:iCs/>
                  <w:color w:val="000000"/>
                  <w:sz w:val="22"/>
                  <w:szCs w:val="22"/>
                  <w:lang w:eastAsia="es-ES"/>
                </w:rPr>
                <w:delText>(4.67)</w:delText>
              </w:r>
            </w:del>
          </w:p>
        </w:tc>
        <w:tc>
          <w:tcPr>
            <w:tcW w:w="992" w:type="dxa"/>
            <w:shd w:val="clear" w:color="auto" w:fill="E7E6E6" w:themeFill="background2"/>
            <w:noWrap/>
            <w:vAlign w:val="bottom"/>
            <w:hideMark/>
          </w:tcPr>
          <w:p w14:paraId="1C77F315" w14:textId="1B36775E" w:rsidR="00BD06C8" w:rsidRPr="00CA0368" w:rsidRDefault="00BD06C8" w:rsidP="00BA3D2B">
            <w:pPr>
              <w:jc w:val="center"/>
              <w:rPr>
                <w:rFonts w:eastAsia="Times New Roman"/>
                <w:i/>
                <w:iCs/>
                <w:color w:val="000000"/>
                <w:sz w:val="22"/>
                <w:szCs w:val="22"/>
                <w:lang w:eastAsia="es-ES"/>
              </w:rPr>
            </w:pPr>
            <w:del w:id="68" w:author="Ignacia" w:date="2021-01-11T15:13:00Z">
              <w:r w:rsidRPr="00CA0368" w:rsidDel="008071C0">
                <w:rPr>
                  <w:rFonts w:eastAsia="Times New Roman"/>
                  <w:i/>
                  <w:iCs/>
                  <w:color w:val="000000"/>
                  <w:sz w:val="22"/>
                  <w:szCs w:val="22"/>
                  <w:lang w:eastAsia="es-ES"/>
                </w:rPr>
                <w:delText>(4.66)</w:delText>
              </w:r>
            </w:del>
            <w:ins w:id="69" w:author="Ignacia" w:date="2021-01-11T15:13:00Z">
              <w:r w:rsidR="008071C0">
                <w:rPr>
                  <w:rFonts w:eastAsia="Times New Roman"/>
                  <w:i/>
                  <w:iCs/>
                  <w:color w:val="000000"/>
                  <w:sz w:val="22"/>
                  <w:szCs w:val="22"/>
                  <w:lang w:eastAsia="es-ES"/>
                </w:rPr>
                <w:t>[-5.88, 12.42]</w:t>
              </w:r>
            </w:ins>
          </w:p>
        </w:tc>
        <w:tc>
          <w:tcPr>
            <w:tcW w:w="992" w:type="dxa"/>
            <w:shd w:val="clear" w:color="auto" w:fill="auto"/>
            <w:noWrap/>
            <w:vAlign w:val="bottom"/>
            <w:hideMark/>
          </w:tcPr>
          <w:p w14:paraId="40B533F6" w14:textId="56BE3D91" w:rsidR="00BD06C8" w:rsidRPr="00CA0368" w:rsidRDefault="00C26C89" w:rsidP="00BA3D2B">
            <w:pPr>
              <w:jc w:val="center"/>
              <w:rPr>
                <w:rFonts w:eastAsia="Times New Roman"/>
                <w:i/>
                <w:iCs/>
                <w:color w:val="000000"/>
                <w:sz w:val="22"/>
                <w:szCs w:val="22"/>
                <w:lang w:eastAsia="es-ES"/>
              </w:rPr>
            </w:pPr>
            <w:ins w:id="70" w:author="Ignacia" w:date="2021-01-11T15:18:00Z">
              <w:r>
                <w:rPr>
                  <w:rFonts w:eastAsia="Times New Roman"/>
                  <w:i/>
                  <w:iCs/>
                  <w:color w:val="000000"/>
                  <w:sz w:val="22"/>
                  <w:szCs w:val="22"/>
                  <w:lang w:eastAsia="es-ES"/>
                </w:rPr>
                <w:t>[-25.10, 9.02]</w:t>
              </w:r>
            </w:ins>
            <w:del w:id="71" w:author="Ignacia" w:date="2021-01-11T15:18:00Z">
              <w:r w:rsidR="00BD06C8" w:rsidRPr="00CA0368" w:rsidDel="00C26C89">
                <w:rPr>
                  <w:rFonts w:eastAsia="Times New Roman"/>
                  <w:i/>
                  <w:iCs/>
                  <w:color w:val="000000"/>
                  <w:sz w:val="22"/>
                  <w:szCs w:val="22"/>
                  <w:lang w:eastAsia="es-ES"/>
                </w:rPr>
                <w:delText>(8.28)</w:delText>
              </w:r>
            </w:del>
          </w:p>
        </w:tc>
      </w:tr>
      <w:tr w:rsidR="00BD06C8" w:rsidRPr="00CA0368" w14:paraId="29776584" w14:textId="77777777" w:rsidTr="00BA3D2B">
        <w:trPr>
          <w:trHeight w:val="149"/>
        </w:trPr>
        <w:tc>
          <w:tcPr>
            <w:tcW w:w="3119" w:type="dxa"/>
            <w:shd w:val="clear" w:color="000000" w:fill="FFFFFF"/>
            <w:noWrap/>
            <w:vAlign w:val="bottom"/>
          </w:tcPr>
          <w:p w14:paraId="7EC74E18" w14:textId="77777777" w:rsidR="00BD06C8" w:rsidRPr="00CA0368" w:rsidRDefault="00BD06C8" w:rsidP="00BA3D2B">
            <w:pPr>
              <w:tabs>
                <w:tab w:val="left" w:pos="3330"/>
              </w:tabs>
              <w:rPr>
                <w:rFonts w:eastAsia="Times New Roman"/>
                <w:b/>
                <w:bCs/>
                <w:color w:val="000000"/>
                <w:sz w:val="16"/>
                <w:szCs w:val="16"/>
                <w:lang w:eastAsia="es-ES"/>
              </w:rPr>
            </w:pPr>
          </w:p>
        </w:tc>
        <w:tc>
          <w:tcPr>
            <w:tcW w:w="992" w:type="dxa"/>
            <w:shd w:val="clear" w:color="000000" w:fill="FFFFFF"/>
          </w:tcPr>
          <w:p w14:paraId="3F0BF9DD" w14:textId="77777777" w:rsidR="00BD06C8" w:rsidRPr="00CA0368" w:rsidRDefault="00BD06C8" w:rsidP="00BA3D2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497D6987" w14:textId="77777777" w:rsidR="00BD06C8" w:rsidRPr="00CA0368" w:rsidRDefault="00BD06C8" w:rsidP="00BA3D2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6B463C81" w14:textId="77777777" w:rsidR="00BD06C8" w:rsidRPr="00CA0368" w:rsidRDefault="00BD06C8" w:rsidP="00BA3D2B">
            <w:pPr>
              <w:jc w:val="center"/>
              <w:rPr>
                <w:rFonts w:eastAsia="Times New Roman"/>
                <w:color w:val="000000"/>
                <w:sz w:val="16"/>
                <w:szCs w:val="16"/>
                <w:lang w:eastAsia="es-ES"/>
              </w:rPr>
            </w:pPr>
          </w:p>
        </w:tc>
        <w:tc>
          <w:tcPr>
            <w:tcW w:w="992" w:type="dxa"/>
            <w:shd w:val="clear" w:color="000000" w:fill="FFFFFF"/>
            <w:noWrap/>
            <w:vAlign w:val="bottom"/>
          </w:tcPr>
          <w:p w14:paraId="008C0040"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auto" w:fill="E7E6E6" w:themeFill="background2"/>
            <w:noWrap/>
            <w:vAlign w:val="bottom"/>
          </w:tcPr>
          <w:p w14:paraId="15F25392"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auto" w:fill="auto"/>
            <w:noWrap/>
            <w:vAlign w:val="bottom"/>
          </w:tcPr>
          <w:p w14:paraId="0C7CC3FD" w14:textId="77777777" w:rsidR="00BD06C8" w:rsidRPr="00CA0368" w:rsidRDefault="00BD06C8" w:rsidP="00BA3D2B">
            <w:pPr>
              <w:jc w:val="center"/>
              <w:rPr>
                <w:rFonts w:eastAsia="Times New Roman"/>
                <w:i/>
                <w:iCs/>
                <w:color w:val="000000"/>
                <w:sz w:val="16"/>
                <w:szCs w:val="16"/>
                <w:lang w:eastAsia="es-ES"/>
              </w:rPr>
            </w:pPr>
          </w:p>
        </w:tc>
      </w:tr>
      <w:tr w:rsidR="00BD06C8" w:rsidRPr="00CA0368" w14:paraId="5C814533" w14:textId="77777777" w:rsidTr="00BA3D2B">
        <w:trPr>
          <w:trHeight w:val="236"/>
        </w:trPr>
        <w:tc>
          <w:tcPr>
            <w:tcW w:w="3119" w:type="dxa"/>
            <w:shd w:val="clear" w:color="000000" w:fill="FFFFFF"/>
            <w:noWrap/>
            <w:vAlign w:val="bottom"/>
            <w:hideMark/>
          </w:tcPr>
          <w:p w14:paraId="647E354E"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xml:space="preserve">CEAR × High-perf. </w:t>
            </w:r>
            <w:r>
              <w:rPr>
                <w:rFonts w:eastAsia="Times New Roman"/>
                <w:b/>
                <w:bCs/>
                <w:color w:val="000000"/>
                <w:lang w:eastAsia="es-ES"/>
              </w:rPr>
              <w:t>a</w:t>
            </w:r>
            <w:r w:rsidRPr="00CA0368">
              <w:rPr>
                <w:rFonts w:eastAsia="Times New Roman"/>
                <w:b/>
                <w:bCs/>
                <w:color w:val="000000"/>
                <w:lang w:eastAsia="es-ES"/>
              </w:rPr>
              <w:t>ss</w:t>
            </w:r>
            <w:r>
              <w:rPr>
                <w:rFonts w:eastAsia="Times New Roman"/>
                <w:b/>
                <w:bCs/>
                <w:color w:val="000000"/>
                <w:lang w:eastAsia="es-ES"/>
              </w:rPr>
              <w:t>oc.</w:t>
            </w:r>
          </w:p>
        </w:tc>
        <w:tc>
          <w:tcPr>
            <w:tcW w:w="992" w:type="dxa"/>
            <w:shd w:val="clear" w:color="000000" w:fill="FFFFFF"/>
          </w:tcPr>
          <w:p w14:paraId="58CFEA4E"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3B5CA953"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6CD899B6"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4C8DBCAC"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19.81***</w:t>
            </w:r>
          </w:p>
        </w:tc>
        <w:tc>
          <w:tcPr>
            <w:tcW w:w="992" w:type="dxa"/>
            <w:shd w:val="clear" w:color="auto" w:fill="E7E6E6" w:themeFill="background2"/>
            <w:noWrap/>
            <w:vAlign w:val="bottom"/>
          </w:tcPr>
          <w:p w14:paraId="748BFF81"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19.81***</w:t>
            </w:r>
          </w:p>
        </w:tc>
        <w:tc>
          <w:tcPr>
            <w:tcW w:w="992" w:type="dxa"/>
            <w:shd w:val="clear" w:color="auto" w:fill="auto"/>
            <w:noWrap/>
            <w:vAlign w:val="bottom"/>
          </w:tcPr>
          <w:p w14:paraId="39D5DCB8"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23.60***</w:t>
            </w:r>
          </w:p>
        </w:tc>
      </w:tr>
      <w:tr w:rsidR="00BD06C8" w:rsidRPr="00CA0368" w14:paraId="05B4CF0D" w14:textId="77777777" w:rsidTr="00BA3D2B">
        <w:trPr>
          <w:trHeight w:val="213"/>
        </w:trPr>
        <w:tc>
          <w:tcPr>
            <w:tcW w:w="3119" w:type="dxa"/>
            <w:shd w:val="clear" w:color="000000" w:fill="FFFFFF"/>
            <w:noWrap/>
            <w:vAlign w:val="bottom"/>
            <w:hideMark/>
          </w:tcPr>
          <w:p w14:paraId="6648A4DE"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0BE9D5B5"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24B83A4D"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4AA162A1"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2C519F58" w14:textId="765AAAC9" w:rsidR="00BD06C8" w:rsidRPr="00CA0368" w:rsidRDefault="00337270" w:rsidP="00BA3D2B">
            <w:pPr>
              <w:jc w:val="center"/>
              <w:rPr>
                <w:rFonts w:eastAsia="Times New Roman"/>
                <w:i/>
                <w:iCs/>
                <w:color w:val="000000"/>
                <w:sz w:val="22"/>
                <w:szCs w:val="22"/>
                <w:lang w:eastAsia="es-ES"/>
              </w:rPr>
            </w:pPr>
            <w:ins w:id="72" w:author="Ignacia" w:date="2021-01-11T15:07:00Z">
              <w:r>
                <w:rPr>
                  <w:rFonts w:eastAsia="Times New Roman"/>
                  <w:i/>
                  <w:iCs/>
                  <w:color w:val="000000"/>
                  <w:sz w:val="22"/>
                  <w:szCs w:val="22"/>
                  <w:lang w:eastAsia="es-ES"/>
                </w:rPr>
                <w:t xml:space="preserve">[10.64, </w:t>
              </w:r>
            </w:ins>
            <w:ins w:id="73" w:author="Ignacia" w:date="2021-01-11T15:08:00Z">
              <w:r>
                <w:rPr>
                  <w:rFonts w:eastAsia="Times New Roman"/>
                  <w:i/>
                  <w:iCs/>
                  <w:color w:val="000000"/>
                  <w:sz w:val="22"/>
                  <w:szCs w:val="22"/>
                  <w:lang w:eastAsia="es-ES"/>
                </w:rPr>
                <w:t>28.98</w:t>
              </w:r>
            </w:ins>
            <w:ins w:id="74" w:author="Ignacia" w:date="2021-01-11T15:07:00Z">
              <w:r>
                <w:rPr>
                  <w:rFonts w:eastAsia="Times New Roman"/>
                  <w:i/>
                  <w:iCs/>
                  <w:color w:val="000000"/>
                  <w:sz w:val="22"/>
                  <w:szCs w:val="22"/>
                  <w:lang w:eastAsia="es-ES"/>
                </w:rPr>
                <w:t>]</w:t>
              </w:r>
            </w:ins>
            <w:del w:id="75" w:author="Ignacia" w:date="2021-01-11T15:07:00Z">
              <w:r w:rsidR="00BD06C8" w:rsidRPr="00CA0368" w:rsidDel="00337270">
                <w:rPr>
                  <w:rFonts w:eastAsia="Times New Roman"/>
                  <w:i/>
                  <w:iCs/>
                  <w:color w:val="000000"/>
                  <w:sz w:val="22"/>
                  <w:szCs w:val="22"/>
                  <w:lang w:eastAsia="es-ES"/>
                </w:rPr>
                <w:delText>(4.67)</w:delText>
              </w:r>
            </w:del>
          </w:p>
        </w:tc>
        <w:tc>
          <w:tcPr>
            <w:tcW w:w="992" w:type="dxa"/>
            <w:shd w:val="clear" w:color="auto" w:fill="E7E6E6" w:themeFill="background2"/>
            <w:noWrap/>
            <w:vAlign w:val="bottom"/>
          </w:tcPr>
          <w:p w14:paraId="525AB92D" w14:textId="2F7CAEAD" w:rsidR="00BD06C8" w:rsidRPr="00CA0368" w:rsidRDefault="008071C0" w:rsidP="00BA3D2B">
            <w:pPr>
              <w:jc w:val="center"/>
              <w:rPr>
                <w:rFonts w:eastAsia="Times New Roman"/>
                <w:i/>
                <w:iCs/>
                <w:color w:val="000000"/>
                <w:sz w:val="22"/>
                <w:szCs w:val="22"/>
                <w:lang w:eastAsia="es-ES"/>
              </w:rPr>
            </w:pPr>
            <w:ins w:id="76" w:author="Ignacia" w:date="2021-01-11T15:13:00Z">
              <w:r>
                <w:rPr>
                  <w:rFonts w:eastAsia="Times New Roman"/>
                  <w:i/>
                  <w:iCs/>
                  <w:color w:val="000000"/>
                  <w:sz w:val="22"/>
                  <w:szCs w:val="22"/>
                  <w:lang w:eastAsia="es-ES"/>
                </w:rPr>
                <w:t>[10.66, 28.96]</w:t>
              </w:r>
            </w:ins>
            <w:del w:id="77" w:author="Ignacia" w:date="2021-01-11T15:13:00Z">
              <w:r w:rsidR="00BD06C8" w:rsidRPr="00CA0368" w:rsidDel="008071C0">
                <w:rPr>
                  <w:rFonts w:eastAsia="Times New Roman"/>
                  <w:i/>
                  <w:iCs/>
                  <w:color w:val="000000"/>
                  <w:sz w:val="22"/>
                  <w:szCs w:val="22"/>
                  <w:lang w:eastAsia="es-ES"/>
                </w:rPr>
                <w:delText>(4.66)</w:delText>
              </w:r>
            </w:del>
          </w:p>
        </w:tc>
        <w:tc>
          <w:tcPr>
            <w:tcW w:w="992" w:type="dxa"/>
            <w:shd w:val="clear" w:color="auto" w:fill="auto"/>
            <w:noWrap/>
            <w:vAlign w:val="bottom"/>
          </w:tcPr>
          <w:p w14:paraId="7D7ED4C0" w14:textId="27405DC9" w:rsidR="00BD06C8" w:rsidRPr="00CA0368" w:rsidRDefault="00C26C89" w:rsidP="00BA3D2B">
            <w:pPr>
              <w:jc w:val="center"/>
              <w:rPr>
                <w:rFonts w:eastAsia="Times New Roman"/>
                <w:i/>
                <w:iCs/>
                <w:color w:val="000000"/>
                <w:sz w:val="22"/>
                <w:szCs w:val="22"/>
                <w:lang w:eastAsia="es-ES"/>
              </w:rPr>
            </w:pPr>
            <w:ins w:id="78" w:author="Ignacia" w:date="2021-01-11T15:18:00Z">
              <w:r>
                <w:rPr>
                  <w:rFonts w:eastAsia="Times New Roman"/>
                  <w:i/>
                  <w:iCs/>
                  <w:color w:val="000000"/>
                  <w:sz w:val="22"/>
                  <w:szCs w:val="22"/>
                  <w:lang w:eastAsia="es-ES"/>
                </w:rPr>
                <w:t xml:space="preserve">[6.54, </w:t>
              </w:r>
            </w:ins>
            <w:ins w:id="79" w:author="Ignacia" w:date="2021-01-11T15:19:00Z">
              <w:r>
                <w:rPr>
                  <w:rFonts w:eastAsia="Times New Roman"/>
                  <w:i/>
                  <w:iCs/>
                  <w:color w:val="000000"/>
                  <w:sz w:val="22"/>
                  <w:szCs w:val="22"/>
                  <w:lang w:eastAsia="es-ES"/>
                </w:rPr>
                <w:t>40.66</w:t>
              </w:r>
            </w:ins>
            <w:ins w:id="80" w:author="Ignacia" w:date="2021-01-11T15:18:00Z">
              <w:r>
                <w:rPr>
                  <w:rFonts w:eastAsia="Times New Roman"/>
                  <w:i/>
                  <w:iCs/>
                  <w:color w:val="000000"/>
                  <w:sz w:val="22"/>
                  <w:szCs w:val="22"/>
                  <w:lang w:eastAsia="es-ES"/>
                </w:rPr>
                <w:t>]</w:t>
              </w:r>
            </w:ins>
            <w:del w:id="81" w:author="Ignacia" w:date="2021-01-11T15:18:00Z">
              <w:r w:rsidR="00BD06C8" w:rsidRPr="00CA0368" w:rsidDel="00C26C89">
                <w:rPr>
                  <w:rFonts w:eastAsia="Times New Roman"/>
                  <w:i/>
                  <w:iCs/>
                  <w:color w:val="000000"/>
                  <w:sz w:val="22"/>
                  <w:szCs w:val="22"/>
                  <w:lang w:eastAsia="es-ES"/>
                </w:rPr>
                <w:delText>(8.28)</w:delText>
              </w:r>
            </w:del>
          </w:p>
        </w:tc>
      </w:tr>
      <w:tr w:rsidR="00BD06C8" w:rsidRPr="00CA0368" w14:paraId="14B45E21" w14:textId="77777777" w:rsidTr="00BA3D2B">
        <w:trPr>
          <w:trHeight w:val="149"/>
        </w:trPr>
        <w:tc>
          <w:tcPr>
            <w:tcW w:w="3119" w:type="dxa"/>
            <w:shd w:val="clear" w:color="000000" w:fill="FFFFFF"/>
            <w:noWrap/>
            <w:vAlign w:val="bottom"/>
          </w:tcPr>
          <w:p w14:paraId="0477DE99" w14:textId="77777777" w:rsidR="00BD06C8" w:rsidRPr="00CA0368" w:rsidRDefault="00BD06C8" w:rsidP="00BA3D2B">
            <w:pPr>
              <w:tabs>
                <w:tab w:val="left" w:pos="3330"/>
              </w:tabs>
              <w:rPr>
                <w:rFonts w:eastAsia="Times New Roman"/>
                <w:b/>
                <w:bCs/>
                <w:color w:val="000000"/>
                <w:sz w:val="16"/>
                <w:szCs w:val="16"/>
                <w:lang w:eastAsia="es-ES"/>
              </w:rPr>
            </w:pPr>
          </w:p>
        </w:tc>
        <w:tc>
          <w:tcPr>
            <w:tcW w:w="992" w:type="dxa"/>
            <w:shd w:val="clear" w:color="000000" w:fill="FFFFFF"/>
          </w:tcPr>
          <w:p w14:paraId="05A341E4" w14:textId="77777777" w:rsidR="00BD06C8" w:rsidRPr="00CA0368" w:rsidRDefault="00BD06C8" w:rsidP="00BA3D2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6323850B" w14:textId="77777777" w:rsidR="00BD06C8" w:rsidRPr="00CA0368" w:rsidRDefault="00BD06C8" w:rsidP="00BA3D2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64B3E032" w14:textId="77777777" w:rsidR="00BD06C8" w:rsidRPr="00CA0368" w:rsidRDefault="00BD06C8" w:rsidP="00BA3D2B">
            <w:pPr>
              <w:jc w:val="center"/>
              <w:rPr>
                <w:rFonts w:eastAsia="Times New Roman"/>
                <w:color w:val="000000"/>
                <w:sz w:val="16"/>
                <w:szCs w:val="16"/>
                <w:lang w:eastAsia="es-ES"/>
              </w:rPr>
            </w:pPr>
          </w:p>
        </w:tc>
        <w:tc>
          <w:tcPr>
            <w:tcW w:w="992" w:type="dxa"/>
            <w:shd w:val="clear" w:color="000000" w:fill="FFFFFF"/>
            <w:noWrap/>
            <w:vAlign w:val="bottom"/>
          </w:tcPr>
          <w:p w14:paraId="63ACB8E6"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auto" w:fill="E7E6E6" w:themeFill="background2"/>
            <w:noWrap/>
            <w:vAlign w:val="bottom"/>
          </w:tcPr>
          <w:p w14:paraId="743E4E7B"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auto" w:fill="auto"/>
            <w:noWrap/>
            <w:vAlign w:val="bottom"/>
          </w:tcPr>
          <w:p w14:paraId="1555B95A" w14:textId="77777777" w:rsidR="00BD06C8" w:rsidRPr="00CA0368" w:rsidRDefault="00BD06C8" w:rsidP="00BA3D2B">
            <w:pPr>
              <w:jc w:val="center"/>
              <w:rPr>
                <w:rFonts w:eastAsia="Times New Roman"/>
                <w:i/>
                <w:iCs/>
                <w:color w:val="000000"/>
                <w:sz w:val="16"/>
                <w:szCs w:val="16"/>
                <w:lang w:eastAsia="es-ES"/>
              </w:rPr>
            </w:pPr>
          </w:p>
        </w:tc>
      </w:tr>
      <w:tr w:rsidR="00BD06C8" w:rsidRPr="00CA0368" w14:paraId="370B241A" w14:textId="77777777" w:rsidTr="00BA3D2B">
        <w:trPr>
          <w:trHeight w:val="213"/>
        </w:trPr>
        <w:tc>
          <w:tcPr>
            <w:tcW w:w="3119" w:type="dxa"/>
            <w:shd w:val="clear" w:color="000000" w:fill="FFFFFF"/>
            <w:noWrap/>
            <w:vAlign w:val="bottom"/>
            <w:hideMark/>
          </w:tcPr>
          <w:p w14:paraId="668BE6D0"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Peer-</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stage × High-perf. ass</w:t>
            </w:r>
            <w:r>
              <w:rPr>
                <w:rFonts w:eastAsia="Times New Roman"/>
                <w:b/>
                <w:bCs/>
                <w:color w:val="000000"/>
                <w:lang w:eastAsia="es-ES"/>
              </w:rPr>
              <w:t>oc.</w:t>
            </w:r>
          </w:p>
        </w:tc>
        <w:tc>
          <w:tcPr>
            <w:tcW w:w="992" w:type="dxa"/>
            <w:shd w:val="clear" w:color="000000" w:fill="FFFFFF"/>
          </w:tcPr>
          <w:p w14:paraId="202296B3"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69FC2266"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08C086F0"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5D055D88"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1.53</w:t>
            </w:r>
          </w:p>
        </w:tc>
        <w:tc>
          <w:tcPr>
            <w:tcW w:w="992" w:type="dxa"/>
            <w:shd w:val="clear" w:color="auto" w:fill="E7E6E6" w:themeFill="background2"/>
            <w:noWrap/>
            <w:vAlign w:val="bottom"/>
          </w:tcPr>
          <w:p w14:paraId="31E21B06"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1.53</w:t>
            </w:r>
          </w:p>
        </w:tc>
        <w:tc>
          <w:tcPr>
            <w:tcW w:w="992" w:type="dxa"/>
            <w:shd w:val="clear" w:color="auto" w:fill="auto"/>
            <w:noWrap/>
            <w:vAlign w:val="bottom"/>
          </w:tcPr>
          <w:p w14:paraId="4A338F3E"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0.14</w:t>
            </w:r>
          </w:p>
        </w:tc>
      </w:tr>
      <w:tr w:rsidR="00BD06C8" w:rsidRPr="00CA0368" w14:paraId="77C0878A" w14:textId="77777777" w:rsidTr="00BA3D2B">
        <w:trPr>
          <w:trHeight w:val="236"/>
        </w:trPr>
        <w:tc>
          <w:tcPr>
            <w:tcW w:w="3119" w:type="dxa"/>
            <w:shd w:val="clear" w:color="000000" w:fill="FFFFFF"/>
            <w:noWrap/>
            <w:vAlign w:val="bottom"/>
            <w:hideMark/>
          </w:tcPr>
          <w:p w14:paraId="4174C679"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37EEDF4F"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61F99AE3"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3FB7D15A"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09E75033" w14:textId="588CB5DC" w:rsidR="00BD06C8" w:rsidRPr="00CA0368" w:rsidRDefault="00337270" w:rsidP="00BA3D2B">
            <w:pPr>
              <w:jc w:val="center"/>
              <w:rPr>
                <w:rFonts w:eastAsia="Times New Roman"/>
                <w:i/>
                <w:iCs/>
                <w:color w:val="000000"/>
                <w:sz w:val="22"/>
                <w:szCs w:val="22"/>
                <w:lang w:eastAsia="es-ES"/>
              </w:rPr>
            </w:pPr>
            <w:ins w:id="82" w:author="Ignacia" w:date="2021-01-11T15:08:00Z">
              <w:r>
                <w:rPr>
                  <w:rFonts w:eastAsia="Times New Roman"/>
                  <w:i/>
                  <w:iCs/>
                  <w:color w:val="000000"/>
                  <w:sz w:val="22"/>
                  <w:szCs w:val="22"/>
                  <w:lang w:eastAsia="es-ES"/>
                </w:rPr>
                <w:t>[-7.64, 10.70]</w:t>
              </w:r>
            </w:ins>
            <w:del w:id="83" w:author="Ignacia" w:date="2021-01-11T15:08:00Z">
              <w:r w:rsidR="00BD06C8" w:rsidRPr="00CA0368" w:rsidDel="00337270">
                <w:rPr>
                  <w:rFonts w:eastAsia="Times New Roman"/>
                  <w:i/>
                  <w:iCs/>
                  <w:color w:val="000000"/>
                  <w:sz w:val="22"/>
                  <w:szCs w:val="22"/>
                  <w:lang w:eastAsia="es-ES"/>
                </w:rPr>
                <w:delText>(4.67)</w:delText>
              </w:r>
            </w:del>
          </w:p>
        </w:tc>
        <w:tc>
          <w:tcPr>
            <w:tcW w:w="992" w:type="dxa"/>
            <w:shd w:val="clear" w:color="auto" w:fill="E7E6E6" w:themeFill="background2"/>
            <w:noWrap/>
            <w:vAlign w:val="bottom"/>
          </w:tcPr>
          <w:p w14:paraId="09FC7A97" w14:textId="143867FC" w:rsidR="00BD06C8" w:rsidRPr="00CA0368" w:rsidRDefault="008071C0" w:rsidP="00BA3D2B">
            <w:pPr>
              <w:jc w:val="center"/>
              <w:rPr>
                <w:rFonts w:eastAsia="Times New Roman"/>
                <w:i/>
                <w:iCs/>
                <w:color w:val="000000"/>
                <w:sz w:val="22"/>
                <w:szCs w:val="22"/>
                <w:lang w:eastAsia="es-ES"/>
              </w:rPr>
            </w:pPr>
            <w:ins w:id="84" w:author="Ignacia" w:date="2021-01-11T15:14:00Z">
              <w:r>
                <w:rPr>
                  <w:rFonts w:eastAsia="Times New Roman"/>
                  <w:i/>
                  <w:iCs/>
                  <w:color w:val="000000"/>
                  <w:sz w:val="22"/>
                  <w:szCs w:val="22"/>
                  <w:lang w:eastAsia="es-ES"/>
                </w:rPr>
                <w:t>[-7.62, 10.68]</w:t>
              </w:r>
            </w:ins>
            <w:del w:id="85" w:author="Ignacia" w:date="2021-01-11T15:14:00Z">
              <w:r w:rsidR="00BD06C8" w:rsidRPr="00CA0368" w:rsidDel="008071C0">
                <w:rPr>
                  <w:rFonts w:eastAsia="Times New Roman"/>
                  <w:i/>
                  <w:iCs/>
                  <w:color w:val="000000"/>
                  <w:sz w:val="22"/>
                  <w:szCs w:val="22"/>
                  <w:lang w:eastAsia="es-ES"/>
                </w:rPr>
                <w:delText>(4.66)</w:delText>
              </w:r>
            </w:del>
          </w:p>
        </w:tc>
        <w:tc>
          <w:tcPr>
            <w:tcW w:w="992" w:type="dxa"/>
            <w:shd w:val="clear" w:color="auto" w:fill="auto"/>
            <w:noWrap/>
            <w:vAlign w:val="bottom"/>
          </w:tcPr>
          <w:p w14:paraId="35F79FF7" w14:textId="17074793" w:rsidR="00BD06C8" w:rsidRPr="00CA0368" w:rsidRDefault="00C26C89" w:rsidP="00BA3D2B">
            <w:pPr>
              <w:jc w:val="center"/>
              <w:rPr>
                <w:rFonts w:eastAsia="Times New Roman"/>
                <w:i/>
                <w:iCs/>
                <w:color w:val="000000"/>
                <w:sz w:val="22"/>
                <w:szCs w:val="22"/>
                <w:lang w:eastAsia="es-ES"/>
              </w:rPr>
            </w:pPr>
            <w:ins w:id="86" w:author="Ignacia" w:date="2021-01-11T15:19:00Z">
              <w:r>
                <w:rPr>
                  <w:rFonts w:eastAsia="Times New Roman"/>
                  <w:i/>
                  <w:iCs/>
                  <w:color w:val="000000"/>
                  <w:sz w:val="22"/>
                  <w:szCs w:val="22"/>
                  <w:lang w:eastAsia="es-ES"/>
                </w:rPr>
                <w:t>[-16.92, 17.21]</w:t>
              </w:r>
            </w:ins>
            <w:del w:id="87" w:author="Ignacia" w:date="2021-01-11T15:19:00Z">
              <w:r w:rsidR="00BD06C8" w:rsidRPr="00CA0368" w:rsidDel="00C26C89">
                <w:rPr>
                  <w:rFonts w:eastAsia="Times New Roman"/>
                  <w:i/>
                  <w:iCs/>
                  <w:color w:val="000000"/>
                  <w:sz w:val="22"/>
                  <w:szCs w:val="22"/>
                  <w:lang w:eastAsia="es-ES"/>
                </w:rPr>
                <w:delText>(8.28)</w:delText>
              </w:r>
            </w:del>
          </w:p>
        </w:tc>
      </w:tr>
      <w:tr w:rsidR="00BD06C8" w:rsidRPr="00CA0368" w14:paraId="7D3BFFA3" w14:textId="77777777" w:rsidTr="00BA3D2B">
        <w:trPr>
          <w:trHeight w:val="149"/>
        </w:trPr>
        <w:tc>
          <w:tcPr>
            <w:tcW w:w="3119" w:type="dxa"/>
            <w:shd w:val="clear" w:color="000000" w:fill="FFFFFF"/>
            <w:noWrap/>
            <w:vAlign w:val="bottom"/>
          </w:tcPr>
          <w:p w14:paraId="301CBDE8" w14:textId="77777777" w:rsidR="00BD06C8" w:rsidRPr="00CA0368" w:rsidRDefault="00BD06C8" w:rsidP="00BA3D2B">
            <w:pPr>
              <w:tabs>
                <w:tab w:val="left" w:pos="3330"/>
              </w:tabs>
              <w:rPr>
                <w:rFonts w:eastAsia="Times New Roman"/>
                <w:b/>
                <w:bCs/>
                <w:color w:val="000000"/>
                <w:sz w:val="16"/>
                <w:szCs w:val="16"/>
                <w:lang w:eastAsia="es-ES"/>
              </w:rPr>
            </w:pPr>
          </w:p>
        </w:tc>
        <w:tc>
          <w:tcPr>
            <w:tcW w:w="992" w:type="dxa"/>
            <w:shd w:val="clear" w:color="000000" w:fill="FFFFFF"/>
          </w:tcPr>
          <w:p w14:paraId="59AE4206" w14:textId="77777777" w:rsidR="00BD06C8" w:rsidRPr="00CA0368" w:rsidRDefault="00BD06C8" w:rsidP="00BA3D2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0D27CABB" w14:textId="77777777" w:rsidR="00BD06C8" w:rsidRPr="00CA0368" w:rsidRDefault="00BD06C8" w:rsidP="00BA3D2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4A9926A6" w14:textId="77777777" w:rsidR="00BD06C8" w:rsidRPr="00CA0368" w:rsidRDefault="00BD06C8" w:rsidP="00BA3D2B">
            <w:pPr>
              <w:jc w:val="center"/>
              <w:rPr>
                <w:rFonts w:eastAsia="Times New Roman"/>
                <w:color w:val="000000"/>
                <w:sz w:val="16"/>
                <w:szCs w:val="16"/>
                <w:lang w:eastAsia="es-ES"/>
              </w:rPr>
            </w:pPr>
          </w:p>
        </w:tc>
        <w:tc>
          <w:tcPr>
            <w:tcW w:w="992" w:type="dxa"/>
            <w:shd w:val="clear" w:color="000000" w:fill="FFFFFF"/>
            <w:noWrap/>
            <w:vAlign w:val="bottom"/>
          </w:tcPr>
          <w:p w14:paraId="706C896A"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auto" w:fill="E7E6E6" w:themeFill="background2"/>
            <w:noWrap/>
            <w:vAlign w:val="bottom"/>
          </w:tcPr>
          <w:p w14:paraId="0EE0A2EB" w14:textId="77777777" w:rsidR="00BD06C8" w:rsidRPr="00CA0368" w:rsidRDefault="00BD06C8" w:rsidP="00BA3D2B">
            <w:pPr>
              <w:jc w:val="center"/>
              <w:rPr>
                <w:rFonts w:eastAsia="Times New Roman"/>
                <w:i/>
                <w:iCs/>
                <w:color w:val="000000"/>
                <w:sz w:val="16"/>
                <w:szCs w:val="16"/>
                <w:lang w:eastAsia="es-ES"/>
              </w:rPr>
            </w:pPr>
          </w:p>
        </w:tc>
        <w:tc>
          <w:tcPr>
            <w:tcW w:w="992" w:type="dxa"/>
            <w:shd w:val="clear" w:color="auto" w:fill="auto"/>
            <w:noWrap/>
            <w:vAlign w:val="bottom"/>
          </w:tcPr>
          <w:p w14:paraId="5AD6CB24" w14:textId="77777777" w:rsidR="00BD06C8" w:rsidRPr="00CA0368" w:rsidRDefault="00BD06C8" w:rsidP="00BA3D2B">
            <w:pPr>
              <w:jc w:val="center"/>
              <w:rPr>
                <w:rFonts w:eastAsia="Times New Roman"/>
                <w:i/>
                <w:iCs/>
                <w:color w:val="000000"/>
                <w:sz w:val="16"/>
                <w:szCs w:val="16"/>
                <w:lang w:eastAsia="es-ES"/>
              </w:rPr>
            </w:pPr>
          </w:p>
        </w:tc>
      </w:tr>
      <w:tr w:rsidR="00BD06C8" w:rsidRPr="00CA0368" w14:paraId="29066901" w14:textId="77777777" w:rsidTr="00BA3D2B">
        <w:trPr>
          <w:trHeight w:val="213"/>
        </w:trPr>
        <w:tc>
          <w:tcPr>
            <w:tcW w:w="3119" w:type="dxa"/>
            <w:shd w:val="clear" w:color="000000" w:fill="FFFFFF"/>
            <w:noWrap/>
            <w:vAlign w:val="bottom"/>
            <w:hideMark/>
          </w:tcPr>
          <w:p w14:paraId="01CB0F13"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CEAR × High-perf. × Non-</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rounds</w:t>
            </w:r>
          </w:p>
        </w:tc>
        <w:tc>
          <w:tcPr>
            <w:tcW w:w="992" w:type="dxa"/>
            <w:shd w:val="clear" w:color="000000" w:fill="FFFFFF"/>
          </w:tcPr>
          <w:p w14:paraId="660DECF2"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3F47DDBA"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431202EF"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250766EA"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2803DB8D"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auto"/>
            <w:noWrap/>
            <w:vAlign w:val="bottom"/>
            <w:hideMark/>
          </w:tcPr>
          <w:p w14:paraId="370A8112"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-2.02*</w:t>
            </w:r>
          </w:p>
        </w:tc>
      </w:tr>
      <w:tr w:rsidR="00BD06C8" w:rsidRPr="00CA0368" w14:paraId="127E05D9" w14:textId="77777777" w:rsidTr="00BA3D2B">
        <w:trPr>
          <w:trHeight w:val="213"/>
        </w:trPr>
        <w:tc>
          <w:tcPr>
            <w:tcW w:w="3119" w:type="dxa"/>
            <w:shd w:val="clear" w:color="000000" w:fill="FFFFFF"/>
            <w:noWrap/>
            <w:vAlign w:val="bottom"/>
            <w:hideMark/>
          </w:tcPr>
          <w:p w14:paraId="75F7208E"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lastRenderedPageBreak/>
              <w:t> </w:t>
            </w:r>
          </w:p>
        </w:tc>
        <w:tc>
          <w:tcPr>
            <w:tcW w:w="992" w:type="dxa"/>
            <w:shd w:val="clear" w:color="000000" w:fill="FFFFFF"/>
          </w:tcPr>
          <w:p w14:paraId="24A8D595"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7C16817A"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0672290C"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649D716C"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071521B1"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auto"/>
            <w:noWrap/>
            <w:vAlign w:val="bottom"/>
            <w:hideMark/>
          </w:tcPr>
          <w:p w14:paraId="50BA3487" w14:textId="1D7DE174" w:rsidR="00BD06C8" w:rsidRPr="00CA0368" w:rsidRDefault="00C26C89" w:rsidP="00BA3D2B">
            <w:pPr>
              <w:jc w:val="center"/>
              <w:rPr>
                <w:rFonts w:eastAsia="Times New Roman"/>
                <w:i/>
                <w:iCs/>
                <w:color w:val="000000"/>
                <w:sz w:val="22"/>
                <w:szCs w:val="22"/>
                <w:lang w:eastAsia="es-ES"/>
              </w:rPr>
            </w:pPr>
            <w:ins w:id="88" w:author="Ignacia" w:date="2021-01-11T15:19:00Z">
              <w:r>
                <w:rPr>
                  <w:rFonts w:eastAsia="Times New Roman"/>
                  <w:i/>
                  <w:iCs/>
                  <w:color w:val="000000"/>
                  <w:sz w:val="22"/>
                  <w:szCs w:val="22"/>
                  <w:lang w:eastAsia="es-ES"/>
                </w:rPr>
                <w:t>[-4.18, 0.14]</w:t>
              </w:r>
            </w:ins>
            <w:del w:id="89" w:author="Ignacia" w:date="2021-01-11T15:19:00Z">
              <w:r w:rsidR="00BD06C8" w:rsidRPr="00CA0368" w:rsidDel="00C26C89">
                <w:rPr>
                  <w:rFonts w:eastAsia="Times New Roman"/>
                  <w:i/>
                  <w:iCs/>
                  <w:color w:val="000000"/>
                  <w:sz w:val="22"/>
                  <w:szCs w:val="22"/>
                  <w:lang w:eastAsia="es-ES"/>
                </w:rPr>
                <w:delText>(1.12)</w:delText>
              </w:r>
            </w:del>
          </w:p>
        </w:tc>
      </w:tr>
      <w:tr w:rsidR="00BD06C8" w:rsidRPr="00CA0368" w14:paraId="3B3FFCD2" w14:textId="77777777" w:rsidTr="00BA3D2B">
        <w:trPr>
          <w:trHeight w:val="171"/>
        </w:trPr>
        <w:tc>
          <w:tcPr>
            <w:tcW w:w="3119" w:type="dxa"/>
            <w:shd w:val="clear" w:color="000000" w:fill="FFFFFF"/>
            <w:noWrap/>
            <w:vAlign w:val="bottom"/>
          </w:tcPr>
          <w:p w14:paraId="07B31167" w14:textId="77777777" w:rsidR="00BD06C8" w:rsidRPr="00CA0368" w:rsidRDefault="00BD06C8" w:rsidP="00BA3D2B">
            <w:pPr>
              <w:tabs>
                <w:tab w:val="left" w:pos="3330"/>
              </w:tabs>
              <w:rPr>
                <w:rFonts w:eastAsia="Times New Roman"/>
                <w:b/>
                <w:bCs/>
                <w:color w:val="000000"/>
                <w:sz w:val="16"/>
                <w:szCs w:val="16"/>
                <w:lang w:eastAsia="es-ES"/>
              </w:rPr>
            </w:pPr>
          </w:p>
        </w:tc>
        <w:tc>
          <w:tcPr>
            <w:tcW w:w="992" w:type="dxa"/>
            <w:shd w:val="clear" w:color="000000" w:fill="FFFFFF"/>
          </w:tcPr>
          <w:p w14:paraId="7BAF5F67" w14:textId="77777777" w:rsidR="00BD06C8" w:rsidRPr="00CA0368" w:rsidRDefault="00BD06C8" w:rsidP="00BA3D2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11EBDB19" w14:textId="77777777" w:rsidR="00BD06C8" w:rsidRPr="00CA0368" w:rsidRDefault="00BD06C8" w:rsidP="00BA3D2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2040F81E" w14:textId="77777777" w:rsidR="00BD06C8" w:rsidRPr="00CA0368" w:rsidRDefault="00BD06C8" w:rsidP="00BA3D2B">
            <w:pPr>
              <w:jc w:val="center"/>
              <w:rPr>
                <w:rFonts w:eastAsia="Times New Roman"/>
                <w:color w:val="000000"/>
                <w:sz w:val="16"/>
                <w:szCs w:val="16"/>
                <w:lang w:eastAsia="es-ES"/>
              </w:rPr>
            </w:pPr>
          </w:p>
        </w:tc>
        <w:tc>
          <w:tcPr>
            <w:tcW w:w="992" w:type="dxa"/>
            <w:shd w:val="clear" w:color="000000" w:fill="FFFFFF"/>
            <w:noWrap/>
            <w:vAlign w:val="bottom"/>
          </w:tcPr>
          <w:p w14:paraId="777B6CEA" w14:textId="77777777" w:rsidR="00BD06C8" w:rsidRPr="00CA0368" w:rsidRDefault="00BD06C8" w:rsidP="00BA3D2B">
            <w:pPr>
              <w:jc w:val="center"/>
              <w:rPr>
                <w:rFonts w:eastAsia="Times New Roman"/>
                <w:color w:val="000000"/>
                <w:sz w:val="16"/>
                <w:szCs w:val="16"/>
                <w:lang w:eastAsia="es-ES"/>
              </w:rPr>
            </w:pPr>
          </w:p>
        </w:tc>
        <w:tc>
          <w:tcPr>
            <w:tcW w:w="992" w:type="dxa"/>
            <w:shd w:val="clear" w:color="auto" w:fill="E7E6E6" w:themeFill="background2"/>
            <w:noWrap/>
            <w:vAlign w:val="bottom"/>
          </w:tcPr>
          <w:p w14:paraId="550E3AED" w14:textId="77777777" w:rsidR="00BD06C8" w:rsidRPr="00CA0368" w:rsidRDefault="00BD06C8" w:rsidP="00BA3D2B">
            <w:pPr>
              <w:jc w:val="center"/>
              <w:rPr>
                <w:rFonts w:eastAsia="Times New Roman"/>
                <w:color w:val="000000"/>
                <w:sz w:val="16"/>
                <w:szCs w:val="16"/>
                <w:lang w:eastAsia="es-ES"/>
              </w:rPr>
            </w:pPr>
          </w:p>
        </w:tc>
        <w:tc>
          <w:tcPr>
            <w:tcW w:w="992" w:type="dxa"/>
            <w:shd w:val="clear" w:color="auto" w:fill="auto"/>
            <w:noWrap/>
            <w:vAlign w:val="bottom"/>
          </w:tcPr>
          <w:p w14:paraId="1DF781EC" w14:textId="77777777" w:rsidR="00BD06C8" w:rsidRPr="00CA0368" w:rsidRDefault="00BD06C8" w:rsidP="00BA3D2B">
            <w:pPr>
              <w:jc w:val="center"/>
              <w:rPr>
                <w:rFonts w:eastAsia="Times New Roman"/>
                <w:i/>
                <w:iCs/>
                <w:color w:val="000000"/>
                <w:sz w:val="16"/>
                <w:szCs w:val="16"/>
                <w:lang w:eastAsia="es-ES"/>
              </w:rPr>
            </w:pPr>
          </w:p>
        </w:tc>
      </w:tr>
      <w:tr w:rsidR="00BD06C8" w:rsidRPr="00CA0368" w14:paraId="0BC62F0A" w14:textId="77777777" w:rsidTr="00BA3D2B">
        <w:trPr>
          <w:trHeight w:val="213"/>
        </w:trPr>
        <w:tc>
          <w:tcPr>
            <w:tcW w:w="3119" w:type="dxa"/>
            <w:shd w:val="clear" w:color="000000" w:fill="FFFFFF"/>
            <w:noWrap/>
            <w:vAlign w:val="bottom"/>
            <w:hideMark/>
          </w:tcPr>
          <w:p w14:paraId="20D2E613"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CEAR × High-perf. × Peer-</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rounds</w:t>
            </w:r>
          </w:p>
        </w:tc>
        <w:tc>
          <w:tcPr>
            <w:tcW w:w="992" w:type="dxa"/>
            <w:shd w:val="clear" w:color="000000" w:fill="FFFFFF"/>
          </w:tcPr>
          <w:p w14:paraId="55D11BF3"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522A2A32"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36A18FBD"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6F141BC0"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717989A3"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auto"/>
            <w:noWrap/>
            <w:vAlign w:val="bottom"/>
            <w:hideMark/>
          </w:tcPr>
          <w:p w14:paraId="5EA219D7"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0.18</w:t>
            </w:r>
          </w:p>
        </w:tc>
      </w:tr>
      <w:tr w:rsidR="00BD06C8" w:rsidRPr="00CA0368" w14:paraId="25D864C9" w14:textId="77777777" w:rsidTr="00BA3D2B">
        <w:trPr>
          <w:trHeight w:val="213"/>
        </w:trPr>
        <w:tc>
          <w:tcPr>
            <w:tcW w:w="3119" w:type="dxa"/>
            <w:shd w:val="clear" w:color="000000" w:fill="FFFFFF"/>
            <w:noWrap/>
            <w:vAlign w:val="bottom"/>
            <w:hideMark/>
          </w:tcPr>
          <w:p w14:paraId="4D07559E"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2D6C7713"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3520E43A"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49E0541F"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3E07F4F1"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524C868F"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auto"/>
            <w:noWrap/>
            <w:vAlign w:val="bottom"/>
            <w:hideMark/>
          </w:tcPr>
          <w:p w14:paraId="5CD300F3" w14:textId="6525CA9C" w:rsidR="00BD06C8" w:rsidRPr="00CA0368" w:rsidRDefault="00C26C89" w:rsidP="00BA3D2B">
            <w:pPr>
              <w:jc w:val="center"/>
              <w:rPr>
                <w:rFonts w:eastAsia="Times New Roman"/>
                <w:i/>
                <w:iCs/>
                <w:color w:val="000000"/>
                <w:sz w:val="22"/>
                <w:szCs w:val="22"/>
                <w:lang w:eastAsia="es-ES"/>
              </w:rPr>
            </w:pPr>
            <w:ins w:id="90" w:author="Ignacia" w:date="2021-01-11T15:19:00Z">
              <w:r>
                <w:rPr>
                  <w:rFonts w:eastAsia="Times New Roman"/>
                  <w:i/>
                  <w:iCs/>
                  <w:color w:val="000000"/>
                  <w:sz w:val="22"/>
                  <w:szCs w:val="22"/>
                  <w:lang w:eastAsia="es-ES"/>
                </w:rPr>
                <w:t>[</w:t>
              </w:r>
            </w:ins>
            <w:ins w:id="91" w:author="Ignacia" w:date="2021-01-11T15:22:00Z">
              <w:r w:rsidR="001B5B15">
                <w:rPr>
                  <w:rFonts w:eastAsia="Times New Roman"/>
                  <w:i/>
                  <w:iCs/>
                  <w:color w:val="000000"/>
                  <w:sz w:val="22"/>
                  <w:szCs w:val="22"/>
                  <w:lang w:eastAsia="es-ES"/>
                </w:rPr>
                <w:t xml:space="preserve">-1.98, </w:t>
              </w:r>
            </w:ins>
            <w:ins w:id="92" w:author="Ignacia" w:date="2021-01-11T15:23:00Z">
              <w:r w:rsidR="001B5B15">
                <w:rPr>
                  <w:rFonts w:eastAsia="Times New Roman"/>
                  <w:i/>
                  <w:iCs/>
                  <w:color w:val="000000"/>
                  <w:sz w:val="22"/>
                  <w:szCs w:val="22"/>
                  <w:lang w:eastAsia="es-ES"/>
                </w:rPr>
                <w:t>2.33</w:t>
              </w:r>
            </w:ins>
            <w:ins w:id="93" w:author="Ignacia" w:date="2021-01-11T15:19:00Z">
              <w:r>
                <w:rPr>
                  <w:rFonts w:eastAsia="Times New Roman"/>
                  <w:i/>
                  <w:iCs/>
                  <w:color w:val="000000"/>
                  <w:sz w:val="22"/>
                  <w:szCs w:val="22"/>
                  <w:lang w:eastAsia="es-ES"/>
                </w:rPr>
                <w:t>]</w:t>
              </w:r>
            </w:ins>
            <w:del w:id="94" w:author="Ignacia" w:date="2021-01-11T15:19:00Z">
              <w:r w:rsidR="00BD06C8" w:rsidRPr="00CA0368" w:rsidDel="00C26C89">
                <w:rPr>
                  <w:rFonts w:eastAsia="Times New Roman"/>
                  <w:i/>
                  <w:iCs/>
                  <w:color w:val="000000"/>
                  <w:sz w:val="22"/>
                  <w:szCs w:val="22"/>
                  <w:lang w:eastAsia="es-ES"/>
                </w:rPr>
                <w:delText>(0.75)</w:delText>
              </w:r>
            </w:del>
          </w:p>
        </w:tc>
      </w:tr>
      <w:tr w:rsidR="00BD06C8" w:rsidRPr="00CA0368" w14:paraId="52336592" w14:textId="77777777" w:rsidTr="00BA3D2B">
        <w:trPr>
          <w:trHeight w:val="171"/>
        </w:trPr>
        <w:tc>
          <w:tcPr>
            <w:tcW w:w="3119" w:type="dxa"/>
            <w:shd w:val="clear" w:color="000000" w:fill="FFFFFF"/>
            <w:noWrap/>
            <w:vAlign w:val="bottom"/>
          </w:tcPr>
          <w:p w14:paraId="799F4C2E" w14:textId="77777777" w:rsidR="00BD06C8" w:rsidRPr="00CA0368" w:rsidRDefault="00BD06C8" w:rsidP="00BA3D2B">
            <w:pPr>
              <w:tabs>
                <w:tab w:val="left" w:pos="3330"/>
              </w:tabs>
              <w:rPr>
                <w:rFonts w:eastAsia="Times New Roman"/>
                <w:b/>
                <w:bCs/>
                <w:color w:val="000000"/>
                <w:sz w:val="16"/>
                <w:szCs w:val="16"/>
                <w:lang w:eastAsia="es-ES"/>
              </w:rPr>
            </w:pPr>
          </w:p>
        </w:tc>
        <w:tc>
          <w:tcPr>
            <w:tcW w:w="992" w:type="dxa"/>
            <w:shd w:val="clear" w:color="000000" w:fill="FFFFFF"/>
          </w:tcPr>
          <w:p w14:paraId="6F3A86C1" w14:textId="77777777" w:rsidR="00BD06C8" w:rsidRPr="00CA0368" w:rsidRDefault="00BD06C8" w:rsidP="00BA3D2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335098AB" w14:textId="77777777" w:rsidR="00BD06C8" w:rsidRPr="00CA0368" w:rsidRDefault="00BD06C8" w:rsidP="00BA3D2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35FDAA05" w14:textId="77777777" w:rsidR="00BD06C8" w:rsidRPr="00CA0368" w:rsidRDefault="00BD06C8" w:rsidP="00BA3D2B">
            <w:pPr>
              <w:jc w:val="center"/>
              <w:rPr>
                <w:rFonts w:eastAsia="Times New Roman"/>
                <w:color w:val="000000"/>
                <w:sz w:val="16"/>
                <w:szCs w:val="16"/>
                <w:lang w:eastAsia="es-ES"/>
              </w:rPr>
            </w:pPr>
          </w:p>
        </w:tc>
        <w:tc>
          <w:tcPr>
            <w:tcW w:w="992" w:type="dxa"/>
            <w:shd w:val="clear" w:color="000000" w:fill="FFFFFF"/>
            <w:noWrap/>
            <w:vAlign w:val="bottom"/>
          </w:tcPr>
          <w:p w14:paraId="5F7049BF" w14:textId="77777777" w:rsidR="00BD06C8" w:rsidRPr="00CA0368" w:rsidRDefault="00BD06C8" w:rsidP="00BA3D2B">
            <w:pPr>
              <w:jc w:val="center"/>
              <w:rPr>
                <w:rFonts w:eastAsia="Times New Roman"/>
                <w:color w:val="000000"/>
                <w:sz w:val="16"/>
                <w:szCs w:val="16"/>
                <w:lang w:eastAsia="es-ES"/>
              </w:rPr>
            </w:pPr>
          </w:p>
        </w:tc>
        <w:tc>
          <w:tcPr>
            <w:tcW w:w="992" w:type="dxa"/>
            <w:shd w:val="clear" w:color="auto" w:fill="E7E6E6" w:themeFill="background2"/>
            <w:noWrap/>
            <w:vAlign w:val="bottom"/>
          </w:tcPr>
          <w:p w14:paraId="71CA0C9C" w14:textId="77777777" w:rsidR="00BD06C8" w:rsidRPr="00CA0368" w:rsidRDefault="00BD06C8" w:rsidP="00BA3D2B">
            <w:pPr>
              <w:jc w:val="center"/>
              <w:rPr>
                <w:rFonts w:eastAsia="Times New Roman"/>
                <w:color w:val="000000"/>
                <w:sz w:val="16"/>
                <w:szCs w:val="16"/>
                <w:lang w:eastAsia="es-ES"/>
              </w:rPr>
            </w:pPr>
          </w:p>
        </w:tc>
        <w:tc>
          <w:tcPr>
            <w:tcW w:w="992" w:type="dxa"/>
            <w:shd w:val="clear" w:color="auto" w:fill="auto"/>
            <w:noWrap/>
            <w:vAlign w:val="bottom"/>
          </w:tcPr>
          <w:p w14:paraId="6F52AFE9" w14:textId="77777777" w:rsidR="00BD06C8" w:rsidRPr="00CA0368" w:rsidRDefault="00BD06C8" w:rsidP="00BA3D2B">
            <w:pPr>
              <w:jc w:val="center"/>
              <w:rPr>
                <w:rFonts w:eastAsia="Times New Roman"/>
                <w:i/>
                <w:iCs/>
                <w:color w:val="000000"/>
                <w:sz w:val="16"/>
                <w:szCs w:val="16"/>
                <w:lang w:eastAsia="es-ES"/>
              </w:rPr>
            </w:pPr>
          </w:p>
        </w:tc>
      </w:tr>
      <w:tr w:rsidR="00BD06C8" w:rsidRPr="00CA0368" w14:paraId="162AAFB2" w14:textId="77777777" w:rsidTr="00BA3D2B">
        <w:trPr>
          <w:trHeight w:val="213"/>
        </w:trPr>
        <w:tc>
          <w:tcPr>
            <w:tcW w:w="3119" w:type="dxa"/>
            <w:shd w:val="clear" w:color="000000" w:fill="FFFFFF"/>
            <w:noWrap/>
            <w:vAlign w:val="bottom"/>
            <w:hideMark/>
          </w:tcPr>
          <w:p w14:paraId="18CC697C"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iCs/>
                <w:color w:val="000000"/>
                <w:lang w:eastAsia="es-ES"/>
              </w:rPr>
              <w:t>Pseudo</w:t>
            </w:r>
            <w:r w:rsidRPr="00CA0368">
              <w:rPr>
                <w:rFonts w:eastAsia="Times New Roman"/>
                <w:b/>
                <w:bCs/>
                <w:color w:val="000000"/>
                <w:lang w:eastAsia="es-ES"/>
              </w:rPr>
              <w:t>-OA × High-perf. × Non-</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rounds</w:t>
            </w:r>
          </w:p>
        </w:tc>
        <w:tc>
          <w:tcPr>
            <w:tcW w:w="992" w:type="dxa"/>
            <w:shd w:val="clear" w:color="000000" w:fill="FFFFFF"/>
          </w:tcPr>
          <w:p w14:paraId="74F76C8C"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530C2108"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135C1896"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4F27DC74"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47411D31"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auto"/>
            <w:noWrap/>
            <w:vAlign w:val="bottom"/>
            <w:hideMark/>
          </w:tcPr>
          <w:p w14:paraId="2809AC7B"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-0.06</w:t>
            </w:r>
          </w:p>
        </w:tc>
      </w:tr>
      <w:tr w:rsidR="00BD06C8" w:rsidRPr="00CA0368" w14:paraId="54DC23CF" w14:textId="77777777" w:rsidTr="00BA3D2B">
        <w:trPr>
          <w:trHeight w:val="213"/>
        </w:trPr>
        <w:tc>
          <w:tcPr>
            <w:tcW w:w="3119" w:type="dxa"/>
            <w:shd w:val="clear" w:color="000000" w:fill="FFFFFF"/>
            <w:noWrap/>
            <w:vAlign w:val="bottom"/>
            <w:hideMark/>
          </w:tcPr>
          <w:p w14:paraId="7EA2FE4D"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4E02CA7B"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5C1EA9EC"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1F69A963"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33940EF6"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520EBE98"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auto"/>
            <w:noWrap/>
            <w:vAlign w:val="bottom"/>
            <w:hideMark/>
          </w:tcPr>
          <w:p w14:paraId="1AB2B526" w14:textId="3950A332" w:rsidR="00BD06C8" w:rsidRPr="00CA0368" w:rsidRDefault="001B5B15" w:rsidP="00BA3D2B">
            <w:pPr>
              <w:jc w:val="center"/>
              <w:rPr>
                <w:rFonts w:eastAsia="Times New Roman"/>
                <w:i/>
                <w:iCs/>
                <w:color w:val="000000"/>
                <w:sz w:val="22"/>
                <w:szCs w:val="22"/>
                <w:lang w:eastAsia="es-ES"/>
              </w:rPr>
            </w:pPr>
            <w:ins w:id="95" w:author="Ignacia" w:date="2021-01-11T15:23:00Z">
              <w:r>
                <w:rPr>
                  <w:rFonts w:eastAsia="Times New Roman"/>
                  <w:i/>
                  <w:iCs/>
                  <w:color w:val="000000"/>
                  <w:sz w:val="22"/>
                  <w:szCs w:val="22"/>
                  <w:lang w:eastAsia="es-ES"/>
                </w:rPr>
                <w:t>[-2.22, 2.10]</w:t>
              </w:r>
            </w:ins>
            <w:del w:id="96" w:author="Ignacia" w:date="2021-01-11T15:23:00Z">
              <w:r w:rsidR="00BD06C8" w:rsidRPr="00CA0368" w:rsidDel="001B5B15">
                <w:rPr>
                  <w:rFonts w:eastAsia="Times New Roman"/>
                  <w:i/>
                  <w:iCs/>
                  <w:color w:val="000000"/>
                  <w:sz w:val="22"/>
                  <w:szCs w:val="22"/>
                  <w:lang w:eastAsia="es-ES"/>
                </w:rPr>
                <w:delText>(1.06)</w:delText>
              </w:r>
            </w:del>
          </w:p>
        </w:tc>
      </w:tr>
      <w:tr w:rsidR="00BD06C8" w:rsidRPr="00CA0368" w14:paraId="767298C8" w14:textId="77777777" w:rsidTr="00BA3D2B">
        <w:trPr>
          <w:trHeight w:val="149"/>
        </w:trPr>
        <w:tc>
          <w:tcPr>
            <w:tcW w:w="3119" w:type="dxa"/>
            <w:shd w:val="clear" w:color="000000" w:fill="FFFFFF"/>
            <w:noWrap/>
            <w:vAlign w:val="bottom"/>
          </w:tcPr>
          <w:p w14:paraId="1C568E19" w14:textId="77777777" w:rsidR="00BD06C8" w:rsidRPr="00CA0368" w:rsidRDefault="00BD06C8" w:rsidP="00BA3D2B">
            <w:pPr>
              <w:tabs>
                <w:tab w:val="left" w:pos="3330"/>
              </w:tabs>
              <w:rPr>
                <w:rFonts w:eastAsia="Times New Roman"/>
                <w:b/>
                <w:bCs/>
                <w:color w:val="000000"/>
                <w:sz w:val="16"/>
                <w:szCs w:val="16"/>
                <w:lang w:eastAsia="es-ES"/>
              </w:rPr>
            </w:pPr>
          </w:p>
        </w:tc>
        <w:tc>
          <w:tcPr>
            <w:tcW w:w="992" w:type="dxa"/>
            <w:shd w:val="clear" w:color="000000" w:fill="FFFFFF"/>
          </w:tcPr>
          <w:p w14:paraId="3F961D03" w14:textId="77777777" w:rsidR="00BD06C8" w:rsidRPr="00CA0368" w:rsidRDefault="00BD06C8" w:rsidP="00BA3D2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7CE3E450" w14:textId="77777777" w:rsidR="00BD06C8" w:rsidRPr="00CA0368" w:rsidRDefault="00BD06C8" w:rsidP="00BA3D2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4DBAC44D" w14:textId="77777777" w:rsidR="00BD06C8" w:rsidRPr="00CA0368" w:rsidRDefault="00BD06C8" w:rsidP="00BA3D2B">
            <w:pPr>
              <w:jc w:val="center"/>
              <w:rPr>
                <w:rFonts w:eastAsia="Times New Roman"/>
                <w:color w:val="000000"/>
                <w:sz w:val="16"/>
                <w:szCs w:val="16"/>
                <w:lang w:eastAsia="es-ES"/>
              </w:rPr>
            </w:pPr>
          </w:p>
        </w:tc>
        <w:tc>
          <w:tcPr>
            <w:tcW w:w="992" w:type="dxa"/>
            <w:shd w:val="clear" w:color="000000" w:fill="FFFFFF"/>
            <w:noWrap/>
            <w:vAlign w:val="bottom"/>
          </w:tcPr>
          <w:p w14:paraId="1109A5E7" w14:textId="77777777" w:rsidR="00BD06C8" w:rsidRPr="00CA0368" w:rsidRDefault="00BD06C8" w:rsidP="00BA3D2B">
            <w:pPr>
              <w:jc w:val="center"/>
              <w:rPr>
                <w:rFonts w:eastAsia="Times New Roman"/>
                <w:color w:val="000000"/>
                <w:sz w:val="16"/>
                <w:szCs w:val="16"/>
                <w:lang w:eastAsia="es-ES"/>
              </w:rPr>
            </w:pPr>
          </w:p>
        </w:tc>
        <w:tc>
          <w:tcPr>
            <w:tcW w:w="992" w:type="dxa"/>
            <w:shd w:val="clear" w:color="auto" w:fill="E7E6E6" w:themeFill="background2"/>
            <w:noWrap/>
            <w:vAlign w:val="bottom"/>
          </w:tcPr>
          <w:p w14:paraId="3A2E3FEC" w14:textId="77777777" w:rsidR="00BD06C8" w:rsidRPr="00CA0368" w:rsidRDefault="00BD06C8" w:rsidP="00BA3D2B">
            <w:pPr>
              <w:jc w:val="center"/>
              <w:rPr>
                <w:rFonts w:eastAsia="Times New Roman"/>
                <w:color w:val="000000"/>
                <w:sz w:val="16"/>
                <w:szCs w:val="16"/>
                <w:lang w:eastAsia="es-ES"/>
              </w:rPr>
            </w:pPr>
          </w:p>
        </w:tc>
        <w:tc>
          <w:tcPr>
            <w:tcW w:w="992" w:type="dxa"/>
            <w:shd w:val="clear" w:color="auto" w:fill="auto"/>
            <w:noWrap/>
            <w:vAlign w:val="bottom"/>
          </w:tcPr>
          <w:p w14:paraId="1B5712A2" w14:textId="77777777" w:rsidR="00BD06C8" w:rsidRPr="00CA0368" w:rsidRDefault="00BD06C8" w:rsidP="00BA3D2B">
            <w:pPr>
              <w:jc w:val="center"/>
              <w:rPr>
                <w:rFonts w:eastAsia="Times New Roman"/>
                <w:i/>
                <w:iCs/>
                <w:color w:val="000000"/>
                <w:sz w:val="16"/>
                <w:szCs w:val="16"/>
                <w:lang w:eastAsia="es-ES"/>
              </w:rPr>
            </w:pPr>
          </w:p>
        </w:tc>
      </w:tr>
      <w:tr w:rsidR="00BD06C8" w:rsidRPr="00CA0368" w14:paraId="2F10AC37" w14:textId="77777777" w:rsidTr="00BA3D2B">
        <w:trPr>
          <w:trHeight w:val="236"/>
        </w:trPr>
        <w:tc>
          <w:tcPr>
            <w:tcW w:w="3119" w:type="dxa"/>
            <w:shd w:val="clear" w:color="000000" w:fill="FFFFFF"/>
            <w:noWrap/>
            <w:vAlign w:val="bottom"/>
            <w:hideMark/>
          </w:tcPr>
          <w:p w14:paraId="255C18E2"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iCs/>
                <w:color w:val="000000"/>
                <w:lang w:eastAsia="es-ES"/>
              </w:rPr>
              <w:t>Pseudo</w:t>
            </w:r>
            <w:r w:rsidRPr="00CA0368">
              <w:rPr>
                <w:rFonts w:eastAsia="Times New Roman"/>
                <w:b/>
                <w:bCs/>
                <w:color w:val="000000"/>
                <w:lang w:eastAsia="es-ES"/>
              </w:rPr>
              <w:t>-OA × High-perf. × Peer-</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rounds</w:t>
            </w:r>
          </w:p>
        </w:tc>
        <w:tc>
          <w:tcPr>
            <w:tcW w:w="992" w:type="dxa"/>
            <w:shd w:val="clear" w:color="000000" w:fill="FFFFFF"/>
          </w:tcPr>
          <w:p w14:paraId="5933630D"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236BD878"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7B5C38E6"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1BFFD06F"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3FEBF5FC"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auto"/>
            <w:noWrap/>
            <w:vAlign w:val="bottom"/>
            <w:hideMark/>
          </w:tcPr>
          <w:p w14:paraId="5A489F35"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-0.57</w:t>
            </w:r>
          </w:p>
        </w:tc>
      </w:tr>
      <w:tr w:rsidR="00BD06C8" w:rsidRPr="00CA0368" w14:paraId="0F941C32" w14:textId="77777777" w:rsidTr="00BA3D2B">
        <w:trPr>
          <w:trHeight w:val="213"/>
        </w:trPr>
        <w:tc>
          <w:tcPr>
            <w:tcW w:w="3119" w:type="dxa"/>
            <w:shd w:val="clear" w:color="000000" w:fill="FFFFFF"/>
            <w:noWrap/>
            <w:vAlign w:val="bottom"/>
            <w:hideMark/>
          </w:tcPr>
          <w:p w14:paraId="2DAB8C67"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29361DC4"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1C20B395"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2D962AA1"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74EE319C"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70F226AE"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auto"/>
            <w:noWrap/>
            <w:vAlign w:val="bottom"/>
            <w:hideMark/>
          </w:tcPr>
          <w:p w14:paraId="14C2C88A" w14:textId="04EFA5EC" w:rsidR="00BD06C8" w:rsidRPr="00CA0368" w:rsidRDefault="001B5B15" w:rsidP="00BA3D2B">
            <w:pPr>
              <w:jc w:val="center"/>
              <w:rPr>
                <w:rFonts w:eastAsia="Times New Roman"/>
                <w:i/>
                <w:iCs/>
                <w:color w:val="000000"/>
                <w:sz w:val="22"/>
                <w:szCs w:val="22"/>
                <w:lang w:eastAsia="es-ES"/>
              </w:rPr>
            </w:pPr>
            <w:ins w:id="97" w:author="Ignacia" w:date="2021-01-11T15:24:00Z">
              <w:r>
                <w:rPr>
                  <w:rFonts w:eastAsia="Times New Roman"/>
                  <w:i/>
                  <w:iCs/>
                  <w:color w:val="000000"/>
                  <w:sz w:val="22"/>
                  <w:szCs w:val="22"/>
                  <w:lang w:eastAsia="es-ES"/>
                </w:rPr>
                <w:t>[-2.73, 1.59]</w:t>
              </w:r>
            </w:ins>
            <w:del w:id="98" w:author="Ignacia" w:date="2021-01-11T15:24:00Z">
              <w:r w:rsidR="00BD06C8" w:rsidRPr="00CA0368" w:rsidDel="001B5B15">
                <w:rPr>
                  <w:rFonts w:eastAsia="Times New Roman"/>
                  <w:i/>
                  <w:iCs/>
                  <w:color w:val="000000"/>
                  <w:sz w:val="22"/>
                  <w:szCs w:val="22"/>
                  <w:lang w:eastAsia="es-ES"/>
                </w:rPr>
                <w:delText>(1.33)</w:delText>
              </w:r>
            </w:del>
          </w:p>
        </w:tc>
      </w:tr>
      <w:tr w:rsidR="00BD06C8" w:rsidRPr="00CA0368" w14:paraId="5407E12E" w14:textId="77777777" w:rsidTr="00BA3D2B">
        <w:trPr>
          <w:trHeight w:val="149"/>
        </w:trPr>
        <w:tc>
          <w:tcPr>
            <w:tcW w:w="3119" w:type="dxa"/>
            <w:shd w:val="clear" w:color="000000" w:fill="FFFFFF"/>
            <w:noWrap/>
            <w:vAlign w:val="bottom"/>
          </w:tcPr>
          <w:p w14:paraId="400A5745" w14:textId="77777777" w:rsidR="00BD06C8" w:rsidRPr="00CA0368" w:rsidRDefault="00BD06C8" w:rsidP="00BA3D2B">
            <w:pPr>
              <w:tabs>
                <w:tab w:val="left" w:pos="3330"/>
              </w:tabs>
              <w:rPr>
                <w:rFonts w:eastAsia="Times New Roman"/>
                <w:b/>
                <w:bCs/>
                <w:color w:val="000000"/>
                <w:sz w:val="16"/>
                <w:szCs w:val="16"/>
                <w:lang w:eastAsia="es-ES"/>
              </w:rPr>
            </w:pPr>
          </w:p>
        </w:tc>
        <w:tc>
          <w:tcPr>
            <w:tcW w:w="992" w:type="dxa"/>
            <w:shd w:val="clear" w:color="000000" w:fill="FFFFFF"/>
          </w:tcPr>
          <w:p w14:paraId="67C2D93E" w14:textId="77777777" w:rsidR="00BD06C8" w:rsidRPr="00CA0368" w:rsidRDefault="00BD06C8" w:rsidP="00BA3D2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3914FDEF" w14:textId="77777777" w:rsidR="00BD06C8" w:rsidRPr="00CA0368" w:rsidRDefault="00BD06C8" w:rsidP="00BA3D2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755E8E91" w14:textId="77777777" w:rsidR="00BD06C8" w:rsidRPr="00CA0368" w:rsidRDefault="00BD06C8" w:rsidP="00BA3D2B">
            <w:pPr>
              <w:jc w:val="center"/>
              <w:rPr>
                <w:rFonts w:eastAsia="Times New Roman"/>
                <w:color w:val="000000"/>
                <w:sz w:val="16"/>
                <w:szCs w:val="16"/>
                <w:lang w:eastAsia="es-ES"/>
              </w:rPr>
            </w:pPr>
          </w:p>
        </w:tc>
        <w:tc>
          <w:tcPr>
            <w:tcW w:w="992" w:type="dxa"/>
            <w:shd w:val="clear" w:color="000000" w:fill="FFFFFF"/>
            <w:noWrap/>
            <w:vAlign w:val="bottom"/>
          </w:tcPr>
          <w:p w14:paraId="47903B39" w14:textId="77777777" w:rsidR="00BD06C8" w:rsidRPr="00CA0368" w:rsidRDefault="00BD06C8" w:rsidP="00BA3D2B">
            <w:pPr>
              <w:jc w:val="center"/>
              <w:rPr>
                <w:rFonts w:eastAsia="Times New Roman"/>
                <w:color w:val="000000"/>
                <w:sz w:val="16"/>
                <w:szCs w:val="16"/>
                <w:lang w:eastAsia="es-ES"/>
              </w:rPr>
            </w:pPr>
          </w:p>
        </w:tc>
        <w:tc>
          <w:tcPr>
            <w:tcW w:w="992" w:type="dxa"/>
            <w:shd w:val="clear" w:color="auto" w:fill="E7E6E6" w:themeFill="background2"/>
            <w:noWrap/>
            <w:vAlign w:val="bottom"/>
          </w:tcPr>
          <w:p w14:paraId="033CDEF0" w14:textId="77777777" w:rsidR="00BD06C8" w:rsidRPr="00CA0368" w:rsidRDefault="00BD06C8" w:rsidP="00BA3D2B">
            <w:pPr>
              <w:jc w:val="center"/>
              <w:rPr>
                <w:rFonts w:eastAsia="Times New Roman"/>
                <w:color w:val="000000"/>
                <w:sz w:val="16"/>
                <w:szCs w:val="16"/>
                <w:lang w:eastAsia="es-ES"/>
              </w:rPr>
            </w:pPr>
          </w:p>
        </w:tc>
        <w:tc>
          <w:tcPr>
            <w:tcW w:w="992" w:type="dxa"/>
            <w:shd w:val="clear" w:color="auto" w:fill="auto"/>
            <w:noWrap/>
            <w:vAlign w:val="bottom"/>
          </w:tcPr>
          <w:p w14:paraId="51415FDF" w14:textId="77777777" w:rsidR="00BD06C8" w:rsidRPr="00CA0368" w:rsidRDefault="00BD06C8" w:rsidP="00BA3D2B">
            <w:pPr>
              <w:jc w:val="center"/>
              <w:rPr>
                <w:rFonts w:eastAsia="Times New Roman"/>
                <w:i/>
                <w:iCs/>
                <w:color w:val="000000"/>
                <w:sz w:val="16"/>
                <w:szCs w:val="16"/>
                <w:lang w:eastAsia="es-ES"/>
              </w:rPr>
            </w:pPr>
          </w:p>
        </w:tc>
      </w:tr>
      <w:tr w:rsidR="00BD06C8" w:rsidRPr="00CA0368" w14:paraId="66CD2B95" w14:textId="77777777" w:rsidTr="00BA3D2B">
        <w:trPr>
          <w:trHeight w:val="213"/>
        </w:trPr>
        <w:tc>
          <w:tcPr>
            <w:tcW w:w="3119" w:type="dxa"/>
            <w:shd w:val="clear" w:color="000000" w:fill="FFFFFF"/>
            <w:noWrap/>
            <w:vAlign w:val="bottom"/>
            <w:hideMark/>
          </w:tcPr>
          <w:p w14:paraId="4D567328"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CEAR × Low-perf. × Non-</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rounds</w:t>
            </w:r>
          </w:p>
        </w:tc>
        <w:tc>
          <w:tcPr>
            <w:tcW w:w="992" w:type="dxa"/>
            <w:shd w:val="clear" w:color="000000" w:fill="FFFFFF"/>
          </w:tcPr>
          <w:p w14:paraId="088CB062"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185753D4"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6937B6A4"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1966AE7C"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13409D05"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auto"/>
            <w:noWrap/>
            <w:vAlign w:val="bottom"/>
            <w:hideMark/>
          </w:tcPr>
          <w:p w14:paraId="30D497B8"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-1.62</w:t>
            </w:r>
          </w:p>
        </w:tc>
      </w:tr>
      <w:tr w:rsidR="00BD06C8" w:rsidRPr="00CA0368" w14:paraId="3D03BAAB" w14:textId="77777777" w:rsidTr="00BA3D2B">
        <w:trPr>
          <w:trHeight w:val="236"/>
        </w:trPr>
        <w:tc>
          <w:tcPr>
            <w:tcW w:w="3119" w:type="dxa"/>
            <w:shd w:val="clear" w:color="000000" w:fill="FFFFFF"/>
            <w:noWrap/>
            <w:vAlign w:val="bottom"/>
            <w:hideMark/>
          </w:tcPr>
          <w:p w14:paraId="680DE6BE"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7859EB46"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2CA3DDFB"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2587C246"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6434B3F8"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54E9284E"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auto"/>
            <w:noWrap/>
            <w:vAlign w:val="bottom"/>
            <w:hideMark/>
          </w:tcPr>
          <w:p w14:paraId="0FBC11CE" w14:textId="6C58D092" w:rsidR="00BD06C8" w:rsidRPr="00CA0368" w:rsidRDefault="001B5B15" w:rsidP="00BA3D2B">
            <w:pPr>
              <w:jc w:val="center"/>
              <w:rPr>
                <w:rFonts w:eastAsia="Times New Roman"/>
                <w:i/>
                <w:iCs/>
                <w:color w:val="000000"/>
                <w:sz w:val="22"/>
                <w:szCs w:val="22"/>
                <w:lang w:eastAsia="es-ES"/>
              </w:rPr>
            </w:pPr>
            <w:ins w:id="99" w:author="Ignacia" w:date="2021-01-11T15:24:00Z">
              <w:r>
                <w:rPr>
                  <w:rFonts w:eastAsia="Times New Roman"/>
                  <w:i/>
                  <w:iCs/>
                  <w:color w:val="000000"/>
                  <w:sz w:val="22"/>
                  <w:szCs w:val="22"/>
                  <w:lang w:eastAsia="es-ES"/>
                </w:rPr>
                <w:t>[-3.78, 0.53]</w:t>
              </w:r>
            </w:ins>
            <w:del w:id="100" w:author="Ignacia" w:date="2021-01-11T15:24:00Z">
              <w:r w:rsidR="00BD06C8" w:rsidRPr="00CA0368" w:rsidDel="001B5B15">
                <w:rPr>
                  <w:rFonts w:eastAsia="Times New Roman"/>
                  <w:i/>
                  <w:iCs/>
                  <w:color w:val="000000"/>
                  <w:sz w:val="22"/>
                  <w:szCs w:val="22"/>
                  <w:lang w:eastAsia="es-ES"/>
                </w:rPr>
                <w:delText>(1.19)</w:delText>
              </w:r>
            </w:del>
          </w:p>
        </w:tc>
      </w:tr>
      <w:tr w:rsidR="00BD06C8" w:rsidRPr="00CA0368" w14:paraId="4321EE46" w14:textId="77777777" w:rsidTr="00BA3D2B">
        <w:trPr>
          <w:trHeight w:val="149"/>
        </w:trPr>
        <w:tc>
          <w:tcPr>
            <w:tcW w:w="3119" w:type="dxa"/>
            <w:shd w:val="clear" w:color="000000" w:fill="FFFFFF"/>
            <w:noWrap/>
            <w:vAlign w:val="bottom"/>
          </w:tcPr>
          <w:p w14:paraId="531CF9C0" w14:textId="77777777" w:rsidR="00BD06C8" w:rsidRPr="00CA0368" w:rsidRDefault="00BD06C8" w:rsidP="00BA3D2B">
            <w:pPr>
              <w:tabs>
                <w:tab w:val="left" w:pos="3330"/>
              </w:tabs>
              <w:rPr>
                <w:rFonts w:eastAsia="Times New Roman"/>
                <w:b/>
                <w:bCs/>
                <w:color w:val="000000"/>
                <w:sz w:val="16"/>
                <w:szCs w:val="16"/>
                <w:lang w:eastAsia="es-ES"/>
              </w:rPr>
            </w:pPr>
          </w:p>
        </w:tc>
        <w:tc>
          <w:tcPr>
            <w:tcW w:w="992" w:type="dxa"/>
            <w:shd w:val="clear" w:color="000000" w:fill="FFFFFF"/>
          </w:tcPr>
          <w:p w14:paraId="19A62D78" w14:textId="77777777" w:rsidR="00BD06C8" w:rsidRPr="00CA0368" w:rsidRDefault="00BD06C8" w:rsidP="00BA3D2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172B0B98" w14:textId="77777777" w:rsidR="00BD06C8" w:rsidRPr="00CA0368" w:rsidRDefault="00BD06C8" w:rsidP="00BA3D2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69688621" w14:textId="77777777" w:rsidR="00BD06C8" w:rsidRPr="00CA0368" w:rsidRDefault="00BD06C8" w:rsidP="00BA3D2B">
            <w:pPr>
              <w:jc w:val="center"/>
              <w:rPr>
                <w:rFonts w:eastAsia="Times New Roman"/>
                <w:color w:val="000000"/>
                <w:sz w:val="16"/>
                <w:szCs w:val="16"/>
                <w:lang w:eastAsia="es-ES"/>
              </w:rPr>
            </w:pPr>
          </w:p>
        </w:tc>
        <w:tc>
          <w:tcPr>
            <w:tcW w:w="992" w:type="dxa"/>
            <w:shd w:val="clear" w:color="000000" w:fill="FFFFFF"/>
            <w:noWrap/>
            <w:vAlign w:val="bottom"/>
          </w:tcPr>
          <w:p w14:paraId="69EE9DDE" w14:textId="77777777" w:rsidR="00BD06C8" w:rsidRPr="00CA0368" w:rsidRDefault="00BD06C8" w:rsidP="00BA3D2B">
            <w:pPr>
              <w:jc w:val="center"/>
              <w:rPr>
                <w:rFonts w:eastAsia="Times New Roman"/>
                <w:color w:val="000000"/>
                <w:sz w:val="16"/>
                <w:szCs w:val="16"/>
                <w:lang w:eastAsia="es-ES"/>
              </w:rPr>
            </w:pPr>
          </w:p>
        </w:tc>
        <w:tc>
          <w:tcPr>
            <w:tcW w:w="992" w:type="dxa"/>
            <w:shd w:val="clear" w:color="auto" w:fill="E7E6E6" w:themeFill="background2"/>
            <w:noWrap/>
            <w:vAlign w:val="bottom"/>
          </w:tcPr>
          <w:p w14:paraId="022B2D7C" w14:textId="77777777" w:rsidR="00BD06C8" w:rsidRPr="00CA0368" w:rsidRDefault="00BD06C8" w:rsidP="00BA3D2B">
            <w:pPr>
              <w:jc w:val="center"/>
              <w:rPr>
                <w:rFonts w:eastAsia="Times New Roman"/>
                <w:color w:val="000000"/>
                <w:sz w:val="16"/>
                <w:szCs w:val="16"/>
                <w:lang w:eastAsia="es-ES"/>
              </w:rPr>
            </w:pPr>
          </w:p>
        </w:tc>
        <w:tc>
          <w:tcPr>
            <w:tcW w:w="992" w:type="dxa"/>
            <w:shd w:val="clear" w:color="auto" w:fill="auto"/>
            <w:noWrap/>
            <w:vAlign w:val="bottom"/>
          </w:tcPr>
          <w:p w14:paraId="4D7CADBC" w14:textId="77777777" w:rsidR="00BD06C8" w:rsidRPr="00CA0368" w:rsidRDefault="00BD06C8" w:rsidP="00BA3D2B">
            <w:pPr>
              <w:jc w:val="center"/>
              <w:rPr>
                <w:rFonts w:eastAsia="Times New Roman"/>
                <w:i/>
                <w:iCs/>
                <w:color w:val="000000"/>
                <w:sz w:val="16"/>
                <w:szCs w:val="16"/>
                <w:lang w:eastAsia="es-ES"/>
              </w:rPr>
            </w:pPr>
          </w:p>
        </w:tc>
      </w:tr>
      <w:tr w:rsidR="00BD06C8" w:rsidRPr="00CA0368" w14:paraId="0653506E" w14:textId="77777777" w:rsidTr="00BA3D2B">
        <w:trPr>
          <w:trHeight w:val="213"/>
        </w:trPr>
        <w:tc>
          <w:tcPr>
            <w:tcW w:w="3119" w:type="dxa"/>
            <w:shd w:val="clear" w:color="000000" w:fill="FFFFFF"/>
            <w:noWrap/>
            <w:vAlign w:val="bottom"/>
            <w:hideMark/>
          </w:tcPr>
          <w:p w14:paraId="07BED045"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CEAR × Low-perf. × Peer-</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rounds</w:t>
            </w:r>
          </w:p>
        </w:tc>
        <w:tc>
          <w:tcPr>
            <w:tcW w:w="992" w:type="dxa"/>
            <w:shd w:val="clear" w:color="000000" w:fill="FFFFFF"/>
          </w:tcPr>
          <w:p w14:paraId="3E489C91"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02AB34AE"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7D10AE0E"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03F24DCC"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019F3526"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auto"/>
            <w:noWrap/>
            <w:vAlign w:val="bottom"/>
            <w:hideMark/>
          </w:tcPr>
          <w:p w14:paraId="53C6A275"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0.07</w:t>
            </w:r>
          </w:p>
        </w:tc>
      </w:tr>
      <w:tr w:rsidR="00BD06C8" w:rsidRPr="00CA0368" w14:paraId="2A289A23" w14:textId="77777777" w:rsidTr="00BA3D2B">
        <w:trPr>
          <w:trHeight w:val="213"/>
        </w:trPr>
        <w:tc>
          <w:tcPr>
            <w:tcW w:w="3119" w:type="dxa"/>
            <w:shd w:val="clear" w:color="000000" w:fill="FFFFFF"/>
            <w:noWrap/>
            <w:vAlign w:val="bottom"/>
            <w:hideMark/>
          </w:tcPr>
          <w:p w14:paraId="45413672"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71D28CE0"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357368EF"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278D6088"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75BD14B9"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71D0FCCF"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auto"/>
            <w:noWrap/>
            <w:vAlign w:val="bottom"/>
            <w:hideMark/>
          </w:tcPr>
          <w:p w14:paraId="797F77EC" w14:textId="118004D4" w:rsidR="00BD06C8" w:rsidRPr="00CA0368" w:rsidRDefault="001B5B15" w:rsidP="00BA3D2B">
            <w:pPr>
              <w:jc w:val="center"/>
              <w:rPr>
                <w:rFonts w:eastAsia="Times New Roman"/>
                <w:i/>
                <w:iCs/>
                <w:color w:val="000000"/>
                <w:sz w:val="22"/>
                <w:szCs w:val="22"/>
                <w:lang w:eastAsia="es-ES"/>
              </w:rPr>
            </w:pPr>
            <w:ins w:id="101" w:author="Ignacia" w:date="2021-01-11T15:24:00Z">
              <w:r>
                <w:rPr>
                  <w:rFonts w:eastAsia="Times New Roman"/>
                  <w:i/>
                  <w:iCs/>
                  <w:color w:val="000000"/>
                  <w:sz w:val="22"/>
                  <w:szCs w:val="22"/>
                  <w:lang w:eastAsia="es-ES"/>
                </w:rPr>
                <w:t>[</w:t>
              </w:r>
            </w:ins>
            <w:ins w:id="102" w:author="Ignacia" w:date="2021-01-11T15:25:00Z">
              <w:r>
                <w:rPr>
                  <w:rFonts w:eastAsia="Times New Roman"/>
                  <w:i/>
                  <w:iCs/>
                  <w:color w:val="000000"/>
                  <w:sz w:val="22"/>
                  <w:szCs w:val="22"/>
                  <w:lang w:eastAsia="es-ES"/>
                </w:rPr>
                <w:t>-2.09, 2.23</w:t>
              </w:r>
            </w:ins>
            <w:ins w:id="103" w:author="Ignacia" w:date="2021-01-11T15:24:00Z">
              <w:r>
                <w:rPr>
                  <w:rFonts w:eastAsia="Times New Roman"/>
                  <w:i/>
                  <w:iCs/>
                  <w:color w:val="000000"/>
                  <w:sz w:val="22"/>
                  <w:szCs w:val="22"/>
                  <w:lang w:eastAsia="es-ES"/>
                </w:rPr>
                <w:t>]</w:t>
              </w:r>
            </w:ins>
            <w:del w:id="104" w:author="Ignacia" w:date="2021-01-11T15:24:00Z">
              <w:r w:rsidR="00BD06C8" w:rsidRPr="00CA0368" w:rsidDel="001B5B15">
                <w:rPr>
                  <w:rFonts w:eastAsia="Times New Roman"/>
                  <w:i/>
                  <w:iCs/>
                  <w:color w:val="000000"/>
                  <w:sz w:val="22"/>
                  <w:szCs w:val="22"/>
                  <w:lang w:eastAsia="es-ES"/>
                </w:rPr>
                <w:delText>(1.06)</w:delText>
              </w:r>
            </w:del>
          </w:p>
        </w:tc>
      </w:tr>
      <w:tr w:rsidR="00BD06C8" w:rsidRPr="00CA0368" w14:paraId="4FB819DE" w14:textId="77777777" w:rsidTr="00BA3D2B">
        <w:trPr>
          <w:trHeight w:val="171"/>
        </w:trPr>
        <w:tc>
          <w:tcPr>
            <w:tcW w:w="3119" w:type="dxa"/>
            <w:shd w:val="clear" w:color="000000" w:fill="FFFFFF"/>
            <w:noWrap/>
            <w:vAlign w:val="bottom"/>
          </w:tcPr>
          <w:p w14:paraId="72ADFEDD" w14:textId="77777777" w:rsidR="00BD06C8" w:rsidRPr="00CA0368" w:rsidRDefault="00BD06C8" w:rsidP="00BA3D2B">
            <w:pPr>
              <w:tabs>
                <w:tab w:val="left" w:pos="3330"/>
              </w:tabs>
              <w:rPr>
                <w:rFonts w:eastAsia="Times New Roman"/>
                <w:b/>
                <w:bCs/>
                <w:color w:val="000000"/>
                <w:sz w:val="16"/>
                <w:szCs w:val="16"/>
                <w:lang w:eastAsia="es-ES"/>
              </w:rPr>
            </w:pPr>
          </w:p>
        </w:tc>
        <w:tc>
          <w:tcPr>
            <w:tcW w:w="992" w:type="dxa"/>
            <w:shd w:val="clear" w:color="000000" w:fill="FFFFFF"/>
          </w:tcPr>
          <w:p w14:paraId="18174F6F" w14:textId="77777777" w:rsidR="00BD06C8" w:rsidRPr="00CA0368" w:rsidRDefault="00BD06C8" w:rsidP="00BA3D2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514F2592" w14:textId="77777777" w:rsidR="00BD06C8" w:rsidRPr="00CA0368" w:rsidRDefault="00BD06C8" w:rsidP="00BA3D2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6461407B" w14:textId="77777777" w:rsidR="00BD06C8" w:rsidRPr="00CA0368" w:rsidRDefault="00BD06C8" w:rsidP="00BA3D2B">
            <w:pPr>
              <w:jc w:val="center"/>
              <w:rPr>
                <w:rFonts w:eastAsia="Times New Roman"/>
                <w:color w:val="000000"/>
                <w:sz w:val="16"/>
                <w:szCs w:val="16"/>
                <w:lang w:eastAsia="es-ES"/>
              </w:rPr>
            </w:pPr>
          </w:p>
        </w:tc>
        <w:tc>
          <w:tcPr>
            <w:tcW w:w="992" w:type="dxa"/>
            <w:shd w:val="clear" w:color="000000" w:fill="FFFFFF"/>
            <w:noWrap/>
            <w:vAlign w:val="bottom"/>
          </w:tcPr>
          <w:p w14:paraId="01F3A4DA" w14:textId="77777777" w:rsidR="00BD06C8" w:rsidRPr="00CA0368" w:rsidRDefault="00BD06C8" w:rsidP="00BA3D2B">
            <w:pPr>
              <w:jc w:val="center"/>
              <w:rPr>
                <w:rFonts w:eastAsia="Times New Roman"/>
                <w:color w:val="000000"/>
                <w:sz w:val="16"/>
                <w:szCs w:val="16"/>
                <w:lang w:eastAsia="es-ES"/>
              </w:rPr>
            </w:pPr>
          </w:p>
        </w:tc>
        <w:tc>
          <w:tcPr>
            <w:tcW w:w="992" w:type="dxa"/>
            <w:shd w:val="clear" w:color="auto" w:fill="E7E6E6" w:themeFill="background2"/>
            <w:noWrap/>
            <w:vAlign w:val="bottom"/>
          </w:tcPr>
          <w:p w14:paraId="7B07DD77" w14:textId="77777777" w:rsidR="00BD06C8" w:rsidRPr="00CA0368" w:rsidRDefault="00BD06C8" w:rsidP="00BA3D2B">
            <w:pPr>
              <w:jc w:val="center"/>
              <w:rPr>
                <w:rFonts w:eastAsia="Times New Roman"/>
                <w:color w:val="000000"/>
                <w:sz w:val="16"/>
                <w:szCs w:val="16"/>
                <w:lang w:eastAsia="es-ES"/>
              </w:rPr>
            </w:pPr>
          </w:p>
        </w:tc>
        <w:tc>
          <w:tcPr>
            <w:tcW w:w="992" w:type="dxa"/>
            <w:shd w:val="clear" w:color="auto" w:fill="auto"/>
            <w:noWrap/>
            <w:vAlign w:val="bottom"/>
          </w:tcPr>
          <w:p w14:paraId="77C806C1" w14:textId="77777777" w:rsidR="00BD06C8" w:rsidRPr="00CA0368" w:rsidRDefault="00BD06C8" w:rsidP="00BA3D2B">
            <w:pPr>
              <w:jc w:val="center"/>
              <w:rPr>
                <w:rFonts w:eastAsia="Times New Roman"/>
                <w:i/>
                <w:iCs/>
                <w:color w:val="000000"/>
                <w:sz w:val="16"/>
                <w:szCs w:val="16"/>
                <w:lang w:eastAsia="es-ES"/>
              </w:rPr>
            </w:pPr>
          </w:p>
        </w:tc>
      </w:tr>
      <w:tr w:rsidR="00BD06C8" w:rsidRPr="00CA0368" w14:paraId="1BB3CAE0" w14:textId="77777777" w:rsidTr="00BA3D2B">
        <w:trPr>
          <w:trHeight w:val="213"/>
        </w:trPr>
        <w:tc>
          <w:tcPr>
            <w:tcW w:w="3119" w:type="dxa"/>
            <w:shd w:val="clear" w:color="000000" w:fill="FFFFFF"/>
            <w:noWrap/>
            <w:vAlign w:val="bottom"/>
            <w:hideMark/>
          </w:tcPr>
          <w:p w14:paraId="64C527F2"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P</w:t>
            </w:r>
            <w:r w:rsidRPr="00CA0368">
              <w:rPr>
                <w:rFonts w:eastAsia="Times New Roman"/>
                <w:b/>
                <w:bCs/>
                <w:iCs/>
                <w:color w:val="000000"/>
                <w:lang w:eastAsia="es-ES"/>
              </w:rPr>
              <w:t>seudo</w:t>
            </w:r>
            <w:r w:rsidRPr="00CA0368">
              <w:rPr>
                <w:rFonts w:eastAsia="Times New Roman"/>
                <w:b/>
                <w:bCs/>
                <w:color w:val="000000"/>
                <w:lang w:eastAsia="es-ES"/>
              </w:rPr>
              <w:t>-OA × Low-perf. × Non-</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rounds</w:t>
            </w:r>
          </w:p>
        </w:tc>
        <w:tc>
          <w:tcPr>
            <w:tcW w:w="992" w:type="dxa"/>
            <w:shd w:val="clear" w:color="000000" w:fill="FFFFFF"/>
          </w:tcPr>
          <w:p w14:paraId="7A9A67FF"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10948FDC"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2E5FA5E4"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266BF3CC"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16749607"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auto"/>
            <w:noWrap/>
            <w:vAlign w:val="bottom"/>
            <w:hideMark/>
          </w:tcPr>
          <w:p w14:paraId="11AC57DF"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-0.70</w:t>
            </w:r>
          </w:p>
        </w:tc>
      </w:tr>
      <w:tr w:rsidR="00BD06C8" w:rsidRPr="00CA0368" w14:paraId="323C0515" w14:textId="77777777" w:rsidTr="00BA3D2B">
        <w:trPr>
          <w:trHeight w:val="213"/>
        </w:trPr>
        <w:tc>
          <w:tcPr>
            <w:tcW w:w="3119" w:type="dxa"/>
            <w:shd w:val="clear" w:color="000000" w:fill="FFFFFF"/>
            <w:noWrap/>
            <w:vAlign w:val="bottom"/>
            <w:hideMark/>
          </w:tcPr>
          <w:p w14:paraId="5B7AA414"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0AF56FA8"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04C93216"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3593365B"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6B991C05"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6BD4D949"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auto"/>
            <w:noWrap/>
            <w:vAlign w:val="bottom"/>
            <w:hideMark/>
          </w:tcPr>
          <w:p w14:paraId="5FA0ADE5" w14:textId="44F28993" w:rsidR="00BD06C8" w:rsidRPr="00CA0368" w:rsidRDefault="001B5B15" w:rsidP="00BA3D2B">
            <w:pPr>
              <w:jc w:val="center"/>
              <w:rPr>
                <w:rFonts w:eastAsia="Times New Roman"/>
                <w:i/>
                <w:iCs/>
                <w:color w:val="000000"/>
                <w:sz w:val="22"/>
                <w:szCs w:val="22"/>
                <w:lang w:eastAsia="es-ES"/>
              </w:rPr>
            </w:pPr>
            <w:ins w:id="105" w:author="Ignacia" w:date="2021-01-11T15:25:00Z">
              <w:r>
                <w:rPr>
                  <w:rFonts w:eastAsia="Times New Roman"/>
                  <w:i/>
                  <w:iCs/>
                  <w:color w:val="000000"/>
                  <w:sz w:val="22"/>
                  <w:szCs w:val="22"/>
                  <w:lang w:eastAsia="es-ES"/>
                </w:rPr>
                <w:t>[-2.86, 1.46]</w:t>
              </w:r>
            </w:ins>
            <w:del w:id="106" w:author="Ignacia" w:date="2021-01-11T15:25:00Z">
              <w:r w:rsidR="00BD06C8" w:rsidRPr="00CA0368" w:rsidDel="001B5B15">
                <w:rPr>
                  <w:rFonts w:eastAsia="Times New Roman"/>
                  <w:i/>
                  <w:iCs/>
                  <w:color w:val="000000"/>
                  <w:sz w:val="22"/>
                  <w:szCs w:val="22"/>
                  <w:lang w:eastAsia="es-ES"/>
                </w:rPr>
                <w:delText>(1.09)</w:delText>
              </w:r>
            </w:del>
          </w:p>
        </w:tc>
      </w:tr>
      <w:tr w:rsidR="00BD06C8" w:rsidRPr="00CA0368" w14:paraId="5D0C9EA0" w14:textId="77777777" w:rsidTr="00BA3D2B">
        <w:trPr>
          <w:trHeight w:val="171"/>
        </w:trPr>
        <w:tc>
          <w:tcPr>
            <w:tcW w:w="3119" w:type="dxa"/>
            <w:shd w:val="clear" w:color="000000" w:fill="FFFFFF"/>
            <w:noWrap/>
            <w:vAlign w:val="bottom"/>
          </w:tcPr>
          <w:p w14:paraId="439BB6C5" w14:textId="77777777" w:rsidR="00BD06C8" w:rsidRPr="00CA0368" w:rsidRDefault="00BD06C8" w:rsidP="00BA3D2B">
            <w:pPr>
              <w:tabs>
                <w:tab w:val="left" w:pos="3330"/>
              </w:tabs>
              <w:rPr>
                <w:rFonts w:eastAsia="Times New Roman"/>
                <w:b/>
                <w:bCs/>
                <w:color w:val="000000"/>
                <w:sz w:val="16"/>
                <w:szCs w:val="16"/>
                <w:lang w:eastAsia="es-ES"/>
              </w:rPr>
            </w:pPr>
          </w:p>
        </w:tc>
        <w:tc>
          <w:tcPr>
            <w:tcW w:w="992" w:type="dxa"/>
            <w:shd w:val="clear" w:color="000000" w:fill="FFFFFF"/>
          </w:tcPr>
          <w:p w14:paraId="47BF69A0" w14:textId="77777777" w:rsidR="00BD06C8" w:rsidRPr="00CA0368" w:rsidRDefault="00BD06C8" w:rsidP="00BA3D2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1543F299" w14:textId="77777777" w:rsidR="00BD06C8" w:rsidRPr="00CA0368" w:rsidRDefault="00BD06C8" w:rsidP="00BA3D2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6ABE9865" w14:textId="77777777" w:rsidR="00BD06C8" w:rsidRPr="00CA0368" w:rsidRDefault="00BD06C8" w:rsidP="00BA3D2B">
            <w:pPr>
              <w:jc w:val="center"/>
              <w:rPr>
                <w:rFonts w:eastAsia="Times New Roman"/>
                <w:color w:val="000000"/>
                <w:sz w:val="16"/>
                <w:szCs w:val="16"/>
                <w:lang w:eastAsia="es-ES"/>
              </w:rPr>
            </w:pPr>
          </w:p>
        </w:tc>
        <w:tc>
          <w:tcPr>
            <w:tcW w:w="992" w:type="dxa"/>
            <w:shd w:val="clear" w:color="000000" w:fill="FFFFFF"/>
            <w:noWrap/>
            <w:vAlign w:val="bottom"/>
          </w:tcPr>
          <w:p w14:paraId="2CE9391A" w14:textId="77777777" w:rsidR="00BD06C8" w:rsidRPr="00CA0368" w:rsidRDefault="00BD06C8" w:rsidP="00BA3D2B">
            <w:pPr>
              <w:jc w:val="center"/>
              <w:rPr>
                <w:rFonts w:eastAsia="Times New Roman"/>
                <w:color w:val="000000"/>
                <w:sz w:val="16"/>
                <w:szCs w:val="16"/>
                <w:lang w:eastAsia="es-ES"/>
              </w:rPr>
            </w:pPr>
          </w:p>
        </w:tc>
        <w:tc>
          <w:tcPr>
            <w:tcW w:w="992" w:type="dxa"/>
            <w:shd w:val="clear" w:color="auto" w:fill="E7E6E6" w:themeFill="background2"/>
            <w:noWrap/>
            <w:vAlign w:val="bottom"/>
          </w:tcPr>
          <w:p w14:paraId="0A406F31" w14:textId="77777777" w:rsidR="00BD06C8" w:rsidRPr="00CA0368" w:rsidRDefault="00BD06C8" w:rsidP="00BA3D2B">
            <w:pPr>
              <w:jc w:val="center"/>
              <w:rPr>
                <w:rFonts w:eastAsia="Times New Roman"/>
                <w:color w:val="000000"/>
                <w:sz w:val="16"/>
                <w:szCs w:val="16"/>
                <w:lang w:eastAsia="es-ES"/>
              </w:rPr>
            </w:pPr>
          </w:p>
        </w:tc>
        <w:tc>
          <w:tcPr>
            <w:tcW w:w="992" w:type="dxa"/>
            <w:shd w:val="clear" w:color="auto" w:fill="auto"/>
            <w:noWrap/>
            <w:vAlign w:val="bottom"/>
          </w:tcPr>
          <w:p w14:paraId="64F66EFC" w14:textId="77777777" w:rsidR="00BD06C8" w:rsidRPr="00CA0368" w:rsidRDefault="00BD06C8" w:rsidP="00BA3D2B">
            <w:pPr>
              <w:jc w:val="center"/>
              <w:rPr>
                <w:rFonts w:eastAsia="Times New Roman"/>
                <w:i/>
                <w:iCs/>
                <w:color w:val="000000"/>
                <w:sz w:val="16"/>
                <w:szCs w:val="16"/>
                <w:lang w:eastAsia="es-ES"/>
              </w:rPr>
            </w:pPr>
          </w:p>
        </w:tc>
      </w:tr>
      <w:tr w:rsidR="00BD06C8" w:rsidRPr="00CA0368" w14:paraId="102B833C" w14:textId="77777777" w:rsidTr="00BA3D2B">
        <w:trPr>
          <w:trHeight w:val="213"/>
        </w:trPr>
        <w:tc>
          <w:tcPr>
            <w:tcW w:w="3119" w:type="dxa"/>
            <w:shd w:val="clear" w:color="000000" w:fill="FFFFFF"/>
            <w:noWrap/>
            <w:vAlign w:val="bottom"/>
            <w:hideMark/>
          </w:tcPr>
          <w:p w14:paraId="482E3B3D"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P</w:t>
            </w:r>
            <w:r w:rsidRPr="00CA0368">
              <w:rPr>
                <w:rFonts w:eastAsia="Times New Roman"/>
                <w:b/>
                <w:bCs/>
                <w:iCs/>
                <w:color w:val="000000"/>
                <w:lang w:eastAsia="es-ES"/>
              </w:rPr>
              <w:t>seudo</w:t>
            </w:r>
            <w:r>
              <w:rPr>
                <w:rFonts w:eastAsia="Times New Roman"/>
                <w:b/>
                <w:bCs/>
                <w:color w:val="000000"/>
                <w:lang w:eastAsia="es-ES"/>
              </w:rPr>
              <w:t xml:space="preserve">-OA × Low-perf. </w:t>
            </w:r>
            <w:r w:rsidRPr="00CA0368">
              <w:rPr>
                <w:rFonts w:eastAsia="Times New Roman"/>
                <w:b/>
                <w:bCs/>
                <w:color w:val="000000"/>
                <w:lang w:eastAsia="es-ES"/>
              </w:rPr>
              <w:t>× Peer-</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rounds</w:t>
            </w:r>
          </w:p>
        </w:tc>
        <w:tc>
          <w:tcPr>
            <w:tcW w:w="992" w:type="dxa"/>
            <w:shd w:val="clear" w:color="000000" w:fill="FFFFFF"/>
          </w:tcPr>
          <w:p w14:paraId="30A36834"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07E172F4"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6F03A8DE"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7A724F9F"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0E657416"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auto"/>
            <w:noWrap/>
            <w:vAlign w:val="bottom"/>
            <w:hideMark/>
          </w:tcPr>
          <w:p w14:paraId="65232411"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-1.32</w:t>
            </w:r>
          </w:p>
        </w:tc>
      </w:tr>
      <w:tr w:rsidR="00BD06C8" w:rsidRPr="00CA0368" w14:paraId="6AFAAA38" w14:textId="77777777" w:rsidTr="00BA3D2B">
        <w:trPr>
          <w:trHeight w:val="213"/>
        </w:trPr>
        <w:tc>
          <w:tcPr>
            <w:tcW w:w="3119" w:type="dxa"/>
            <w:shd w:val="clear" w:color="000000" w:fill="FFFFFF"/>
            <w:noWrap/>
            <w:vAlign w:val="bottom"/>
            <w:hideMark/>
          </w:tcPr>
          <w:p w14:paraId="70564D37"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39DD2E91"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7550469E"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23B2025A" w14:textId="77777777" w:rsidR="00BD06C8" w:rsidRPr="00CA0368" w:rsidRDefault="00BD06C8" w:rsidP="00BA3D2B">
            <w:pPr>
              <w:jc w:val="center"/>
              <w:rPr>
                <w:rFonts w:eastAsia="Times New Roman"/>
                <w:color w:val="000000"/>
                <w:sz w:val="22"/>
                <w:szCs w:val="22"/>
                <w:lang w:eastAsia="es-ES"/>
              </w:rPr>
            </w:pPr>
          </w:p>
        </w:tc>
        <w:tc>
          <w:tcPr>
            <w:tcW w:w="992" w:type="dxa"/>
            <w:shd w:val="clear" w:color="000000" w:fill="FFFFFF"/>
            <w:noWrap/>
            <w:vAlign w:val="bottom"/>
            <w:hideMark/>
          </w:tcPr>
          <w:p w14:paraId="7F110059"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4A474560" w14:textId="77777777" w:rsidR="00BD06C8" w:rsidRPr="00CA0368" w:rsidRDefault="00BD06C8" w:rsidP="00BA3D2B">
            <w:pPr>
              <w:jc w:val="center"/>
              <w:rPr>
                <w:rFonts w:eastAsia="Times New Roman"/>
                <w:color w:val="000000"/>
                <w:sz w:val="22"/>
                <w:szCs w:val="22"/>
                <w:lang w:eastAsia="es-ES"/>
              </w:rPr>
            </w:pPr>
          </w:p>
        </w:tc>
        <w:tc>
          <w:tcPr>
            <w:tcW w:w="992" w:type="dxa"/>
            <w:shd w:val="clear" w:color="auto" w:fill="auto"/>
            <w:noWrap/>
            <w:vAlign w:val="bottom"/>
            <w:hideMark/>
          </w:tcPr>
          <w:p w14:paraId="2B3D5535" w14:textId="33C46EAD" w:rsidR="00BD06C8" w:rsidRPr="00CA0368" w:rsidRDefault="001B5B15" w:rsidP="00BA3D2B">
            <w:pPr>
              <w:jc w:val="center"/>
              <w:rPr>
                <w:rFonts w:eastAsia="Times New Roman"/>
                <w:i/>
                <w:iCs/>
                <w:color w:val="000000"/>
                <w:sz w:val="22"/>
                <w:szCs w:val="22"/>
                <w:lang w:eastAsia="es-ES"/>
              </w:rPr>
            </w:pPr>
            <w:ins w:id="107" w:author="Ignacia" w:date="2021-01-11T15:25:00Z">
              <w:r>
                <w:rPr>
                  <w:rFonts w:eastAsia="Times New Roman"/>
                  <w:i/>
                  <w:iCs/>
                  <w:color w:val="000000"/>
                  <w:sz w:val="22"/>
                  <w:szCs w:val="22"/>
                  <w:lang w:eastAsia="es-ES"/>
                </w:rPr>
                <w:t>[-3.48, 0.84]</w:t>
              </w:r>
            </w:ins>
            <w:del w:id="108" w:author="Ignacia" w:date="2021-01-11T15:25:00Z">
              <w:r w:rsidR="00BD06C8" w:rsidRPr="00CA0368" w:rsidDel="001B5B15">
                <w:rPr>
                  <w:rFonts w:eastAsia="Times New Roman"/>
                  <w:i/>
                  <w:iCs/>
                  <w:color w:val="000000"/>
                  <w:sz w:val="22"/>
                  <w:szCs w:val="22"/>
                  <w:lang w:eastAsia="es-ES"/>
                </w:rPr>
                <w:delText>(1.17)</w:delText>
              </w:r>
            </w:del>
          </w:p>
        </w:tc>
      </w:tr>
      <w:tr w:rsidR="00BD06C8" w:rsidRPr="00CA0368" w14:paraId="0D426E9A" w14:textId="77777777" w:rsidTr="00BA3D2B">
        <w:trPr>
          <w:trHeight w:val="149"/>
        </w:trPr>
        <w:tc>
          <w:tcPr>
            <w:tcW w:w="3119" w:type="dxa"/>
            <w:shd w:val="clear" w:color="000000" w:fill="FFFFFF"/>
            <w:noWrap/>
            <w:vAlign w:val="bottom"/>
          </w:tcPr>
          <w:p w14:paraId="2D6109A0" w14:textId="77777777" w:rsidR="00BD06C8" w:rsidRPr="00CA0368" w:rsidRDefault="00BD06C8" w:rsidP="00BA3D2B">
            <w:pPr>
              <w:tabs>
                <w:tab w:val="left" w:pos="3330"/>
              </w:tabs>
              <w:rPr>
                <w:rFonts w:eastAsia="Times New Roman"/>
                <w:b/>
                <w:bCs/>
                <w:color w:val="000000"/>
                <w:sz w:val="16"/>
                <w:szCs w:val="16"/>
                <w:lang w:eastAsia="es-ES"/>
              </w:rPr>
            </w:pPr>
          </w:p>
        </w:tc>
        <w:tc>
          <w:tcPr>
            <w:tcW w:w="992" w:type="dxa"/>
            <w:shd w:val="clear" w:color="000000" w:fill="FFFFFF"/>
          </w:tcPr>
          <w:p w14:paraId="7EBB0C86" w14:textId="77777777" w:rsidR="00BD06C8" w:rsidRPr="00CA0368" w:rsidRDefault="00BD06C8" w:rsidP="00BA3D2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68DC62DE" w14:textId="77777777" w:rsidR="00BD06C8" w:rsidRPr="00CA0368" w:rsidRDefault="00BD06C8" w:rsidP="00BA3D2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69C9D7F5" w14:textId="77777777" w:rsidR="00BD06C8" w:rsidRPr="00CA0368" w:rsidRDefault="00BD06C8" w:rsidP="00BA3D2B">
            <w:pPr>
              <w:jc w:val="center"/>
              <w:rPr>
                <w:rFonts w:eastAsia="Times New Roman"/>
                <w:color w:val="000000"/>
                <w:sz w:val="16"/>
                <w:szCs w:val="16"/>
                <w:lang w:eastAsia="es-ES"/>
              </w:rPr>
            </w:pPr>
          </w:p>
        </w:tc>
        <w:tc>
          <w:tcPr>
            <w:tcW w:w="992" w:type="dxa"/>
            <w:shd w:val="clear" w:color="000000" w:fill="FFFFFF"/>
            <w:noWrap/>
            <w:vAlign w:val="bottom"/>
          </w:tcPr>
          <w:p w14:paraId="7F6EAEC3" w14:textId="77777777" w:rsidR="00BD06C8" w:rsidRPr="00CA0368" w:rsidRDefault="00BD06C8" w:rsidP="00BA3D2B">
            <w:pPr>
              <w:jc w:val="center"/>
              <w:rPr>
                <w:rFonts w:eastAsia="Times New Roman"/>
                <w:color w:val="000000"/>
                <w:sz w:val="16"/>
                <w:szCs w:val="16"/>
                <w:lang w:eastAsia="es-ES"/>
              </w:rPr>
            </w:pPr>
          </w:p>
        </w:tc>
        <w:tc>
          <w:tcPr>
            <w:tcW w:w="992" w:type="dxa"/>
            <w:shd w:val="clear" w:color="auto" w:fill="E7E6E6" w:themeFill="background2"/>
            <w:noWrap/>
            <w:vAlign w:val="bottom"/>
          </w:tcPr>
          <w:p w14:paraId="54336A19" w14:textId="77777777" w:rsidR="00BD06C8" w:rsidRPr="00CA0368" w:rsidRDefault="00BD06C8" w:rsidP="00BA3D2B">
            <w:pPr>
              <w:jc w:val="center"/>
              <w:rPr>
                <w:rFonts w:eastAsia="Times New Roman"/>
                <w:color w:val="000000"/>
                <w:sz w:val="16"/>
                <w:szCs w:val="16"/>
                <w:lang w:eastAsia="es-ES"/>
              </w:rPr>
            </w:pPr>
          </w:p>
        </w:tc>
        <w:tc>
          <w:tcPr>
            <w:tcW w:w="992" w:type="dxa"/>
            <w:shd w:val="clear" w:color="auto" w:fill="auto"/>
            <w:noWrap/>
            <w:vAlign w:val="bottom"/>
          </w:tcPr>
          <w:p w14:paraId="537A1347" w14:textId="77777777" w:rsidR="00BD06C8" w:rsidRPr="00CA0368" w:rsidRDefault="00BD06C8" w:rsidP="00BA3D2B">
            <w:pPr>
              <w:jc w:val="center"/>
              <w:rPr>
                <w:rFonts w:eastAsia="Times New Roman"/>
                <w:i/>
                <w:iCs/>
                <w:color w:val="000000"/>
                <w:sz w:val="16"/>
                <w:szCs w:val="16"/>
                <w:lang w:eastAsia="es-ES"/>
              </w:rPr>
            </w:pPr>
          </w:p>
        </w:tc>
      </w:tr>
      <w:tr w:rsidR="00BD06C8" w:rsidRPr="00CA0368" w14:paraId="0C4A216C" w14:textId="77777777" w:rsidTr="00BA3D2B">
        <w:trPr>
          <w:trHeight w:val="236"/>
        </w:trPr>
        <w:tc>
          <w:tcPr>
            <w:tcW w:w="3119" w:type="dxa"/>
            <w:shd w:val="clear" w:color="000000" w:fill="FFFFFF"/>
            <w:noWrap/>
            <w:vAlign w:val="bottom"/>
            <w:hideMark/>
          </w:tcPr>
          <w:p w14:paraId="4899BB53"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Constant</w:t>
            </w:r>
          </w:p>
        </w:tc>
        <w:tc>
          <w:tcPr>
            <w:tcW w:w="992" w:type="dxa"/>
            <w:shd w:val="clear" w:color="000000" w:fill="FFFFFF"/>
          </w:tcPr>
          <w:p w14:paraId="4CB42D87" w14:textId="77777777" w:rsidR="00BD06C8" w:rsidRPr="00CA0368" w:rsidRDefault="00BD06C8" w:rsidP="00BA3D2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46.18</w:t>
            </w:r>
            <w:r>
              <w:rPr>
                <w:rFonts w:eastAsia="Times New Roman"/>
                <w:color w:val="000000"/>
                <w:sz w:val="22"/>
                <w:szCs w:val="22"/>
                <w:lang w:eastAsia="es-ES"/>
              </w:rPr>
              <w:t>***</w:t>
            </w:r>
          </w:p>
        </w:tc>
        <w:tc>
          <w:tcPr>
            <w:tcW w:w="992" w:type="dxa"/>
            <w:shd w:val="clear" w:color="000000" w:fill="FFFFFF"/>
            <w:noWrap/>
            <w:vAlign w:val="bottom"/>
            <w:hideMark/>
          </w:tcPr>
          <w:p w14:paraId="37436DBC" w14:textId="77777777" w:rsidR="00BD06C8" w:rsidRPr="00CA0368" w:rsidRDefault="00BD06C8" w:rsidP="00BA3D2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40.21***</w:t>
            </w:r>
          </w:p>
        </w:tc>
        <w:tc>
          <w:tcPr>
            <w:tcW w:w="993" w:type="dxa"/>
            <w:shd w:val="clear" w:color="000000" w:fill="FFFFFF"/>
            <w:noWrap/>
            <w:vAlign w:val="bottom"/>
            <w:hideMark/>
          </w:tcPr>
          <w:p w14:paraId="30D58909"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45.16***</w:t>
            </w:r>
          </w:p>
        </w:tc>
        <w:tc>
          <w:tcPr>
            <w:tcW w:w="992" w:type="dxa"/>
            <w:shd w:val="clear" w:color="000000" w:fill="FFFFFF"/>
            <w:noWrap/>
            <w:vAlign w:val="bottom"/>
            <w:hideMark/>
          </w:tcPr>
          <w:p w14:paraId="0AF6D98B"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46.36***</w:t>
            </w:r>
          </w:p>
        </w:tc>
        <w:tc>
          <w:tcPr>
            <w:tcW w:w="992" w:type="dxa"/>
            <w:shd w:val="clear" w:color="auto" w:fill="E7E6E6" w:themeFill="background2"/>
            <w:noWrap/>
            <w:vAlign w:val="bottom"/>
            <w:hideMark/>
          </w:tcPr>
          <w:p w14:paraId="3B04509C"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51.31***</w:t>
            </w:r>
          </w:p>
        </w:tc>
        <w:tc>
          <w:tcPr>
            <w:tcW w:w="992" w:type="dxa"/>
            <w:shd w:val="clear" w:color="auto" w:fill="auto"/>
            <w:noWrap/>
            <w:vAlign w:val="bottom"/>
            <w:hideMark/>
          </w:tcPr>
          <w:p w14:paraId="2F954378"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49.28***</w:t>
            </w:r>
          </w:p>
        </w:tc>
      </w:tr>
      <w:tr w:rsidR="00BD06C8" w:rsidRPr="00CA0368" w14:paraId="246D6A07" w14:textId="77777777" w:rsidTr="00BA3D2B">
        <w:trPr>
          <w:trHeight w:val="213"/>
        </w:trPr>
        <w:tc>
          <w:tcPr>
            <w:tcW w:w="3119" w:type="dxa"/>
            <w:shd w:val="clear" w:color="000000" w:fill="FFFFFF"/>
            <w:noWrap/>
            <w:vAlign w:val="bottom"/>
            <w:hideMark/>
          </w:tcPr>
          <w:p w14:paraId="12F0E303" w14:textId="77777777" w:rsidR="00BD06C8" w:rsidRPr="00CA0368" w:rsidRDefault="00BD06C8" w:rsidP="00BA3D2B">
            <w:pPr>
              <w:tabs>
                <w:tab w:val="left" w:pos="3330"/>
              </w:tabs>
              <w:rPr>
                <w:rFonts w:eastAsia="Times New Roman"/>
                <w:b/>
                <w:bCs/>
                <w:i/>
                <w:iCs/>
                <w:color w:val="000000"/>
                <w:sz w:val="22"/>
                <w:szCs w:val="22"/>
                <w:lang w:eastAsia="es-ES"/>
              </w:rPr>
            </w:pPr>
            <w:r w:rsidRPr="00CA0368">
              <w:rPr>
                <w:rFonts w:eastAsia="Times New Roman"/>
                <w:b/>
                <w:bCs/>
                <w:i/>
                <w:iCs/>
                <w:color w:val="000000"/>
                <w:sz w:val="22"/>
                <w:szCs w:val="22"/>
                <w:lang w:eastAsia="es-ES"/>
              </w:rPr>
              <w:t> </w:t>
            </w:r>
          </w:p>
        </w:tc>
        <w:tc>
          <w:tcPr>
            <w:tcW w:w="992" w:type="dxa"/>
            <w:shd w:val="clear" w:color="000000" w:fill="FFFFFF"/>
          </w:tcPr>
          <w:p w14:paraId="3E419519" w14:textId="46E4A114" w:rsidR="00BD06C8" w:rsidRPr="00CA0368" w:rsidRDefault="00136C2D" w:rsidP="00BA3D2B">
            <w:pPr>
              <w:tabs>
                <w:tab w:val="left" w:pos="3330"/>
              </w:tabs>
              <w:jc w:val="center"/>
              <w:rPr>
                <w:rFonts w:eastAsia="Times New Roman"/>
                <w:i/>
                <w:iCs/>
                <w:color w:val="000000"/>
                <w:sz w:val="22"/>
                <w:szCs w:val="22"/>
                <w:lang w:eastAsia="es-ES"/>
              </w:rPr>
            </w:pPr>
            <w:ins w:id="109" w:author="Ignacia" w:date="2021-01-11T14:54:00Z">
              <w:r>
                <w:rPr>
                  <w:rFonts w:eastAsia="Times New Roman"/>
                  <w:i/>
                  <w:iCs/>
                  <w:color w:val="000000"/>
                  <w:sz w:val="22"/>
                  <w:szCs w:val="22"/>
                  <w:lang w:eastAsia="es-ES"/>
                </w:rPr>
                <w:t>[42.85, 49.51]</w:t>
              </w:r>
            </w:ins>
            <w:del w:id="110" w:author="Ignacia" w:date="2021-01-11T14:54:00Z">
              <w:r w:rsidR="00BD06C8" w:rsidRPr="00CA0368" w:rsidDel="00136C2D">
                <w:rPr>
                  <w:rFonts w:eastAsia="Times New Roman"/>
                  <w:i/>
                  <w:iCs/>
                  <w:color w:val="000000"/>
                  <w:sz w:val="22"/>
                  <w:szCs w:val="22"/>
                  <w:lang w:eastAsia="es-ES"/>
                </w:rPr>
                <w:delText>(1.74)</w:delText>
              </w:r>
            </w:del>
          </w:p>
        </w:tc>
        <w:tc>
          <w:tcPr>
            <w:tcW w:w="992" w:type="dxa"/>
            <w:shd w:val="clear" w:color="000000" w:fill="FFFFFF"/>
            <w:noWrap/>
            <w:vAlign w:val="bottom"/>
            <w:hideMark/>
          </w:tcPr>
          <w:p w14:paraId="7501C3F5" w14:textId="6A958A37" w:rsidR="00BD06C8" w:rsidRPr="00CA0368" w:rsidRDefault="00136C2D" w:rsidP="00BA3D2B">
            <w:pPr>
              <w:tabs>
                <w:tab w:val="left" w:pos="3330"/>
              </w:tabs>
              <w:jc w:val="center"/>
              <w:rPr>
                <w:rFonts w:eastAsia="Times New Roman"/>
                <w:i/>
                <w:iCs/>
                <w:color w:val="000000"/>
                <w:sz w:val="22"/>
                <w:szCs w:val="22"/>
                <w:lang w:eastAsia="es-ES"/>
              </w:rPr>
            </w:pPr>
            <w:ins w:id="111" w:author="Ignacia" w:date="2021-01-11T14:56:00Z">
              <w:r>
                <w:rPr>
                  <w:rFonts w:eastAsia="Times New Roman"/>
                  <w:i/>
                  <w:iCs/>
                  <w:color w:val="000000"/>
                  <w:sz w:val="22"/>
                  <w:szCs w:val="22"/>
                  <w:lang w:eastAsia="es-ES"/>
                </w:rPr>
                <w:t>[35.55, 44.87]</w:t>
              </w:r>
            </w:ins>
            <w:del w:id="112" w:author="Ignacia" w:date="2021-01-11T14:56:00Z">
              <w:r w:rsidR="00BD06C8" w:rsidRPr="00CA0368" w:rsidDel="00136C2D">
                <w:rPr>
                  <w:rFonts w:eastAsia="Times New Roman"/>
                  <w:i/>
                  <w:iCs/>
                  <w:color w:val="000000"/>
                  <w:sz w:val="22"/>
                  <w:szCs w:val="22"/>
                  <w:lang w:eastAsia="es-ES"/>
                </w:rPr>
                <w:delText>(2.39)</w:delText>
              </w:r>
            </w:del>
          </w:p>
        </w:tc>
        <w:tc>
          <w:tcPr>
            <w:tcW w:w="993" w:type="dxa"/>
            <w:shd w:val="clear" w:color="000000" w:fill="FFFFFF"/>
            <w:noWrap/>
            <w:vAlign w:val="bottom"/>
            <w:hideMark/>
          </w:tcPr>
          <w:p w14:paraId="5FC79313" w14:textId="19E89E42" w:rsidR="00BD06C8" w:rsidRPr="00CA0368" w:rsidRDefault="00BD06C8" w:rsidP="00BA3D2B">
            <w:pPr>
              <w:jc w:val="center"/>
              <w:rPr>
                <w:rFonts w:eastAsia="Times New Roman"/>
                <w:i/>
                <w:iCs/>
                <w:color w:val="000000"/>
                <w:sz w:val="22"/>
                <w:szCs w:val="22"/>
                <w:lang w:eastAsia="es-ES"/>
              </w:rPr>
            </w:pPr>
            <w:del w:id="113" w:author="Ignacia" w:date="2021-01-11T15:01:00Z">
              <w:r w:rsidRPr="00CA0368" w:rsidDel="007D47EC">
                <w:rPr>
                  <w:rFonts w:eastAsia="Times New Roman"/>
                  <w:i/>
                  <w:iCs/>
                  <w:color w:val="000000"/>
                  <w:sz w:val="22"/>
                  <w:szCs w:val="22"/>
                  <w:lang w:eastAsia="es-ES"/>
                </w:rPr>
                <w:delText>(3.51)</w:delText>
              </w:r>
            </w:del>
            <w:ins w:id="114" w:author="Ignacia" w:date="2021-01-11T15:01:00Z">
              <w:r w:rsidR="007D47EC">
                <w:rPr>
                  <w:rFonts w:eastAsia="Times New Roman"/>
                  <w:i/>
                  <w:iCs/>
                  <w:color w:val="000000"/>
                  <w:sz w:val="22"/>
                  <w:szCs w:val="22"/>
                  <w:lang w:eastAsia="es-ES"/>
                </w:rPr>
                <w:t xml:space="preserve"> [38.22, 52.10]</w:t>
              </w:r>
            </w:ins>
          </w:p>
        </w:tc>
        <w:tc>
          <w:tcPr>
            <w:tcW w:w="992" w:type="dxa"/>
            <w:shd w:val="clear" w:color="000000" w:fill="FFFFFF"/>
            <w:noWrap/>
            <w:vAlign w:val="bottom"/>
            <w:hideMark/>
          </w:tcPr>
          <w:p w14:paraId="06623086" w14:textId="640526EA" w:rsidR="00BD06C8" w:rsidRPr="00CA0368" w:rsidRDefault="00337270" w:rsidP="00BA3D2B">
            <w:pPr>
              <w:jc w:val="center"/>
              <w:rPr>
                <w:rFonts w:eastAsia="Times New Roman"/>
                <w:i/>
                <w:iCs/>
                <w:color w:val="000000"/>
                <w:sz w:val="22"/>
                <w:szCs w:val="22"/>
                <w:lang w:eastAsia="es-ES"/>
              </w:rPr>
            </w:pPr>
            <w:ins w:id="115" w:author="Ignacia" w:date="2021-01-11T15:05:00Z">
              <w:r>
                <w:rPr>
                  <w:rFonts w:eastAsia="Times New Roman"/>
                  <w:i/>
                  <w:iCs/>
                  <w:color w:val="000000"/>
                  <w:sz w:val="22"/>
                  <w:szCs w:val="22"/>
                  <w:lang w:eastAsia="es-ES"/>
                </w:rPr>
                <w:t xml:space="preserve">[40.29, </w:t>
              </w:r>
            </w:ins>
            <w:ins w:id="116" w:author="Ignacia" w:date="2021-01-11T15:06:00Z">
              <w:r>
                <w:rPr>
                  <w:rFonts w:eastAsia="Times New Roman"/>
                  <w:i/>
                  <w:iCs/>
                  <w:color w:val="000000"/>
                  <w:sz w:val="22"/>
                  <w:szCs w:val="22"/>
                  <w:lang w:eastAsia="es-ES"/>
                </w:rPr>
                <w:t>52.43</w:t>
              </w:r>
            </w:ins>
            <w:ins w:id="117" w:author="Ignacia" w:date="2021-01-11T15:05:00Z">
              <w:r>
                <w:rPr>
                  <w:rFonts w:eastAsia="Times New Roman"/>
                  <w:i/>
                  <w:iCs/>
                  <w:color w:val="000000"/>
                  <w:sz w:val="22"/>
                  <w:szCs w:val="22"/>
                  <w:lang w:eastAsia="es-ES"/>
                </w:rPr>
                <w:t>]</w:t>
              </w:r>
            </w:ins>
            <w:del w:id="118" w:author="Ignacia" w:date="2021-01-11T15:05:00Z">
              <w:r w:rsidR="00BD06C8" w:rsidRPr="00CA0368" w:rsidDel="00337270">
                <w:rPr>
                  <w:rFonts w:eastAsia="Times New Roman"/>
                  <w:i/>
                  <w:iCs/>
                  <w:color w:val="000000"/>
                  <w:sz w:val="22"/>
                  <w:szCs w:val="22"/>
                  <w:lang w:eastAsia="es-ES"/>
                </w:rPr>
                <w:delText>(3.23)</w:delText>
              </w:r>
            </w:del>
          </w:p>
        </w:tc>
        <w:tc>
          <w:tcPr>
            <w:tcW w:w="992" w:type="dxa"/>
            <w:shd w:val="clear" w:color="auto" w:fill="E7E6E6" w:themeFill="background2"/>
            <w:noWrap/>
            <w:vAlign w:val="bottom"/>
            <w:hideMark/>
          </w:tcPr>
          <w:p w14:paraId="7FEC3860" w14:textId="58D6CA84" w:rsidR="00BD06C8" w:rsidRPr="00CA0368" w:rsidRDefault="008071C0" w:rsidP="00BA3D2B">
            <w:pPr>
              <w:jc w:val="center"/>
              <w:rPr>
                <w:rFonts w:eastAsia="Times New Roman"/>
                <w:i/>
                <w:iCs/>
                <w:color w:val="000000"/>
                <w:sz w:val="22"/>
                <w:szCs w:val="22"/>
                <w:lang w:eastAsia="es-ES"/>
              </w:rPr>
            </w:pPr>
            <w:ins w:id="119" w:author="Ignacia" w:date="2021-01-11T15:10:00Z">
              <w:r>
                <w:rPr>
                  <w:rFonts w:eastAsia="Times New Roman"/>
                  <w:i/>
                  <w:iCs/>
                  <w:color w:val="000000"/>
                  <w:sz w:val="22"/>
                  <w:szCs w:val="22"/>
                  <w:lang w:eastAsia="es-ES"/>
                </w:rPr>
                <w:t>[43.42, 59.21]</w:t>
              </w:r>
            </w:ins>
            <w:del w:id="120" w:author="Ignacia" w:date="2021-01-11T15:10:00Z">
              <w:r w:rsidR="00BD06C8" w:rsidRPr="00CA0368" w:rsidDel="008071C0">
                <w:rPr>
                  <w:rFonts w:eastAsia="Times New Roman"/>
                  <w:i/>
                  <w:iCs/>
                  <w:color w:val="000000"/>
                  <w:sz w:val="22"/>
                  <w:szCs w:val="22"/>
                  <w:lang w:eastAsia="es-ES"/>
                </w:rPr>
                <w:delText>(4.14)</w:delText>
              </w:r>
            </w:del>
          </w:p>
        </w:tc>
        <w:tc>
          <w:tcPr>
            <w:tcW w:w="992" w:type="dxa"/>
            <w:shd w:val="clear" w:color="auto" w:fill="auto"/>
            <w:noWrap/>
            <w:vAlign w:val="bottom"/>
            <w:hideMark/>
          </w:tcPr>
          <w:p w14:paraId="243BC7D1" w14:textId="6A7AC011" w:rsidR="00BD06C8" w:rsidRPr="00CA0368" w:rsidRDefault="00C26C89" w:rsidP="00BA3D2B">
            <w:pPr>
              <w:jc w:val="center"/>
              <w:rPr>
                <w:rFonts w:eastAsia="Times New Roman"/>
                <w:i/>
                <w:iCs/>
                <w:color w:val="000000"/>
                <w:sz w:val="22"/>
                <w:szCs w:val="22"/>
                <w:lang w:eastAsia="es-ES"/>
              </w:rPr>
            </w:pPr>
            <w:ins w:id="121" w:author="Ignacia" w:date="2021-01-11T15:16:00Z">
              <w:r>
                <w:rPr>
                  <w:rFonts w:eastAsia="Times New Roman"/>
                  <w:i/>
                  <w:iCs/>
                  <w:color w:val="000000"/>
                  <w:sz w:val="22"/>
                  <w:szCs w:val="22"/>
                  <w:lang w:eastAsia="es-ES"/>
                </w:rPr>
                <w:t>[38.00</w:t>
              </w:r>
            </w:ins>
            <w:ins w:id="122" w:author="Ignacia" w:date="2021-01-11T15:17:00Z">
              <w:r>
                <w:rPr>
                  <w:rFonts w:eastAsia="Times New Roman"/>
                  <w:i/>
                  <w:iCs/>
                  <w:color w:val="000000"/>
                  <w:sz w:val="22"/>
                  <w:szCs w:val="22"/>
                  <w:lang w:eastAsia="es-ES"/>
                </w:rPr>
                <w:t xml:space="preserve"> 60.57]</w:t>
              </w:r>
            </w:ins>
            <w:ins w:id="123" w:author="Ignacia" w:date="2021-01-11T15:16:00Z">
              <w:r>
                <w:rPr>
                  <w:rFonts w:eastAsia="Times New Roman"/>
                  <w:i/>
                  <w:iCs/>
                  <w:color w:val="000000"/>
                  <w:sz w:val="22"/>
                  <w:szCs w:val="22"/>
                  <w:lang w:eastAsia="es-ES"/>
                </w:rPr>
                <w:t xml:space="preserve"> </w:t>
              </w:r>
            </w:ins>
            <w:del w:id="124" w:author="Ignacia" w:date="2021-01-11T15:16:00Z">
              <w:r w:rsidR="00BD06C8" w:rsidRPr="00CA0368" w:rsidDel="00C26C89">
                <w:rPr>
                  <w:rFonts w:eastAsia="Times New Roman"/>
                  <w:i/>
                  <w:iCs/>
                  <w:color w:val="000000"/>
                  <w:sz w:val="22"/>
                  <w:szCs w:val="22"/>
                  <w:lang w:eastAsia="es-ES"/>
                </w:rPr>
                <w:delText>(5.71)</w:delText>
              </w:r>
            </w:del>
          </w:p>
        </w:tc>
      </w:tr>
      <w:tr w:rsidR="00BD06C8" w:rsidRPr="00CA0368" w14:paraId="1C193B01" w14:textId="77777777" w:rsidTr="00BA3D2B">
        <w:trPr>
          <w:trHeight w:val="213"/>
        </w:trPr>
        <w:tc>
          <w:tcPr>
            <w:tcW w:w="3119" w:type="dxa"/>
            <w:tcBorders>
              <w:bottom w:val="double" w:sz="4" w:space="0" w:color="auto"/>
            </w:tcBorders>
            <w:shd w:val="clear" w:color="000000" w:fill="FFFFFF"/>
            <w:noWrap/>
            <w:vAlign w:val="bottom"/>
          </w:tcPr>
          <w:p w14:paraId="148964DD" w14:textId="77777777" w:rsidR="00BD06C8" w:rsidRPr="00CA0368" w:rsidRDefault="00BD06C8" w:rsidP="00BA3D2B">
            <w:pPr>
              <w:tabs>
                <w:tab w:val="left" w:pos="3330"/>
              </w:tabs>
              <w:rPr>
                <w:rFonts w:eastAsia="Times New Roman"/>
                <w:i/>
                <w:iCs/>
                <w:color w:val="000000"/>
                <w:sz w:val="22"/>
                <w:szCs w:val="22"/>
                <w:lang w:eastAsia="es-ES"/>
              </w:rPr>
            </w:pPr>
          </w:p>
        </w:tc>
        <w:tc>
          <w:tcPr>
            <w:tcW w:w="992" w:type="dxa"/>
            <w:tcBorders>
              <w:bottom w:val="double" w:sz="4" w:space="0" w:color="auto"/>
            </w:tcBorders>
            <w:shd w:val="clear" w:color="000000" w:fill="FFFFFF"/>
          </w:tcPr>
          <w:p w14:paraId="75EF2F59" w14:textId="77777777" w:rsidR="00BD06C8" w:rsidRPr="00CA0368" w:rsidRDefault="00BD06C8" w:rsidP="00BA3D2B">
            <w:pPr>
              <w:tabs>
                <w:tab w:val="left" w:pos="3330"/>
              </w:tabs>
              <w:jc w:val="center"/>
              <w:rPr>
                <w:rFonts w:eastAsia="Times New Roman"/>
                <w:i/>
                <w:iCs/>
                <w:color w:val="000000"/>
                <w:sz w:val="22"/>
                <w:szCs w:val="22"/>
                <w:lang w:eastAsia="es-ES"/>
              </w:rPr>
            </w:pPr>
          </w:p>
        </w:tc>
        <w:tc>
          <w:tcPr>
            <w:tcW w:w="992" w:type="dxa"/>
            <w:tcBorders>
              <w:bottom w:val="double" w:sz="4" w:space="0" w:color="auto"/>
            </w:tcBorders>
            <w:shd w:val="clear" w:color="000000" w:fill="FFFFFF"/>
            <w:noWrap/>
            <w:vAlign w:val="bottom"/>
          </w:tcPr>
          <w:p w14:paraId="73F86AF5" w14:textId="77777777" w:rsidR="00BD06C8" w:rsidRPr="00CA0368" w:rsidRDefault="00BD06C8" w:rsidP="00BA3D2B">
            <w:pPr>
              <w:tabs>
                <w:tab w:val="left" w:pos="3330"/>
              </w:tabs>
              <w:jc w:val="center"/>
              <w:rPr>
                <w:rFonts w:eastAsia="Times New Roman"/>
                <w:i/>
                <w:iCs/>
                <w:color w:val="000000"/>
                <w:sz w:val="22"/>
                <w:szCs w:val="22"/>
                <w:lang w:eastAsia="es-ES"/>
              </w:rPr>
            </w:pPr>
          </w:p>
        </w:tc>
        <w:tc>
          <w:tcPr>
            <w:tcW w:w="993" w:type="dxa"/>
            <w:tcBorders>
              <w:bottom w:val="double" w:sz="4" w:space="0" w:color="auto"/>
            </w:tcBorders>
            <w:shd w:val="clear" w:color="000000" w:fill="FFFFFF"/>
            <w:noWrap/>
            <w:vAlign w:val="bottom"/>
          </w:tcPr>
          <w:p w14:paraId="1C2C1C23" w14:textId="77777777" w:rsidR="00BD06C8" w:rsidRPr="00CA0368" w:rsidRDefault="00BD06C8" w:rsidP="00BA3D2B">
            <w:pPr>
              <w:jc w:val="center"/>
              <w:rPr>
                <w:rFonts w:eastAsia="Times New Roman"/>
                <w:i/>
                <w:iCs/>
                <w:color w:val="000000"/>
                <w:sz w:val="22"/>
                <w:szCs w:val="22"/>
                <w:lang w:eastAsia="es-ES"/>
              </w:rPr>
            </w:pPr>
          </w:p>
        </w:tc>
        <w:tc>
          <w:tcPr>
            <w:tcW w:w="992" w:type="dxa"/>
            <w:tcBorders>
              <w:bottom w:val="double" w:sz="4" w:space="0" w:color="auto"/>
            </w:tcBorders>
            <w:shd w:val="clear" w:color="000000" w:fill="FFFFFF"/>
            <w:noWrap/>
            <w:vAlign w:val="bottom"/>
          </w:tcPr>
          <w:p w14:paraId="63402A2D" w14:textId="77777777" w:rsidR="00BD06C8" w:rsidRPr="00CA0368" w:rsidRDefault="00BD06C8" w:rsidP="00BA3D2B">
            <w:pPr>
              <w:jc w:val="center"/>
              <w:rPr>
                <w:rFonts w:eastAsia="Times New Roman"/>
                <w:i/>
                <w:iCs/>
                <w:color w:val="000000"/>
                <w:sz w:val="22"/>
                <w:szCs w:val="22"/>
                <w:lang w:eastAsia="es-ES"/>
              </w:rPr>
            </w:pPr>
          </w:p>
        </w:tc>
        <w:tc>
          <w:tcPr>
            <w:tcW w:w="992" w:type="dxa"/>
            <w:tcBorders>
              <w:bottom w:val="double" w:sz="4" w:space="0" w:color="auto"/>
            </w:tcBorders>
            <w:shd w:val="clear" w:color="auto" w:fill="E7E6E6" w:themeFill="background2"/>
            <w:noWrap/>
            <w:vAlign w:val="bottom"/>
          </w:tcPr>
          <w:p w14:paraId="2F9EFAC8" w14:textId="77777777" w:rsidR="00BD06C8" w:rsidRPr="00CA0368" w:rsidRDefault="00BD06C8" w:rsidP="00BA3D2B">
            <w:pPr>
              <w:jc w:val="center"/>
              <w:rPr>
                <w:rFonts w:eastAsia="Times New Roman"/>
                <w:i/>
                <w:iCs/>
                <w:color w:val="000000"/>
                <w:sz w:val="22"/>
                <w:szCs w:val="22"/>
                <w:lang w:eastAsia="es-ES"/>
              </w:rPr>
            </w:pPr>
          </w:p>
        </w:tc>
        <w:tc>
          <w:tcPr>
            <w:tcW w:w="992" w:type="dxa"/>
            <w:tcBorders>
              <w:bottom w:val="double" w:sz="4" w:space="0" w:color="auto"/>
            </w:tcBorders>
            <w:shd w:val="clear" w:color="auto" w:fill="auto"/>
            <w:noWrap/>
            <w:vAlign w:val="bottom"/>
          </w:tcPr>
          <w:p w14:paraId="01079CDB" w14:textId="77777777" w:rsidR="00BD06C8" w:rsidRPr="00CA0368" w:rsidRDefault="00BD06C8" w:rsidP="00BA3D2B">
            <w:pPr>
              <w:jc w:val="center"/>
              <w:rPr>
                <w:rFonts w:eastAsia="Times New Roman"/>
                <w:i/>
                <w:iCs/>
                <w:color w:val="000000"/>
                <w:sz w:val="22"/>
                <w:szCs w:val="22"/>
                <w:lang w:eastAsia="es-ES"/>
              </w:rPr>
            </w:pPr>
          </w:p>
        </w:tc>
      </w:tr>
      <w:tr w:rsidR="00BD06C8" w:rsidRPr="00CA0368" w14:paraId="43D3CFE3" w14:textId="77777777" w:rsidTr="00BA3D2B">
        <w:trPr>
          <w:trHeight w:val="365"/>
        </w:trPr>
        <w:tc>
          <w:tcPr>
            <w:tcW w:w="3119" w:type="dxa"/>
            <w:tcBorders>
              <w:top w:val="double" w:sz="4" w:space="0" w:color="auto"/>
            </w:tcBorders>
            <w:shd w:val="clear" w:color="000000" w:fill="FFFFFF"/>
            <w:noWrap/>
            <w:vAlign w:val="bottom"/>
            <w:hideMark/>
          </w:tcPr>
          <w:p w14:paraId="0EF946BF" w14:textId="77777777" w:rsidR="00BD06C8" w:rsidRPr="00CA0368" w:rsidRDefault="00BD06C8" w:rsidP="00BA3D2B">
            <w:pPr>
              <w:tabs>
                <w:tab w:val="left" w:pos="3330"/>
              </w:tabs>
              <w:rPr>
                <w:rFonts w:eastAsia="Times New Roman"/>
                <w:b/>
                <w:bCs/>
                <w:color w:val="000000"/>
                <w:sz w:val="18"/>
                <w:szCs w:val="18"/>
                <w:lang w:eastAsia="es-ES"/>
              </w:rPr>
            </w:pPr>
          </w:p>
          <w:p w14:paraId="0C1BC0E7"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t>Nm. Observations</w:t>
            </w:r>
          </w:p>
        </w:tc>
        <w:tc>
          <w:tcPr>
            <w:tcW w:w="992" w:type="dxa"/>
            <w:tcBorders>
              <w:top w:val="double" w:sz="4" w:space="0" w:color="auto"/>
            </w:tcBorders>
            <w:shd w:val="clear" w:color="000000" w:fill="FFFFFF"/>
          </w:tcPr>
          <w:p w14:paraId="1FC41FE5" w14:textId="77777777" w:rsidR="00BD06C8" w:rsidRPr="00CA0368" w:rsidRDefault="00BD06C8" w:rsidP="00BA3D2B">
            <w:pPr>
              <w:tabs>
                <w:tab w:val="left" w:pos="3330"/>
              </w:tabs>
              <w:jc w:val="center"/>
              <w:rPr>
                <w:rFonts w:eastAsia="Times New Roman"/>
                <w:color w:val="000000"/>
                <w:sz w:val="22"/>
                <w:szCs w:val="22"/>
                <w:lang w:eastAsia="es-ES"/>
              </w:rPr>
            </w:pPr>
          </w:p>
          <w:p w14:paraId="42085857" w14:textId="77777777" w:rsidR="00BD06C8" w:rsidRPr="00CA0368" w:rsidRDefault="00BD06C8" w:rsidP="00BA3D2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480</w:t>
            </w:r>
          </w:p>
        </w:tc>
        <w:tc>
          <w:tcPr>
            <w:tcW w:w="992" w:type="dxa"/>
            <w:tcBorders>
              <w:top w:val="double" w:sz="4" w:space="0" w:color="auto"/>
            </w:tcBorders>
            <w:shd w:val="clear" w:color="000000" w:fill="FFFFFF"/>
            <w:noWrap/>
            <w:vAlign w:val="bottom"/>
            <w:hideMark/>
          </w:tcPr>
          <w:p w14:paraId="5531D004" w14:textId="77777777" w:rsidR="00BD06C8" w:rsidRPr="00CA0368" w:rsidRDefault="00BD06C8" w:rsidP="00BA3D2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480</w:t>
            </w:r>
          </w:p>
        </w:tc>
        <w:tc>
          <w:tcPr>
            <w:tcW w:w="993" w:type="dxa"/>
            <w:tcBorders>
              <w:top w:val="double" w:sz="4" w:space="0" w:color="auto"/>
            </w:tcBorders>
            <w:shd w:val="clear" w:color="000000" w:fill="FFFFFF"/>
            <w:noWrap/>
            <w:vAlign w:val="bottom"/>
            <w:hideMark/>
          </w:tcPr>
          <w:p w14:paraId="730619D8"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480</w:t>
            </w:r>
          </w:p>
        </w:tc>
        <w:tc>
          <w:tcPr>
            <w:tcW w:w="992" w:type="dxa"/>
            <w:tcBorders>
              <w:top w:val="double" w:sz="4" w:space="0" w:color="auto"/>
            </w:tcBorders>
            <w:shd w:val="clear" w:color="000000" w:fill="FFFFFF"/>
            <w:noWrap/>
            <w:vAlign w:val="bottom"/>
            <w:hideMark/>
          </w:tcPr>
          <w:p w14:paraId="4C1A5EFE"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480</w:t>
            </w:r>
          </w:p>
        </w:tc>
        <w:tc>
          <w:tcPr>
            <w:tcW w:w="992" w:type="dxa"/>
            <w:tcBorders>
              <w:top w:val="double" w:sz="4" w:space="0" w:color="auto"/>
            </w:tcBorders>
            <w:shd w:val="clear" w:color="auto" w:fill="E7E6E6" w:themeFill="background2"/>
            <w:noWrap/>
            <w:vAlign w:val="bottom"/>
            <w:hideMark/>
          </w:tcPr>
          <w:p w14:paraId="2ABB02ED"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480</w:t>
            </w:r>
          </w:p>
        </w:tc>
        <w:tc>
          <w:tcPr>
            <w:tcW w:w="992" w:type="dxa"/>
            <w:tcBorders>
              <w:top w:val="double" w:sz="4" w:space="0" w:color="auto"/>
            </w:tcBorders>
            <w:shd w:val="clear" w:color="auto" w:fill="auto"/>
            <w:noWrap/>
            <w:vAlign w:val="bottom"/>
            <w:hideMark/>
          </w:tcPr>
          <w:p w14:paraId="636C10F7"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480</w:t>
            </w:r>
          </w:p>
        </w:tc>
      </w:tr>
      <w:tr w:rsidR="00BD06C8" w:rsidRPr="00CA0368" w14:paraId="41176AE6" w14:textId="77777777" w:rsidTr="00BA3D2B">
        <w:trPr>
          <w:trHeight w:val="213"/>
        </w:trPr>
        <w:tc>
          <w:tcPr>
            <w:tcW w:w="3119" w:type="dxa"/>
            <w:shd w:val="clear" w:color="000000" w:fill="FFFFFF"/>
            <w:noWrap/>
            <w:vAlign w:val="bottom"/>
            <w:hideMark/>
          </w:tcPr>
          <w:p w14:paraId="2FDB107B"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t>R</w:t>
            </w:r>
            <w:r w:rsidRPr="00CA0368">
              <w:rPr>
                <w:rFonts w:eastAsia="Times New Roman"/>
                <w:b/>
                <w:bCs/>
                <w:color w:val="000000"/>
                <w:sz w:val="22"/>
                <w:szCs w:val="22"/>
                <w:vertAlign w:val="superscript"/>
                <w:lang w:eastAsia="es-ES"/>
              </w:rPr>
              <w:t>2</w:t>
            </w:r>
            <w:r w:rsidRPr="00CA0368">
              <w:rPr>
                <w:rFonts w:eastAsia="Times New Roman"/>
                <w:b/>
                <w:bCs/>
                <w:color w:val="000000"/>
                <w:sz w:val="22"/>
                <w:szCs w:val="22"/>
                <w:lang w:eastAsia="es-ES"/>
              </w:rPr>
              <w:t xml:space="preserve"> </w:t>
            </w:r>
          </w:p>
        </w:tc>
        <w:tc>
          <w:tcPr>
            <w:tcW w:w="992" w:type="dxa"/>
            <w:shd w:val="clear" w:color="000000" w:fill="FFFFFF"/>
          </w:tcPr>
          <w:p w14:paraId="0214106F" w14:textId="77777777" w:rsidR="00BD06C8" w:rsidRPr="00CA0368" w:rsidRDefault="00BD06C8" w:rsidP="00BA3D2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0.11</w:t>
            </w:r>
          </w:p>
        </w:tc>
        <w:tc>
          <w:tcPr>
            <w:tcW w:w="992" w:type="dxa"/>
            <w:shd w:val="clear" w:color="000000" w:fill="FFFFFF"/>
            <w:noWrap/>
            <w:vAlign w:val="bottom"/>
            <w:hideMark/>
          </w:tcPr>
          <w:p w14:paraId="56C72C51" w14:textId="77777777" w:rsidR="00BD06C8" w:rsidRPr="00CA0368" w:rsidRDefault="00BD06C8" w:rsidP="00BA3D2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0.13</w:t>
            </w:r>
          </w:p>
        </w:tc>
        <w:tc>
          <w:tcPr>
            <w:tcW w:w="993" w:type="dxa"/>
            <w:shd w:val="clear" w:color="000000" w:fill="FFFFFF"/>
            <w:noWrap/>
            <w:vAlign w:val="bottom"/>
            <w:hideMark/>
          </w:tcPr>
          <w:p w14:paraId="31FC0FE6"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0.14</w:t>
            </w:r>
          </w:p>
        </w:tc>
        <w:tc>
          <w:tcPr>
            <w:tcW w:w="992" w:type="dxa"/>
            <w:shd w:val="clear" w:color="000000" w:fill="FFFFFF"/>
            <w:noWrap/>
            <w:vAlign w:val="bottom"/>
            <w:hideMark/>
          </w:tcPr>
          <w:p w14:paraId="2DFAA753"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0.16</w:t>
            </w:r>
          </w:p>
        </w:tc>
        <w:tc>
          <w:tcPr>
            <w:tcW w:w="992" w:type="dxa"/>
            <w:shd w:val="clear" w:color="auto" w:fill="E7E6E6" w:themeFill="background2"/>
            <w:noWrap/>
            <w:vAlign w:val="bottom"/>
            <w:hideMark/>
          </w:tcPr>
          <w:p w14:paraId="03F1DA8C"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0.17</w:t>
            </w:r>
          </w:p>
        </w:tc>
        <w:tc>
          <w:tcPr>
            <w:tcW w:w="992" w:type="dxa"/>
            <w:shd w:val="clear" w:color="auto" w:fill="auto"/>
            <w:noWrap/>
            <w:vAlign w:val="bottom"/>
            <w:hideMark/>
          </w:tcPr>
          <w:p w14:paraId="7059D398"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0.18</w:t>
            </w:r>
          </w:p>
        </w:tc>
      </w:tr>
      <w:tr w:rsidR="00BD06C8" w:rsidRPr="00CA0368" w14:paraId="2810FD38" w14:textId="77777777" w:rsidTr="00BA3D2B">
        <w:trPr>
          <w:trHeight w:val="213"/>
        </w:trPr>
        <w:tc>
          <w:tcPr>
            <w:tcW w:w="3119" w:type="dxa"/>
            <w:shd w:val="clear" w:color="000000" w:fill="FFFFFF"/>
            <w:noWrap/>
            <w:vAlign w:val="bottom"/>
            <w:hideMark/>
          </w:tcPr>
          <w:p w14:paraId="3A6CDCFC" w14:textId="77777777" w:rsidR="00BD06C8" w:rsidRPr="00CA0368" w:rsidRDefault="00BD06C8" w:rsidP="00BA3D2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lastRenderedPageBreak/>
              <w:t>AIC</w:t>
            </w:r>
          </w:p>
        </w:tc>
        <w:tc>
          <w:tcPr>
            <w:tcW w:w="992" w:type="dxa"/>
            <w:shd w:val="clear" w:color="000000" w:fill="FFFFFF"/>
          </w:tcPr>
          <w:p w14:paraId="7D668ACE" w14:textId="77777777" w:rsidR="00BD06C8" w:rsidRPr="00CA0368" w:rsidRDefault="00BD06C8" w:rsidP="00BA3D2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4,504</w:t>
            </w:r>
          </w:p>
        </w:tc>
        <w:tc>
          <w:tcPr>
            <w:tcW w:w="992" w:type="dxa"/>
            <w:shd w:val="clear" w:color="000000" w:fill="FFFFFF"/>
            <w:noWrap/>
            <w:vAlign w:val="bottom"/>
          </w:tcPr>
          <w:p w14:paraId="61E80A2E" w14:textId="77777777" w:rsidR="00BD06C8" w:rsidRPr="00CA0368" w:rsidRDefault="00BD06C8" w:rsidP="00BA3D2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4,495</w:t>
            </w:r>
          </w:p>
        </w:tc>
        <w:tc>
          <w:tcPr>
            <w:tcW w:w="993" w:type="dxa"/>
            <w:shd w:val="clear" w:color="000000" w:fill="FFFFFF"/>
            <w:noWrap/>
            <w:vAlign w:val="bottom"/>
          </w:tcPr>
          <w:p w14:paraId="1DDB5E9B"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4,495</w:t>
            </w:r>
          </w:p>
        </w:tc>
        <w:tc>
          <w:tcPr>
            <w:tcW w:w="992" w:type="dxa"/>
            <w:shd w:val="clear" w:color="000000" w:fill="FFFFFF"/>
            <w:noWrap/>
            <w:vAlign w:val="bottom"/>
          </w:tcPr>
          <w:p w14:paraId="03C91643"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4,483</w:t>
            </w:r>
          </w:p>
        </w:tc>
        <w:tc>
          <w:tcPr>
            <w:tcW w:w="992" w:type="dxa"/>
            <w:shd w:val="clear" w:color="auto" w:fill="E7E6E6" w:themeFill="background2"/>
            <w:noWrap/>
            <w:vAlign w:val="bottom"/>
          </w:tcPr>
          <w:p w14:paraId="5467B36C"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4,482</w:t>
            </w:r>
          </w:p>
        </w:tc>
        <w:tc>
          <w:tcPr>
            <w:tcW w:w="992" w:type="dxa"/>
            <w:shd w:val="clear" w:color="auto" w:fill="auto"/>
            <w:noWrap/>
            <w:vAlign w:val="bottom"/>
          </w:tcPr>
          <w:p w14:paraId="295B2115" w14:textId="77777777" w:rsidR="00BD06C8" w:rsidRPr="00CA0368" w:rsidRDefault="00BD06C8" w:rsidP="00BA3D2B">
            <w:pPr>
              <w:jc w:val="center"/>
              <w:rPr>
                <w:rFonts w:eastAsia="Times New Roman"/>
                <w:color w:val="000000"/>
                <w:sz w:val="22"/>
                <w:szCs w:val="22"/>
                <w:lang w:eastAsia="es-ES"/>
              </w:rPr>
            </w:pPr>
            <w:r w:rsidRPr="00CA0368">
              <w:rPr>
                <w:rFonts w:eastAsia="Times New Roman"/>
                <w:color w:val="000000"/>
                <w:sz w:val="22"/>
                <w:szCs w:val="22"/>
                <w:lang w:eastAsia="es-ES"/>
              </w:rPr>
              <w:t>4,491</w:t>
            </w:r>
          </w:p>
        </w:tc>
      </w:tr>
      <w:tr w:rsidR="00BD06C8" w:rsidRPr="00CA0368" w14:paraId="3717C606" w14:textId="77777777" w:rsidTr="00BA3D2B">
        <w:trPr>
          <w:trHeight w:val="213"/>
        </w:trPr>
        <w:tc>
          <w:tcPr>
            <w:tcW w:w="3119" w:type="dxa"/>
            <w:tcBorders>
              <w:bottom w:val="single" w:sz="4" w:space="0" w:color="auto"/>
            </w:tcBorders>
            <w:shd w:val="clear" w:color="000000" w:fill="FFFFFF"/>
            <w:noWrap/>
            <w:vAlign w:val="bottom"/>
          </w:tcPr>
          <w:p w14:paraId="2ECF17F9" w14:textId="77777777" w:rsidR="00BD06C8" w:rsidRPr="00CA0368" w:rsidRDefault="00BD06C8" w:rsidP="00BA3D2B">
            <w:pPr>
              <w:tabs>
                <w:tab w:val="left" w:pos="3330"/>
              </w:tabs>
              <w:rPr>
                <w:rFonts w:eastAsia="Times New Roman"/>
                <w:b/>
                <w:bCs/>
                <w:color w:val="000000"/>
                <w:sz w:val="22"/>
                <w:szCs w:val="22"/>
                <w:lang w:eastAsia="es-ES"/>
              </w:rPr>
            </w:pPr>
          </w:p>
        </w:tc>
        <w:tc>
          <w:tcPr>
            <w:tcW w:w="992" w:type="dxa"/>
            <w:tcBorders>
              <w:bottom w:val="single" w:sz="4" w:space="0" w:color="auto"/>
            </w:tcBorders>
            <w:shd w:val="clear" w:color="000000" w:fill="FFFFFF"/>
          </w:tcPr>
          <w:p w14:paraId="59D781FF" w14:textId="77777777" w:rsidR="00BD06C8" w:rsidRPr="00CA0368" w:rsidRDefault="00BD06C8" w:rsidP="00BA3D2B">
            <w:pPr>
              <w:tabs>
                <w:tab w:val="left" w:pos="3330"/>
              </w:tabs>
              <w:jc w:val="center"/>
              <w:rPr>
                <w:rFonts w:eastAsia="Times New Roman"/>
                <w:color w:val="000000"/>
                <w:sz w:val="22"/>
                <w:szCs w:val="22"/>
                <w:lang w:eastAsia="es-ES"/>
              </w:rPr>
            </w:pPr>
          </w:p>
        </w:tc>
        <w:tc>
          <w:tcPr>
            <w:tcW w:w="992" w:type="dxa"/>
            <w:tcBorders>
              <w:bottom w:val="single" w:sz="4" w:space="0" w:color="auto"/>
            </w:tcBorders>
            <w:shd w:val="clear" w:color="000000" w:fill="FFFFFF"/>
            <w:noWrap/>
            <w:vAlign w:val="bottom"/>
          </w:tcPr>
          <w:p w14:paraId="3BA30BF9" w14:textId="77777777" w:rsidR="00BD06C8" w:rsidRPr="00CA0368" w:rsidRDefault="00BD06C8" w:rsidP="00BA3D2B">
            <w:pPr>
              <w:tabs>
                <w:tab w:val="left" w:pos="3330"/>
              </w:tabs>
              <w:jc w:val="center"/>
              <w:rPr>
                <w:rFonts w:eastAsia="Times New Roman"/>
                <w:color w:val="000000"/>
                <w:sz w:val="22"/>
                <w:szCs w:val="22"/>
                <w:lang w:eastAsia="es-ES"/>
              </w:rPr>
            </w:pPr>
          </w:p>
        </w:tc>
        <w:tc>
          <w:tcPr>
            <w:tcW w:w="993" w:type="dxa"/>
            <w:tcBorders>
              <w:bottom w:val="single" w:sz="4" w:space="0" w:color="auto"/>
            </w:tcBorders>
            <w:shd w:val="clear" w:color="000000" w:fill="FFFFFF"/>
            <w:noWrap/>
            <w:vAlign w:val="bottom"/>
          </w:tcPr>
          <w:p w14:paraId="790F1E5A" w14:textId="77777777" w:rsidR="00BD06C8" w:rsidRPr="00CA0368" w:rsidRDefault="00BD06C8" w:rsidP="00BA3D2B">
            <w:pPr>
              <w:jc w:val="center"/>
              <w:rPr>
                <w:rFonts w:eastAsia="Times New Roman"/>
                <w:color w:val="000000"/>
                <w:sz w:val="22"/>
                <w:szCs w:val="22"/>
                <w:lang w:eastAsia="es-ES"/>
              </w:rPr>
            </w:pPr>
          </w:p>
        </w:tc>
        <w:tc>
          <w:tcPr>
            <w:tcW w:w="992" w:type="dxa"/>
            <w:tcBorders>
              <w:bottom w:val="single" w:sz="4" w:space="0" w:color="auto"/>
            </w:tcBorders>
            <w:shd w:val="clear" w:color="000000" w:fill="FFFFFF"/>
            <w:noWrap/>
            <w:vAlign w:val="bottom"/>
          </w:tcPr>
          <w:p w14:paraId="540C6D29" w14:textId="77777777" w:rsidR="00BD06C8" w:rsidRPr="00CA0368" w:rsidRDefault="00BD06C8" w:rsidP="00BA3D2B">
            <w:pPr>
              <w:jc w:val="center"/>
              <w:rPr>
                <w:rFonts w:eastAsia="Times New Roman"/>
                <w:color w:val="000000"/>
                <w:sz w:val="22"/>
                <w:szCs w:val="22"/>
                <w:lang w:eastAsia="es-ES"/>
              </w:rPr>
            </w:pPr>
          </w:p>
        </w:tc>
        <w:tc>
          <w:tcPr>
            <w:tcW w:w="992" w:type="dxa"/>
            <w:tcBorders>
              <w:bottom w:val="single" w:sz="4" w:space="0" w:color="auto"/>
            </w:tcBorders>
            <w:shd w:val="clear" w:color="auto" w:fill="auto"/>
            <w:noWrap/>
            <w:vAlign w:val="bottom"/>
          </w:tcPr>
          <w:p w14:paraId="7BC4B181" w14:textId="77777777" w:rsidR="00BD06C8" w:rsidRPr="00CA0368" w:rsidRDefault="00BD06C8" w:rsidP="00BA3D2B">
            <w:pPr>
              <w:jc w:val="center"/>
              <w:rPr>
                <w:rFonts w:eastAsia="Times New Roman"/>
                <w:color w:val="000000"/>
                <w:sz w:val="22"/>
                <w:szCs w:val="22"/>
                <w:lang w:eastAsia="es-ES"/>
              </w:rPr>
            </w:pPr>
          </w:p>
        </w:tc>
        <w:tc>
          <w:tcPr>
            <w:tcW w:w="992" w:type="dxa"/>
            <w:tcBorders>
              <w:bottom w:val="single" w:sz="4" w:space="0" w:color="auto"/>
            </w:tcBorders>
            <w:shd w:val="clear" w:color="auto" w:fill="auto"/>
            <w:noWrap/>
            <w:vAlign w:val="bottom"/>
          </w:tcPr>
          <w:p w14:paraId="43DAAC7B" w14:textId="77777777" w:rsidR="00BD06C8" w:rsidRPr="00CA0368" w:rsidRDefault="00BD06C8" w:rsidP="00BA3D2B">
            <w:pPr>
              <w:jc w:val="center"/>
              <w:rPr>
                <w:rFonts w:eastAsia="Times New Roman"/>
                <w:color w:val="000000"/>
                <w:sz w:val="22"/>
                <w:szCs w:val="22"/>
                <w:lang w:eastAsia="es-ES"/>
              </w:rPr>
            </w:pPr>
          </w:p>
        </w:tc>
      </w:tr>
    </w:tbl>
    <w:p w14:paraId="4760B310" w14:textId="1DF9E4B3" w:rsidR="00136C2D" w:rsidRDefault="003D2992">
      <w:pPr>
        <w:rPr>
          <w:b/>
          <w:bCs/>
          <w:sz w:val="24"/>
          <w:szCs w:val="24"/>
        </w:rPr>
      </w:pPr>
      <w:r w:rsidRPr="003D2992">
        <w:rPr>
          <w:rFonts w:eastAsia="Times New Roman"/>
          <w:bCs/>
          <w:kern w:val="28"/>
          <w:sz w:val="24"/>
          <w:szCs w:val="24"/>
        </w:rPr>
        <w:t>Each model presents a different combination of explanatory variables. Variables “CEAR treatment”, “High-performance association”, and “Peer-enforcement stage” are dummy variables while “Non-enforced rounds” and “Peer-enforced rounds” enumerate rounds of the game in each stage (from 0 to 9). Standard errors are robust and shown in parentheses. Significance levels are represented by the following notation *** = p &lt; 0.01, ** = p &lt; 0.05, * = p &lt;0.1. Note that the dependent variable is a percent. The shaded column shows the most parsimonious model based on Akaike’s information criteria (</w:t>
      </w:r>
      <w:proofErr w:type="gramStart"/>
      <w:r w:rsidRPr="003D2992">
        <w:rPr>
          <w:rFonts w:eastAsia="Times New Roman"/>
          <w:bCs/>
          <w:kern w:val="28"/>
          <w:sz w:val="24"/>
          <w:szCs w:val="24"/>
        </w:rPr>
        <w:t>i.e.</w:t>
      </w:r>
      <w:proofErr w:type="gramEnd"/>
      <w:r w:rsidRPr="003D2992">
        <w:rPr>
          <w:rFonts w:eastAsia="Times New Roman"/>
          <w:bCs/>
          <w:kern w:val="28"/>
          <w:sz w:val="24"/>
          <w:szCs w:val="24"/>
        </w:rPr>
        <w:t xml:space="preserve"> the model with the lowest AIC score).</w:t>
      </w:r>
    </w:p>
    <w:p w14:paraId="399E1BC8" w14:textId="019C8D1E" w:rsidR="00ED5A13" w:rsidRDefault="00ED5A13">
      <w:pPr>
        <w:rPr>
          <w:b/>
          <w:bCs/>
          <w:sz w:val="24"/>
          <w:szCs w:val="24"/>
        </w:rPr>
      </w:pPr>
    </w:p>
    <w:p w14:paraId="557A1A6B" w14:textId="51DC98F3" w:rsidR="002E11FF" w:rsidRDefault="002E11FF" w:rsidP="007F32D0">
      <w:pPr>
        <w:pStyle w:val="Refhead"/>
        <w:spacing w:before="0" w:after="0" w:line="480" w:lineRule="auto"/>
        <w:rPr>
          <w:b w:val="0"/>
        </w:rPr>
      </w:pPr>
      <w:r>
        <w:t xml:space="preserve">Table S4. </w:t>
      </w:r>
      <w:r w:rsidRPr="007F32D0">
        <w:rPr>
          <w:b w:val="0"/>
          <w:bCs w:val="0"/>
        </w:rPr>
        <w:t>Non-parametric comparisons of the individual probability of reporting</w:t>
      </w:r>
      <w:r>
        <w:rPr>
          <w:b w:val="0"/>
        </w:rPr>
        <w:t xml:space="preserve"> </w:t>
      </w:r>
      <w:r w:rsidRPr="004C0E87">
        <w:rPr>
          <w:b w:val="0"/>
        </w:rPr>
        <w:t>between treatments (</w:t>
      </w:r>
      <w:proofErr w:type="gramStart"/>
      <w:r w:rsidRPr="004C0E87">
        <w:rPr>
          <w:b w:val="0"/>
        </w:rPr>
        <w:t>i.e.</w:t>
      </w:r>
      <w:proofErr w:type="gramEnd"/>
      <w:r w:rsidRPr="004C0E87">
        <w:rPr>
          <w:b w:val="0"/>
        </w:rPr>
        <w:t xml:space="preserve"> CEAR vs. </w:t>
      </w:r>
      <w:r w:rsidRPr="00FE2FC7">
        <w:rPr>
          <w:b w:val="0"/>
          <w:i/>
        </w:rPr>
        <w:t>pseudo</w:t>
      </w:r>
      <w:r>
        <w:rPr>
          <w:b w:val="0"/>
        </w:rPr>
        <w:t xml:space="preserve">-OA) and </w:t>
      </w:r>
      <w:r w:rsidRPr="004C0E87">
        <w:rPr>
          <w:b w:val="0"/>
        </w:rPr>
        <w:t>association types (i.e. high</w:t>
      </w:r>
      <w:r w:rsidR="007F32D0">
        <w:rPr>
          <w:b w:val="0"/>
        </w:rPr>
        <w:t xml:space="preserve"> </w:t>
      </w:r>
      <w:r w:rsidRPr="004C0E87">
        <w:rPr>
          <w:b w:val="0"/>
        </w:rPr>
        <w:t>performance vs. low</w:t>
      </w:r>
      <w:r w:rsidR="007F32D0">
        <w:rPr>
          <w:b w:val="0"/>
        </w:rPr>
        <w:t xml:space="preserve"> </w:t>
      </w:r>
      <w:r w:rsidRPr="004C0E87">
        <w:rPr>
          <w:b w:val="0"/>
        </w:rPr>
        <w:t xml:space="preserve">performance. </w:t>
      </w:r>
    </w:p>
    <w:tbl>
      <w:tblPr>
        <w:tblStyle w:val="TableGrid"/>
        <w:tblpPr w:leftFromText="180" w:rightFromText="180" w:vertAnchor="text" w:horzAnchor="page" w:tblpX="1566" w:tblpY="179"/>
        <w:tblOverlap w:val="never"/>
        <w:tblW w:w="8365" w:type="dxa"/>
        <w:tblLook w:val="04A0" w:firstRow="1" w:lastRow="0" w:firstColumn="1" w:lastColumn="0" w:noHBand="0" w:noVBand="1"/>
      </w:tblPr>
      <w:tblGrid>
        <w:gridCol w:w="1460"/>
        <w:gridCol w:w="2065"/>
        <w:gridCol w:w="1624"/>
        <w:gridCol w:w="1014"/>
        <w:gridCol w:w="2202"/>
      </w:tblGrid>
      <w:tr w:rsidR="002E11FF" w14:paraId="688F1206" w14:textId="77777777" w:rsidTr="007F32D0">
        <w:trPr>
          <w:trHeight w:val="586"/>
        </w:trPr>
        <w:tc>
          <w:tcPr>
            <w:tcW w:w="1460" w:type="dxa"/>
            <w:vAlign w:val="center"/>
          </w:tcPr>
          <w:p w14:paraId="485452B0" w14:textId="77777777" w:rsidR="002E11FF" w:rsidRPr="00893781" w:rsidRDefault="002E11FF" w:rsidP="00BA3D2B">
            <w:pPr>
              <w:pStyle w:val="Refhead"/>
              <w:spacing w:before="0" w:after="0"/>
            </w:pPr>
            <w:r>
              <w:t>Treatment</w:t>
            </w:r>
          </w:p>
        </w:tc>
        <w:tc>
          <w:tcPr>
            <w:tcW w:w="2065" w:type="dxa"/>
            <w:vAlign w:val="center"/>
          </w:tcPr>
          <w:p w14:paraId="65F4FF47" w14:textId="77777777" w:rsidR="002E11FF" w:rsidRPr="00893781" w:rsidRDefault="002E11FF" w:rsidP="00BA3D2B">
            <w:pPr>
              <w:pStyle w:val="Refhead"/>
              <w:spacing w:before="0" w:after="0"/>
            </w:pPr>
            <w:r>
              <w:t>Association type</w:t>
            </w:r>
          </w:p>
        </w:tc>
        <w:tc>
          <w:tcPr>
            <w:tcW w:w="1624" w:type="dxa"/>
            <w:vAlign w:val="center"/>
          </w:tcPr>
          <w:p w14:paraId="02F242BA" w14:textId="77777777" w:rsidR="002E11FF" w:rsidRPr="00893781" w:rsidRDefault="002E11FF" w:rsidP="00BA3D2B">
            <w:pPr>
              <w:pStyle w:val="Refhead"/>
              <w:spacing w:before="0" w:after="0"/>
            </w:pPr>
            <w:r w:rsidRPr="00893781">
              <w:t>Test</w:t>
            </w:r>
          </w:p>
        </w:tc>
        <w:tc>
          <w:tcPr>
            <w:tcW w:w="1014" w:type="dxa"/>
            <w:vAlign w:val="center"/>
          </w:tcPr>
          <w:p w14:paraId="22F69DAF" w14:textId="77777777" w:rsidR="002E11FF" w:rsidRPr="00893781" w:rsidRDefault="002E11FF" w:rsidP="00BA3D2B">
            <w:pPr>
              <w:pStyle w:val="Refhead"/>
              <w:spacing w:before="0" w:after="0"/>
            </w:pPr>
            <w:r w:rsidRPr="00893781">
              <w:t>p value</w:t>
            </w:r>
          </w:p>
        </w:tc>
        <w:tc>
          <w:tcPr>
            <w:tcW w:w="2202" w:type="dxa"/>
            <w:vAlign w:val="center"/>
          </w:tcPr>
          <w:p w14:paraId="6A0BFA52" w14:textId="5CB33AF6" w:rsidR="002E11FF" w:rsidRPr="00893781" w:rsidRDefault="002E11FF" w:rsidP="00BA3D2B">
            <w:pPr>
              <w:pStyle w:val="Refhead"/>
              <w:spacing w:before="0" w:after="0"/>
            </w:pPr>
            <w:r w:rsidRPr="00893781">
              <w:t xml:space="preserve">Adjusted p value </w:t>
            </w:r>
            <w:r w:rsidR="007F32D0">
              <w:t>*</w:t>
            </w:r>
          </w:p>
        </w:tc>
      </w:tr>
      <w:tr w:rsidR="002E11FF" w14:paraId="29BF0F53" w14:textId="77777777" w:rsidTr="007F32D0">
        <w:trPr>
          <w:trHeight w:val="586"/>
        </w:trPr>
        <w:tc>
          <w:tcPr>
            <w:tcW w:w="1460" w:type="dxa"/>
            <w:vAlign w:val="center"/>
          </w:tcPr>
          <w:p w14:paraId="53B36225" w14:textId="77777777" w:rsidR="002E11FF" w:rsidRDefault="002E11FF" w:rsidP="00BA3D2B">
            <w:pPr>
              <w:pStyle w:val="Refhead"/>
              <w:spacing w:before="0" w:after="0"/>
              <w:rPr>
                <w:b w:val="0"/>
              </w:rPr>
            </w:pPr>
            <w:r>
              <w:rPr>
                <w:b w:val="0"/>
              </w:rPr>
              <w:t>CEAR</w:t>
            </w:r>
            <w:r w:rsidRPr="00EE12EB">
              <w:rPr>
                <w:b w:val="0"/>
              </w:rPr>
              <w:t xml:space="preserve"> vs. </w:t>
            </w:r>
            <w:r>
              <w:rPr>
                <w:b w:val="0"/>
              </w:rPr>
              <w:t xml:space="preserve">pseudo-OA </w:t>
            </w:r>
          </w:p>
        </w:tc>
        <w:tc>
          <w:tcPr>
            <w:tcW w:w="2065" w:type="dxa"/>
            <w:vAlign w:val="center"/>
          </w:tcPr>
          <w:p w14:paraId="23C909D9" w14:textId="77777777" w:rsidR="002E11FF" w:rsidRDefault="002E11FF" w:rsidP="00BA3D2B">
            <w:pPr>
              <w:pStyle w:val="Refhead"/>
              <w:spacing w:before="0" w:after="0"/>
              <w:rPr>
                <w:b w:val="0"/>
              </w:rPr>
            </w:pPr>
            <w:r>
              <w:rPr>
                <w:b w:val="0"/>
              </w:rPr>
              <w:t>High-</w:t>
            </w:r>
            <w:r w:rsidRPr="00EE12EB">
              <w:rPr>
                <w:b w:val="0"/>
              </w:rPr>
              <w:t>performance</w:t>
            </w:r>
          </w:p>
        </w:tc>
        <w:tc>
          <w:tcPr>
            <w:tcW w:w="1624" w:type="dxa"/>
            <w:vAlign w:val="center"/>
          </w:tcPr>
          <w:p w14:paraId="728B8C97" w14:textId="77777777" w:rsidR="002E11FF" w:rsidRDefault="002E11FF" w:rsidP="00BA3D2B">
            <w:pPr>
              <w:pStyle w:val="Refhead"/>
              <w:spacing w:before="0" w:after="0"/>
              <w:rPr>
                <w:b w:val="0"/>
              </w:rPr>
            </w:pPr>
            <w:r>
              <w:rPr>
                <w:b w:val="0"/>
              </w:rPr>
              <w:t>Wilcoxon test</w:t>
            </w:r>
          </w:p>
        </w:tc>
        <w:tc>
          <w:tcPr>
            <w:tcW w:w="1014" w:type="dxa"/>
            <w:vAlign w:val="center"/>
          </w:tcPr>
          <w:p w14:paraId="6E9D76FC" w14:textId="77777777" w:rsidR="002E11FF" w:rsidRPr="000827C4" w:rsidRDefault="002E11FF" w:rsidP="00BA3D2B">
            <w:pPr>
              <w:pStyle w:val="Refhead"/>
              <w:spacing w:before="0" w:after="0"/>
            </w:pPr>
            <w:r w:rsidRPr="00873C8C">
              <w:t>0.027</w:t>
            </w:r>
          </w:p>
        </w:tc>
        <w:tc>
          <w:tcPr>
            <w:tcW w:w="2202" w:type="dxa"/>
            <w:vAlign w:val="center"/>
          </w:tcPr>
          <w:p w14:paraId="29EAA4BF" w14:textId="77777777" w:rsidR="002E11FF" w:rsidRPr="00873C8C" w:rsidRDefault="002E11FF" w:rsidP="00BA3D2B">
            <w:pPr>
              <w:pStyle w:val="Refhead"/>
              <w:spacing w:before="0" w:after="0"/>
              <w:rPr>
                <w:b w:val="0"/>
              </w:rPr>
            </w:pPr>
            <w:r w:rsidRPr="00873C8C">
              <w:rPr>
                <w:b w:val="0"/>
              </w:rPr>
              <w:t>0.108</w:t>
            </w:r>
          </w:p>
        </w:tc>
      </w:tr>
      <w:tr w:rsidR="002E11FF" w14:paraId="07A1773D" w14:textId="77777777" w:rsidTr="007F32D0">
        <w:trPr>
          <w:trHeight w:val="586"/>
        </w:trPr>
        <w:tc>
          <w:tcPr>
            <w:tcW w:w="1460" w:type="dxa"/>
            <w:vAlign w:val="center"/>
          </w:tcPr>
          <w:p w14:paraId="21BBB820" w14:textId="77777777" w:rsidR="002E11FF" w:rsidRDefault="002E11FF" w:rsidP="00BA3D2B">
            <w:pPr>
              <w:pStyle w:val="Refhead"/>
              <w:spacing w:before="0" w:after="0"/>
              <w:rPr>
                <w:b w:val="0"/>
              </w:rPr>
            </w:pPr>
            <w:r>
              <w:rPr>
                <w:b w:val="0"/>
              </w:rPr>
              <w:t>CEAR</w:t>
            </w:r>
            <w:r w:rsidRPr="00EE12EB">
              <w:rPr>
                <w:b w:val="0"/>
              </w:rPr>
              <w:t xml:space="preserve"> vs. </w:t>
            </w:r>
            <w:r>
              <w:rPr>
                <w:b w:val="0"/>
              </w:rPr>
              <w:t xml:space="preserve">pseudo-OA </w:t>
            </w:r>
          </w:p>
        </w:tc>
        <w:tc>
          <w:tcPr>
            <w:tcW w:w="2065" w:type="dxa"/>
            <w:vAlign w:val="center"/>
          </w:tcPr>
          <w:p w14:paraId="3993565A" w14:textId="77777777" w:rsidR="002E11FF" w:rsidRDefault="002E11FF" w:rsidP="00BA3D2B">
            <w:pPr>
              <w:pStyle w:val="Refhead"/>
              <w:spacing w:before="0" w:after="0"/>
              <w:rPr>
                <w:b w:val="0"/>
              </w:rPr>
            </w:pPr>
            <w:proofErr w:type="gramStart"/>
            <w:r w:rsidRPr="00A56955">
              <w:rPr>
                <w:b w:val="0"/>
              </w:rPr>
              <w:t>Low-performance</w:t>
            </w:r>
            <w:proofErr w:type="gramEnd"/>
          </w:p>
        </w:tc>
        <w:tc>
          <w:tcPr>
            <w:tcW w:w="1624" w:type="dxa"/>
            <w:vAlign w:val="center"/>
          </w:tcPr>
          <w:p w14:paraId="64649369" w14:textId="77777777" w:rsidR="002E11FF" w:rsidRDefault="002E11FF" w:rsidP="00BA3D2B">
            <w:pPr>
              <w:pStyle w:val="Refhead"/>
              <w:spacing w:before="0" w:after="0"/>
              <w:rPr>
                <w:b w:val="0"/>
              </w:rPr>
            </w:pPr>
            <w:r>
              <w:rPr>
                <w:b w:val="0"/>
              </w:rPr>
              <w:t>Wilcoxon test</w:t>
            </w:r>
          </w:p>
        </w:tc>
        <w:tc>
          <w:tcPr>
            <w:tcW w:w="1014" w:type="dxa"/>
            <w:vAlign w:val="center"/>
          </w:tcPr>
          <w:p w14:paraId="0177FF63" w14:textId="62D66029" w:rsidR="002E11FF" w:rsidRPr="00873C8C" w:rsidRDefault="002E11FF" w:rsidP="00BA3D2B">
            <w:pPr>
              <w:pStyle w:val="Refhead"/>
              <w:spacing w:before="0" w:after="0"/>
              <w:rPr>
                <w:b w:val="0"/>
              </w:rPr>
            </w:pPr>
            <w:r w:rsidRPr="00873C8C">
              <w:rPr>
                <w:b w:val="0"/>
              </w:rPr>
              <w:t>0.</w:t>
            </w:r>
            <w:ins w:id="125" w:author="Ignacia" w:date="2021-01-12T14:48:00Z">
              <w:r w:rsidR="00702634">
                <w:rPr>
                  <w:b w:val="0"/>
                </w:rPr>
                <w:t>21</w:t>
              </w:r>
            </w:ins>
            <w:del w:id="126" w:author="Ignacia" w:date="2021-01-12T14:48:00Z">
              <w:r w:rsidRPr="00873C8C" w:rsidDel="00702634">
                <w:rPr>
                  <w:b w:val="0"/>
                </w:rPr>
                <w:delText>34</w:delText>
              </w:r>
            </w:del>
            <w:r w:rsidRPr="00873C8C">
              <w:rPr>
                <w:b w:val="0"/>
              </w:rPr>
              <w:t>7</w:t>
            </w:r>
          </w:p>
        </w:tc>
        <w:tc>
          <w:tcPr>
            <w:tcW w:w="2202" w:type="dxa"/>
            <w:vAlign w:val="center"/>
          </w:tcPr>
          <w:p w14:paraId="738D1D14" w14:textId="5C5E1F27" w:rsidR="002E11FF" w:rsidRPr="00EA1222" w:rsidRDefault="002E11FF" w:rsidP="00BA3D2B">
            <w:pPr>
              <w:pStyle w:val="Refhead"/>
              <w:spacing w:before="0" w:after="0"/>
              <w:rPr>
                <w:b w:val="0"/>
              </w:rPr>
            </w:pPr>
            <w:del w:id="127" w:author="Ignacia" w:date="2021-01-12T14:48:00Z">
              <w:r w:rsidRPr="00EA1222" w:rsidDel="00702634">
                <w:rPr>
                  <w:b w:val="0"/>
                </w:rPr>
                <w:delText>1.00</w:delText>
              </w:r>
            </w:del>
            <w:r w:rsidRPr="00EA1222">
              <w:rPr>
                <w:b w:val="0"/>
              </w:rPr>
              <w:t>0</w:t>
            </w:r>
            <w:ins w:id="128" w:author="Ignacia" w:date="2021-01-12T14:48:00Z">
              <w:r w:rsidR="00702634">
                <w:rPr>
                  <w:b w:val="0"/>
                </w:rPr>
                <w:t>087</w:t>
              </w:r>
            </w:ins>
          </w:p>
        </w:tc>
      </w:tr>
      <w:tr w:rsidR="002E11FF" w14:paraId="7118BB02" w14:textId="77777777" w:rsidTr="007F32D0">
        <w:trPr>
          <w:trHeight w:val="586"/>
        </w:trPr>
        <w:tc>
          <w:tcPr>
            <w:tcW w:w="1460" w:type="dxa"/>
            <w:shd w:val="clear" w:color="auto" w:fill="E7E6E6" w:themeFill="background2"/>
            <w:vAlign w:val="center"/>
          </w:tcPr>
          <w:p w14:paraId="58681EA0" w14:textId="77777777" w:rsidR="002E11FF" w:rsidRDefault="002E11FF" w:rsidP="00BA3D2B">
            <w:pPr>
              <w:pStyle w:val="Refhead"/>
              <w:spacing w:before="0" w:after="0"/>
              <w:rPr>
                <w:b w:val="0"/>
              </w:rPr>
            </w:pPr>
            <w:r>
              <w:rPr>
                <w:b w:val="0"/>
              </w:rPr>
              <w:t>CEAR</w:t>
            </w:r>
            <w:r w:rsidRPr="00EE12EB">
              <w:rPr>
                <w:b w:val="0"/>
              </w:rPr>
              <w:t xml:space="preserve"> </w:t>
            </w:r>
          </w:p>
        </w:tc>
        <w:tc>
          <w:tcPr>
            <w:tcW w:w="2065" w:type="dxa"/>
            <w:shd w:val="clear" w:color="auto" w:fill="E7E6E6" w:themeFill="background2"/>
            <w:vAlign w:val="center"/>
          </w:tcPr>
          <w:p w14:paraId="2D6BB432" w14:textId="77777777" w:rsidR="002E11FF" w:rsidRDefault="002E11FF" w:rsidP="00BA3D2B">
            <w:pPr>
              <w:pStyle w:val="Refhead"/>
              <w:spacing w:before="0" w:after="0"/>
              <w:rPr>
                <w:b w:val="0"/>
              </w:rPr>
            </w:pPr>
            <w:r>
              <w:rPr>
                <w:b w:val="0"/>
              </w:rPr>
              <w:t>High- vs. low-</w:t>
            </w:r>
            <w:r w:rsidRPr="00EE12EB">
              <w:rPr>
                <w:b w:val="0"/>
              </w:rPr>
              <w:t>performance</w:t>
            </w:r>
          </w:p>
        </w:tc>
        <w:tc>
          <w:tcPr>
            <w:tcW w:w="1624" w:type="dxa"/>
            <w:shd w:val="clear" w:color="auto" w:fill="E7E6E6" w:themeFill="background2"/>
            <w:vAlign w:val="center"/>
          </w:tcPr>
          <w:p w14:paraId="17ECB45D" w14:textId="77777777" w:rsidR="002E11FF" w:rsidRDefault="002E11FF" w:rsidP="00BA3D2B">
            <w:pPr>
              <w:pStyle w:val="Refhead"/>
              <w:spacing w:before="0" w:after="0"/>
              <w:rPr>
                <w:b w:val="0"/>
              </w:rPr>
            </w:pPr>
            <w:r>
              <w:rPr>
                <w:b w:val="0"/>
              </w:rPr>
              <w:t>Wilcoxon test</w:t>
            </w:r>
          </w:p>
        </w:tc>
        <w:tc>
          <w:tcPr>
            <w:tcW w:w="1014" w:type="dxa"/>
            <w:shd w:val="clear" w:color="auto" w:fill="E7E6E6" w:themeFill="background2"/>
            <w:vAlign w:val="center"/>
          </w:tcPr>
          <w:p w14:paraId="6ED01139" w14:textId="070432F3" w:rsidR="002E11FF" w:rsidRPr="00EA1222" w:rsidRDefault="002E11FF" w:rsidP="00BA3D2B">
            <w:pPr>
              <w:pStyle w:val="Refhead"/>
              <w:spacing w:before="0" w:after="0"/>
            </w:pPr>
            <w:r w:rsidRPr="00EA1222">
              <w:t>0.00</w:t>
            </w:r>
            <w:ins w:id="129" w:author="Ignacia" w:date="2021-01-12T14:50:00Z">
              <w:r w:rsidR="00702634">
                <w:t>4</w:t>
              </w:r>
            </w:ins>
            <w:del w:id="130" w:author="Ignacia" w:date="2021-01-12T14:50:00Z">
              <w:r w:rsidRPr="00EA1222" w:rsidDel="00702634">
                <w:delText>2</w:delText>
              </w:r>
            </w:del>
          </w:p>
        </w:tc>
        <w:tc>
          <w:tcPr>
            <w:tcW w:w="2202" w:type="dxa"/>
            <w:shd w:val="clear" w:color="auto" w:fill="E7E6E6" w:themeFill="background2"/>
            <w:vAlign w:val="center"/>
          </w:tcPr>
          <w:p w14:paraId="3F31B5D0" w14:textId="7D76F33B" w:rsidR="002E11FF" w:rsidRPr="00EA1222" w:rsidRDefault="002E11FF" w:rsidP="00BA3D2B">
            <w:pPr>
              <w:pStyle w:val="Refhead"/>
              <w:spacing w:before="0" w:after="0"/>
            </w:pPr>
            <w:r w:rsidRPr="00EA1222">
              <w:t>0.0</w:t>
            </w:r>
            <w:ins w:id="131" w:author="Ignacia" w:date="2021-01-12T14:50:00Z">
              <w:r w:rsidR="00702634">
                <w:t>16</w:t>
              </w:r>
            </w:ins>
            <w:del w:id="132" w:author="Ignacia" w:date="2021-01-12T14:50:00Z">
              <w:r w:rsidRPr="00EA1222" w:rsidDel="00702634">
                <w:delText>08</w:delText>
              </w:r>
            </w:del>
          </w:p>
        </w:tc>
      </w:tr>
      <w:tr w:rsidR="002E11FF" w14:paraId="55718359" w14:textId="77777777" w:rsidTr="007F32D0">
        <w:trPr>
          <w:trHeight w:val="586"/>
        </w:trPr>
        <w:tc>
          <w:tcPr>
            <w:tcW w:w="1460" w:type="dxa"/>
            <w:vAlign w:val="center"/>
          </w:tcPr>
          <w:p w14:paraId="5CCB42BF" w14:textId="77777777" w:rsidR="002E11FF" w:rsidRDefault="002E11FF" w:rsidP="00BA3D2B">
            <w:pPr>
              <w:pStyle w:val="Refhead"/>
              <w:spacing w:before="0" w:after="0"/>
              <w:rPr>
                <w:b w:val="0"/>
              </w:rPr>
            </w:pPr>
            <w:r>
              <w:rPr>
                <w:b w:val="0"/>
              </w:rPr>
              <w:t xml:space="preserve">Pseudo-OA </w:t>
            </w:r>
          </w:p>
        </w:tc>
        <w:tc>
          <w:tcPr>
            <w:tcW w:w="2065" w:type="dxa"/>
            <w:vAlign w:val="center"/>
          </w:tcPr>
          <w:p w14:paraId="7CCC7F83" w14:textId="77777777" w:rsidR="002E11FF" w:rsidRDefault="002E11FF" w:rsidP="00BA3D2B">
            <w:pPr>
              <w:pStyle w:val="Refhead"/>
              <w:spacing w:before="0" w:after="0"/>
              <w:rPr>
                <w:b w:val="0"/>
              </w:rPr>
            </w:pPr>
            <w:r>
              <w:rPr>
                <w:b w:val="0"/>
              </w:rPr>
              <w:t>High- vs. low-</w:t>
            </w:r>
            <w:r w:rsidRPr="00EE12EB">
              <w:rPr>
                <w:b w:val="0"/>
              </w:rPr>
              <w:t>performance</w:t>
            </w:r>
          </w:p>
        </w:tc>
        <w:tc>
          <w:tcPr>
            <w:tcW w:w="1624" w:type="dxa"/>
            <w:vAlign w:val="center"/>
          </w:tcPr>
          <w:p w14:paraId="4C44B488" w14:textId="77777777" w:rsidR="002E11FF" w:rsidRDefault="002E11FF" w:rsidP="00BA3D2B">
            <w:pPr>
              <w:pStyle w:val="Refhead"/>
              <w:spacing w:before="0" w:after="0"/>
              <w:rPr>
                <w:b w:val="0"/>
              </w:rPr>
            </w:pPr>
            <w:r>
              <w:rPr>
                <w:b w:val="0"/>
              </w:rPr>
              <w:t>Wilcoxon test</w:t>
            </w:r>
          </w:p>
        </w:tc>
        <w:tc>
          <w:tcPr>
            <w:tcW w:w="1014" w:type="dxa"/>
            <w:vAlign w:val="center"/>
          </w:tcPr>
          <w:p w14:paraId="02CEADA3" w14:textId="5BED8A28" w:rsidR="002E11FF" w:rsidRPr="00EA1222" w:rsidRDefault="002E11FF" w:rsidP="00BA3D2B">
            <w:pPr>
              <w:pStyle w:val="Refhead"/>
              <w:spacing w:before="0" w:after="0"/>
            </w:pPr>
            <w:r w:rsidRPr="00EA1222">
              <w:t>0.0</w:t>
            </w:r>
            <w:ins w:id="133" w:author="Ignacia" w:date="2021-01-12T14:51:00Z">
              <w:r w:rsidR="00702634">
                <w:t>15</w:t>
              </w:r>
            </w:ins>
            <w:del w:id="134" w:author="Ignacia" w:date="2021-01-12T14:51:00Z">
              <w:r w:rsidRPr="00EA1222" w:rsidDel="00702634">
                <w:delText>33</w:delText>
              </w:r>
            </w:del>
          </w:p>
        </w:tc>
        <w:tc>
          <w:tcPr>
            <w:tcW w:w="2202" w:type="dxa"/>
            <w:vAlign w:val="center"/>
          </w:tcPr>
          <w:p w14:paraId="4DE7ECBA" w14:textId="1434B190" w:rsidR="002E11FF" w:rsidRPr="00EA1222" w:rsidRDefault="002E11FF" w:rsidP="00BA3D2B">
            <w:pPr>
              <w:pStyle w:val="Refhead"/>
              <w:spacing w:before="0" w:after="0"/>
              <w:rPr>
                <w:b w:val="0"/>
              </w:rPr>
            </w:pPr>
            <w:r w:rsidRPr="00EA1222">
              <w:rPr>
                <w:b w:val="0"/>
              </w:rPr>
              <w:t>0.</w:t>
            </w:r>
            <w:ins w:id="135" w:author="Ignacia" w:date="2021-01-12T14:51:00Z">
              <w:r w:rsidR="00702634">
                <w:rPr>
                  <w:b w:val="0"/>
                </w:rPr>
                <w:t>062</w:t>
              </w:r>
            </w:ins>
            <w:del w:id="136" w:author="Ignacia" w:date="2021-01-12T14:51:00Z">
              <w:r w:rsidRPr="00EA1222" w:rsidDel="00702634">
                <w:rPr>
                  <w:b w:val="0"/>
                </w:rPr>
                <w:delText>132</w:delText>
              </w:r>
            </w:del>
          </w:p>
        </w:tc>
      </w:tr>
    </w:tbl>
    <w:p w14:paraId="7EC8CDC3" w14:textId="77777777" w:rsidR="002E11FF" w:rsidRDefault="002E11FF" w:rsidP="002E11FF">
      <w:pPr>
        <w:pStyle w:val="Refhead"/>
        <w:spacing w:before="0" w:after="0"/>
        <w:ind w:left="720"/>
      </w:pPr>
    </w:p>
    <w:p w14:paraId="6DDE79FC" w14:textId="0AFA9A55" w:rsidR="00ED5A13" w:rsidRDefault="00ED5A13">
      <w:pPr>
        <w:rPr>
          <w:b/>
          <w:bCs/>
          <w:sz w:val="24"/>
          <w:szCs w:val="24"/>
        </w:rPr>
      </w:pPr>
    </w:p>
    <w:p w14:paraId="4AFF6F8B" w14:textId="4466F7F8" w:rsidR="00ED5A13" w:rsidRDefault="00ED5A13">
      <w:pPr>
        <w:rPr>
          <w:b/>
          <w:bCs/>
          <w:sz w:val="24"/>
          <w:szCs w:val="24"/>
        </w:rPr>
      </w:pPr>
    </w:p>
    <w:p w14:paraId="3D43C215" w14:textId="6B796310" w:rsidR="00ED5A13" w:rsidRDefault="00ED5A13">
      <w:pPr>
        <w:rPr>
          <w:b/>
          <w:bCs/>
          <w:sz w:val="24"/>
          <w:szCs w:val="24"/>
        </w:rPr>
      </w:pPr>
    </w:p>
    <w:p w14:paraId="2ADA48F0" w14:textId="132CD6DD" w:rsidR="00ED5A13" w:rsidRDefault="00ED5A13">
      <w:pPr>
        <w:rPr>
          <w:b/>
          <w:bCs/>
          <w:sz w:val="24"/>
          <w:szCs w:val="24"/>
        </w:rPr>
      </w:pPr>
    </w:p>
    <w:p w14:paraId="3A3B8E30" w14:textId="19CAA03B" w:rsidR="00ED5A13" w:rsidRDefault="00ED5A13">
      <w:pPr>
        <w:rPr>
          <w:b/>
          <w:bCs/>
          <w:sz w:val="24"/>
          <w:szCs w:val="24"/>
        </w:rPr>
      </w:pPr>
    </w:p>
    <w:p w14:paraId="0D71B447" w14:textId="5E1DCE26" w:rsidR="00ED5A13" w:rsidRDefault="00ED5A13">
      <w:pPr>
        <w:rPr>
          <w:b/>
          <w:bCs/>
          <w:sz w:val="24"/>
          <w:szCs w:val="24"/>
        </w:rPr>
      </w:pPr>
    </w:p>
    <w:p w14:paraId="387A7726" w14:textId="4D39C37F" w:rsidR="00ED5A13" w:rsidRDefault="00ED5A13">
      <w:pPr>
        <w:rPr>
          <w:b/>
          <w:bCs/>
          <w:sz w:val="24"/>
          <w:szCs w:val="24"/>
        </w:rPr>
      </w:pPr>
    </w:p>
    <w:p w14:paraId="79866550" w14:textId="59081FB7" w:rsidR="00ED5A13" w:rsidRDefault="00ED5A13">
      <w:pPr>
        <w:rPr>
          <w:b/>
          <w:bCs/>
          <w:sz w:val="24"/>
          <w:szCs w:val="24"/>
        </w:rPr>
      </w:pPr>
    </w:p>
    <w:p w14:paraId="27B58354" w14:textId="16E486FC" w:rsidR="00ED5A13" w:rsidRDefault="00ED5A13">
      <w:pPr>
        <w:rPr>
          <w:b/>
          <w:bCs/>
          <w:sz w:val="24"/>
          <w:szCs w:val="24"/>
        </w:rPr>
      </w:pPr>
    </w:p>
    <w:p w14:paraId="581B29D1" w14:textId="25202094" w:rsidR="007F32D0" w:rsidRDefault="007F32D0">
      <w:pPr>
        <w:rPr>
          <w:b/>
          <w:bCs/>
          <w:sz w:val="24"/>
          <w:szCs w:val="24"/>
        </w:rPr>
      </w:pPr>
    </w:p>
    <w:p w14:paraId="021CA763" w14:textId="77777777" w:rsidR="007F32D0" w:rsidRDefault="007F32D0">
      <w:pPr>
        <w:rPr>
          <w:b/>
          <w:bCs/>
          <w:sz w:val="24"/>
          <w:szCs w:val="24"/>
        </w:rPr>
      </w:pPr>
    </w:p>
    <w:p w14:paraId="24333CE1" w14:textId="77777777" w:rsidR="007F32D0" w:rsidRDefault="007F32D0" w:rsidP="007F32D0">
      <w:pPr>
        <w:rPr>
          <w:sz w:val="24"/>
          <w:szCs w:val="24"/>
        </w:rPr>
      </w:pPr>
      <w:r>
        <w:rPr>
          <w:sz w:val="24"/>
          <w:szCs w:val="24"/>
        </w:rPr>
        <w:t>*</w:t>
      </w:r>
      <w:r w:rsidRPr="007F32D0">
        <w:rPr>
          <w:sz w:val="24"/>
          <w:szCs w:val="24"/>
        </w:rPr>
        <w:t xml:space="preserve">P values were adjusted using the Bonferroni method for multiple hypotheses testing considering 4 hypotheses and a significance level equal to 5%. </w:t>
      </w:r>
    </w:p>
    <w:p w14:paraId="5658CA36" w14:textId="772CAC87" w:rsidR="007F32D0" w:rsidRDefault="007F32D0" w:rsidP="007F32D0">
      <w:pPr>
        <w:rPr>
          <w:sz w:val="24"/>
          <w:szCs w:val="24"/>
        </w:rPr>
      </w:pPr>
      <w:r w:rsidRPr="007F32D0">
        <w:rPr>
          <w:sz w:val="24"/>
          <w:szCs w:val="24"/>
        </w:rPr>
        <w:t>Shaded rows show significant differences after correction for multiple hypotheses testing.</w:t>
      </w:r>
    </w:p>
    <w:p w14:paraId="07E3C1AA" w14:textId="47894BBB" w:rsidR="00394489" w:rsidRDefault="00394489" w:rsidP="007F32D0">
      <w:pPr>
        <w:rPr>
          <w:sz w:val="24"/>
          <w:szCs w:val="24"/>
        </w:rPr>
      </w:pPr>
    </w:p>
    <w:p w14:paraId="792B2EE1" w14:textId="7766AB68" w:rsidR="00394489" w:rsidRDefault="00394489" w:rsidP="007F32D0">
      <w:pPr>
        <w:rPr>
          <w:sz w:val="24"/>
          <w:szCs w:val="24"/>
        </w:rPr>
      </w:pPr>
    </w:p>
    <w:p w14:paraId="38CA9EBB" w14:textId="50383FC7" w:rsidR="005305F7" w:rsidRDefault="005305F7" w:rsidP="007F32D0">
      <w:pPr>
        <w:rPr>
          <w:sz w:val="24"/>
          <w:szCs w:val="24"/>
        </w:rPr>
      </w:pPr>
    </w:p>
    <w:p w14:paraId="18F398F3" w14:textId="543F6C15" w:rsidR="005305F7" w:rsidRDefault="005305F7" w:rsidP="007F32D0">
      <w:pPr>
        <w:rPr>
          <w:sz w:val="24"/>
          <w:szCs w:val="24"/>
        </w:rPr>
      </w:pPr>
    </w:p>
    <w:p w14:paraId="20223840" w14:textId="5BD4A1D3" w:rsidR="005305F7" w:rsidRDefault="005305F7" w:rsidP="007F32D0">
      <w:pPr>
        <w:rPr>
          <w:sz w:val="24"/>
          <w:szCs w:val="24"/>
        </w:rPr>
      </w:pPr>
    </w:p>
    <w:p w14:paraId="07510CCC" w14:textId="4B64AC39" w:rsidR="005305F7" w:rsidRDefault="005305F7" w:rsidP="007F32D0">
      <w:pPr>
        <w:rPr>
          <w:sz w:val="24"/>
          <w:szCs w:val="24"/>
        </w:rPr>
      </w:pPr>
    </w:p>
    <w:p w14:paraId="702FF6CC" w14:textId="7B1BE61E" w:rsidR="005305F7" w:rsidRDefault="005305F7" w:rsidP="007F32D0">
      <w:pPr>
        <w:rPr>
          <w:sz w:val="24"/>
          <w:szCs w:val="24"/>
        </w:rPr>
      </w:pPr>
    </w:p>
    <w:p w14:paraId="78581065" w14:textId="6579EA80" w:rsidR="005305F7" w:rsidRDefault="005305F7" w:rsidP="007F32D0">
      <w:pPr>
        <w:rPr>
          <w:sz w:val="24"/>
          <w:szCs w:val="24"/>
        </w:rPr>
      </w:pPr>
    </w:p>
    <w:p w14:paraId="11261B6D" w14:textId="77777777" w:rsidR="005305F7" w:rsidRDefault="005305F7" w:rsidP="007F32D0">
      <w:pPr>
        <w:rPr>
          <w:sz w:val="24"/>
          <w:szCs w:val="24"/>
        </w:rPr>
      </w:pPr>
    </w:p>
    <w:p w14:paraId="6DC00BBD" w14:textId="5C7DD1F7" w:rsidR="00AE385A" w:rsidRDefault="00AE385A" w:rsidP="00306499">
      <w:pPr>
        <w:pStyle w:val="Refhead"/>
        <w:spacing w:before="0" w:after="0" w:line="480" w:lineRule="auto"/>
        <w:rPr>
          <w:b w:val="0"/>
        </w:rPr>
      </w:pPr>
      <w:r w:rsidRPr="00C520C2">
        <w:lastRenderedPageBreak/>
        <w:t>Table S</w:t>
      </w:r>
      <w:r>
        <w:t>5</w:t>
      </w:r>
      <w:r>
        <w:rPr>
          <w:b w:val="0"/>
        </w:rPr>
        <w:t xml:space="preserve">. </w:t>
      </w:r>
      <w:r w:rsidRPr="00306499">
        <w:rPr>
          <w:b w:val="0"/>
          <w:bCs w:val="0"/>
        </w:rPr>
        <w:t>Results of</w:t>
      </w:r>
      <w:r w:rsidR="00306499">
        <w:rPr>
          <w:b w:val="0"/>
          <w:bCs w:val="0"/>
        </w:rPr>
        <w:t xml:space="preserve"> </w:t>
      </w:r>
      <w:r>
        <w:rPr>
          <w:b w:val="0"/>
        </w:rPr>
        <w:t xml:space="preserve">OLS </w:t>
      </w:r>
      <w:r w:rsidRPr="001E3CB5">
        <w:rPr>
          <w:b w:val="0"/>
        </w:rPr>
        <w:t>regression models to test the effect of treatment and other relevant ex</w:t>
      </w:r>
      <w:r>
        <w:rPr>
          <w:b w:val="0"/>
        </w:rPr>
        <w:t>planatory variables on the group probability of reporting per</w:t>
      </w:r>
      <w:r w:rsidRPr="001E3CB5">
        <w:rPr>
          <w:b w:val="0"/>
        </w:rPr>
        <w:t xml:space="preserve"> round. </w:t>
      </w:r>
    </w:p>
    <w:p w14:paraId="7B8F36BC" w14:textId="77777777" w:rsidR="00AE385A" w:rsidRDefault="00AE385A" w:rsidP="00AE385A">
      <w:pPr>
        <w:pStyle w:val="Refhead"/>
        <w:spacing w:before="0" w:after="0"/>
        <w:ind w:left="720"/>
        <w:rPr>
          <w:b w:val="0"/>
        </w:rPr>
      </w:pPr>
    </w:p>
    <w:tbl>
      <w:tblPr>
        <w:tblW w:w="10216" w:type="dxa"/>
        <w:tblLayout w:type="fixed"/>
        <w:tblCellMar>
          <w:left w:w="70" w:type="dxa"/>
          <w:right w:w="70" w:type="dxa"/>
        </w:tblCellMar>
        <w:tblLook w:val="04A0" w:firstRow="1" w:lastRow="0" w:firstColumn="1" w:lastColumn="0" w:noHBand="0" w:noVBand="1"/>
      </w:tblPr>
      <w:tblGrid>
        <w:gridCol w:w="2920"/>
        <w:gridCol w:w="860"/>
        <w:gridCol w:w="865"/>
        <w:gridCol w:w="928"/>
        <w:gridCol w:w="928"/>
        <w:gridCol w:w="928"/>
        <w:gridCol w:w="929"/>
        <w:gridCol w:w="929"/>
        <w:gridCol w:w="929"/>
      </w:tblGrid>
      <w:tr w:rsidR="00AE385A" w:rsidRPr="00CA0368" w14:paraId="41E47EFE" w14:textId="77777777" w:rsidTr="00306499">
        <w:trPr>
          <w:trHeight w:val="830"/>
        </w:trPr>
        <w:tc>
          <w:tcPr>
            <w:tcW w:w="2920" w:type="dxa"/>
            <w:tcBorders>
              <w:top w:val="single" w:sz="4" w:space="0" w:color="auto"/>
              <w:bottom w:val="single" w:sz="4" w:space="0" w:color="auto"/>
            </w:tcBorders>
            <w:shd w:val="clear" w:color="000000" w:fill="FFFFFF"/>
            <w:noWrap/>
            <w:vAlign w:val="center"/>
          </w:tcPr>
          <w:p w14:paraId="4033CBD9" w14:textId="77777777" w:rsidR="00AE385A" w:rsidRPr="00CA0368" w:rsidRDefault="00AE385A" w:rsidP="00BA3D2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t>Dependent variable:</w:t>
            </w:r>
          </w:p>
          <w:p w14:paraId="1E201FEC" w14:textId="77777777" w:rsidR="00AE385A" w:rsidRPr="00CA0368" w:rsidRDefault="00AE385A" w:rsidP="00BA3D2B">
            <w:pPr>
              <w:tabs>
                <w:tab w:val="left" w:pos="3330"/>
              </w:tabs>
              <w:rPr>
                <w:rFonts w:eastAsia="Times New Roman"/>
                <w:b/>
                <w:bCs/>
                <w:color w:val="000000"/>
                <w:sz w:val="22"/>
                <w:szCs w:val="22"/>
                <w:lang w:eastAsia="es-ES"/>
              </w:rPr>
            </w:pPr>
            <w:r>
              <w:rPr>
                <w:rFonts w:eastAsia="Times New Roman"/>
                <w:b/>
                <w:bCs/>
                <w:color w:val="000000"/>
                <w:sz w:val="22"/>
                <w:szCs w:val="22"/>
                <w:lang w:eastAsia="es-ES"/>
              </w:rPr>
              <w:t>Group probability of reporting</w:t>
            </w:r>
          </w:p>
          <w:p w14:paraId="51755D47" w14:textId="77777777" w:rsidR="00AE385A" w:rsidRPr="00CA0368" w:rsidRDefault="00AE385A" w:rsidP="00BA3D2B">
            <w:pPr>
              <w:tabs>
                <w:tab w:val="left" w:pos="3330"/>
              </w:tabs>
              <w:jc w:val="center"/>
              <w:rPr>
                <w:rFonts w:eastAsia="Times New Roman"/>
                <w:b/>
                <w:bCs/>
                <w:color w:val="000000"/>
                <w:sz w:val="22"/>
                <w:szCs w:val="22"/>
                <w:lang w:eastAsia="es-ES"/>
              </w:rPr>
            </w:pPr>
          </w:p>
        </w:tc>
        <w:tc>
          <w:tcPr>
            <w:tcW w:w="860" w:type="dxa"/>
            <w:tcBorders>
              <w:top w:val="single" w:sz="4" w:space="0" w:color="auto"/>
              <w:bottom w:val="single" w:sz="4" w:space="0" w:color="auto"/>
            </w:tcBorders>
            <w:shd w:val="clear" w:color="000000" w:fill="FFFFFF"/>
          </w:tcPr>
          <w:p w14:paraId="1E883DA5" w14:textId="77777777" w:rsidR="00AE385A" w:rsidRPr="00CA0368" w:rsidRDefault="00AE385A" w:rsidP="00BA3D2B">
            <w:pPr>
              <w:tabs>
                <w:tab w:val="left" w:pos="3330"/>
              </w:tabs>
              <w:jc w:val="center"/>
              <w:rPr>
                <w:rFonts w:eastAsia="Times New Roman"/>
                <w:b/>
                <w:bCs/>
                <w:color w:val="000000"/>
                <w:sz w:val="22"/>
                <w:szCs w:val="22"/>
                <w:lang w:eastAsia="es-ES"/>
              </w:rPr>
            </w:pPr>
          </w:p>
          <w:p w14:paraId="6BB1960A" w14:textId="63995885" w:rsidR="00AE385A" w:rsidRPr="00CA0368" w:rsidRDefault="00AE385A" w:rsidP="00BA3D2B">
            <w:pPr>
              <w:tabs>
                <w:tab w:val="left" w:pos="3330"/>
              </w:tabs>
              <w:jc w:val="center"/>
              <w:rPr>
                <w:rFonts w:eastAsia="Times New Roman"/>
                <w:b/>
                <w:bCs/>
                <w:color w:val="000000"/>
                <w:sz w:val="22"/>
                <w:szCs w:val="22"/>
                <w:lang w:eastAsia="es-ES"/>
              </w:rPr>
            </w:pPr>
            <w:r w:rsidRPr="00CA0368">
              <w:rPr>
                <w:rFonts w:eastAsia="Times New Roman"/>
                <w:b/>
                <w:bCs/>
                <w:color w:val="000000"/>
                <w:sz w:val="22"/>
                <w:szCs w:val="22"/>
                <w:lang w:eastAsia="es-ES"/>
              </w:rPr>
              <w:t>(1)</w:t>
            </w:r>
          </w:p>
          <w:p w14:paraId="16D5F931" w14:textId="77777777" w:rsidR="00AE385A" w:rsidRPr="00CA0368" w:rsidRDefault="00AE385A" w:rsidP="00BA3D2B">
            <w:pPr>
              <w:tabs>
                <w:tab w:val="left" w:pos="3330"/>
              </w:tabs>
              <w:jc w:val="center"/>
              <w:rPr>
                <w:rFonts w:eastAsia="Times New Roman"/>
                <w:b/>
                <w:bCs/>
                <w:color w:val="000000"/>
                <w:sz w:val="22"/>
                <w:szCs w:val="22"/>
                <w:lang w:eastAsia="es-ES"/>
              </w:rPr>
            </w:pPr>
          </w:p>
        </w:tc>
        <w:tc>
          <w:tcPr>
            <w:tcW w:w="865" w:type="dxa"/>
            <w:tcBorders>
              <w:top w:val="single" w:sz="4" w:space="0" w:color="auto"/>
              <w:bottom w:val="single" w:sz="4" w:space="0" w:color="auto"/>
            </w:tcBorders>
            <w:shd w:val="clear" w:color="000000" w:fill="FFFFFF"/>
            <w:noWrap/>
            <w:vAlign w:val="center"/>
          </w:tcPr>
          <w:p w14:paraId="29C59482" w14:textId="77777777" w:rsidR="00AE385A" w:rsidRPr="00CA0368" w:rsidRDefault="00AE385A" w:rsidP="00BA3D2B">
            <w:pPr>
              <w:tabs>
                <w:tab w:val="left" w:pos="3330"/>
              </w:tabs>
              <w:jc w:val="center"/>
              <w:rPr>
                <w:rFonts w:eastAsia="Times New Roman"/>
                <w:b/>
                <w:bCs/>
                <w:color w:val="000000"/>
                <w:sz w:val="22"/>
                <w:szCs w:val="22"/>
                <w:lang w:eastAsia="es-ES"/>
              </w:rPr>
            </w:pPr>
            <w:r w:rsidRPr="00CA0368">
              <w:rPr>
                <w:rFonts w:eastAsia="Times New Roman"/>
                <w:b/>
                <w:bCs/>
                <w:color w:val="000000"/>
                <w:sz w:val="22"/>
                <w:szCs w:val="22"/>
                <w:lang w:eastAsia="es-ES"/>
              </w:rPr>
              <w:t>(2)</w:t>
            </w:r>
          </w:p>
        </w:tc>
        <w:tc>
          <w:tcPr>
            <w:tcW w:w="928" w:type="dxa"/>
            <w:tcBorders>
              <w:top w:val="single" w:sz="4" w:space="0" w:color="auto"/>
              <w:bottom w:val="single" w:sz="4" w:space="0" w:color="auto"/>
            </w:tcBorders>
            <w:shd w:val="clear" w:color="000000" w:fill="FFFFFF"/>
            <w:noWrap/>
            <w:vAlign w:val="center"/>
          </w:tcPr>
          <w:p w14:paraId="1BDF128D" w14:textId="77777777" w:rsidR="00AE385A" w:rsidRPr="00CA0368" w:rsidRDefault="00AE385A" w:rsidP="00BA3D2B">
            <w:pPr>
              <w:jc w:val="center"/>
              <w:rPr>
                <w:rFonts w:eastAsia="Times New Roman"/>
                <w:b/>
                <w:bCs/>
                <w:color w:val="000000"/>
                <w:sz w:val="22"/>
                <w:szCs w:val="22"/>
                <w:lang w:eastAsia="es-ES"/>
              </w:rPr>
            </w:pPr>
            <w:r w:rsidRPr="00CA0368">
              <w:rPr>
                <w:rFonts w:eastAsia="Times New Roman"/>
                <w:b/>
                <w:bCs/>
                <w:color w:val="000000"/>
                <w:sz w:val="22"/>
                <w:szCs w:val="22"/>
                <w:lang w:eastAsia="es-ES"/>
              </w:rPr>
              <w:t>(3)</w:t>
            </w:r>
          </w:p>
        </w:tc>
        <w:tc>
          <w:tcPr>
            <w:tcW w:w="928" w:type="dxa"/>
            <w:tcBorders>
              <w:top w:val="single" w:sz="4" w:space="0" w:color="auto"/>
              <w:bottom w:val="single" w:sz="4" w:space="0" w:color="auto"/>
            </w:tcBorders>
            <w:shd w:val="clear" w:color="000000" w:fill="FFFFFF"/>
            <w:noWrap/>
            <w:vAlign w:val="center"/>
          </w:tcPr>
          <w:p w14:paraId="57D75E19" w14:textId="77777777" w:rsidR="00AE385A" w:rsidRPr="00CA0368" w:rsidRDefault="00AE385A" w:rsidP="00BA3D2B">
            <w:pPr>
              <w:jc w:val="center"/>
              <w:rPr>
                <w:rFonts w:eastAsia="Times New Roman"/>
                <w:b/>
                <w:bCs/>
                <w:color w:val="000000"/>
                <w:sz w:val="22"/>
                <w:szCs w:val="22"/>
                <w:lang w:eastAsia="es-ES"/>
              </w:rPr>
            </w:pPr>
            <w:r w:rsidRPr="00CA0368">
              <w:rPr>
                <w:rFonts w:eastAsia="Times New Roman"/>
                <w:b/>
                <w:bCs/>
                <w:color w:val="000000"/>
                <w:sz w:val="22"/>
                <w:szCs w:val="22"/>
                <w:lang w:eastAsia="es-ES"/>
              </w:rPr>
              <w:t>(4)</w:t>
            </w:r>
          </w:p>
        </w:tc>
        <w:tc>
          <w:tcPr>
            <w:tcW w:w="928" w:type="dxa"/>
            <w:tcBorders>
              <w:top w:val="single" w:sz="4" w:space="0" w:color="auto"/>
              <w:bottom w:val="single" w:sz="4" w:space="0" w:color="auto"/>
            </w:tcBorders>
            <w:shd w:val="clear" w:color="auto" w:fill="E7E6E6" w:themeFill="background2"/>
            <w:noWrap/>
            <w:vAlign w:val="center"/>
          </w:tcPr>
          <w:p w14:paraId="7C41CBBB" w14:textId="77777777" w:rsidR="00AE385A" w:rsidRPr="00CA0368" w:rsidRDefault="00AE385A" w:rsidP="00BA3D2B">
            <w:pPr>
              <w:jc w:val="center"/>
              <w:rPr>
                <w:rFonts w:eastAsia="Times New Roman"/>
                <w:b/>
                <w:bCs/>
                <w:color w:val="000000"/>
                <w:sz w:val="22"/>
                <w:szCs w:val="22"/>
                <w:lang w:eastAsia="es-ES"/>
              </w:rPr>
            </w:pPr>
            <w:r w:rsidRPr="00CA0368">
              <w:rPr>
                <w:rFonts w:eastAsia="Times New Roman"/>
                <w:b/>
                <w:bCs/>
                <w:color w:val="000000"/>
                <w:sz w:val="22"/>
                <w:szCs w:val="22"/>
                <w:lang w:eastAsia="es-ES"/>
              </w:rPr>
              <w:t>(5)</w:t>
            </w:r>
          </w:p>
        </w:tc>
        <w:tc>
          <w:tcPr>
            <w:tcW w:w="929" w:type="dxa"/>
            <w:tcBorders>
              <w:top w:val="single" w:sz="4" w:space="0" w:color="auto"/>
              <w:bottom w:val="single" w:sz="4" w:space="0" w:color="auto"/>
            </w:tcBorders>
            <w:shd w:val="clear" w:color="000000" w:fill="FFFFFF"/>
            <w:noWrap/>
            <w:vAlign w:val="center"/>
          </w:tcPr>
          <w:p w14:paraId="0331BF4C" w14:textId="77777777" w:rsidR="00AE385A" w:rsidRPr="00CA0368" w:rsidRDefault="00AE385A" w:rsidP="00BA3D2B">
            <w:pPr>
              <w:jc w:val="center"/>
              <w:rPr>
                <w:rFonts w:eastAsia="Times New Roman"/>
                <w:b/>
                <w:bCs/>
                <w:color w:val="000000"/>
                <w:sz w:val="22"/>
                <w:szCs w:val="22"/>
                <w:lang w:eastAsia="es-ES"/>
              </w:rPr>
            </w:pPr>
            <w:r w:rsidRPr="00CA0368">
              <w:rPr>
                <w:rFonts w:eastAsia="Times New Roman"/>
                <w:b/>
                <w:bCs/>
                <w:color w:val="000000"/>
                <w:sz w:val="22"/>
                <w:szCs w:val="22"/>
                <w:lang w:eastAsia="es-ES"/>
              </w:rPr>
              <w:t>(6)</w:t>
            </w:r>
          </w:p>
        </w:tc>
        <w:tc>
          <w:tcPr>
            <w:tcW w:w="929" w:type="dxa"/>
            <w:tcBorders>
              <w:top w:val="single" w:sz="4" w:space="0" w:color="auto"/>
              <w:bottom w:val="single" w:sz="4" w:space="0" w:color="auto"/>
            </w:tcBorders>
            <w:shd w:val="clear" w:color="auto" w:fill="E7E6E6" w:themeFill="background2"/>
            <w:vAlign w:val="center"/>
          </w:tcPr>
          <w:p w14:paraId="26846B8D" w14:textId="77777777" w:rsidR="00AE385A" w:rsidRPr="00CA0368" w:rsidRDefault="00AE385A" w:rsidP="00BA3D2B">
            <w:pPr>
              <w:jc w:val="center"/>
              <w:rPr>
                <w:rFonts w:eastAsia="Times New Roman"/>
                <w:b/>
                <w:bCs/>
                <w:color w:val="000000"/>
                <w:sz w:val="22"/>
                <w:szCs w:val="22"/>
                <w:lang w:eastAsia="es-ES"/>
              </w:rPr>
            </w:pPr>
            <w:r>
              <w:rPr>
                <w:rFonts w:eastAsia="Times New Roman"/>
                <w:b/>
                <w:bCs/>
                <w:color w:val="000000"/>
                <w:sz w:val="22"/>
                <w:szCs w:val="22"/>
                <w:lang w:eastAsia="es-ES"/>
              </w:rPr>
              <w:t>(7</w:t>
            </w:r>
            <w:r w:rsidRPr="00CA0368">
              <w:rPr>
                <w:rFonts w:eastAsia="Times New Roman"/>
                <w:b/>
                <w:bCs/>
                <w:color w:val="000000"/>
                <w:sz w:val="22"/>
                <w:szCs w:val="22"/>
                <w:lang w:eastAsia="es-ES"/>
              </w:rPr>
              <w:t>)</w:t>
            </w:r>
          </w:p>
        </w:tc>
        <w:tc>
          <w:tcPr>
            <w:tcW w:w="929" w:type="dxa"/>
            <w:tcBorders>
              <w:top w:val="single" w:sz="4" w:space="0" w:color="auto"/>
              <w:bottom w:val="single" w:sz="4" w:space="0" w:color="auto"/>
            </w:tcBorders>
            <w:shd w:val="clear" w:color="000000" w:fill="FFFFFF"/>
          </w:tcPr>
          <w:p w14:paraId="558FBEB1" w14:textId="77777777" w:rsidR="00D267C9" w:rsidRDefault="00D267C9" w:rsidP="00D267C9">
            <w:pPr>
              <w:rPr>
                <w:rFonts w:eastAsia="Times New Roman"/>
                <w:b/>
                <w:bCs/>
                <w:color w:val="000000"/>
                <w:sz w:val="22"/>
                <w:szCs w:val="22"/>
                <w:lang w:eastAsia="es-ES"/>
              </w:rPr>
            </w:pPr>
          </w:p>
          <w:p w14:paraId="55087E5C" w14:textId="4352ABA5" w:rsidR="00AE385A" w:rsidRDefault="00AE385A" w:rsidP="00D267C9">
            <w:pPr>
              <w:rPr>
                <w:rFonts w:eastAsia="Times New Roman"/>
                <w:b/>
                <w:bCs/>
                <w:color w:val="000000"/>
                <w:sz w:val="22"/>
                <w:szCs w:val="22"/>
                <w:lang w:eastAsia="es-ES"/>
              </w:rPr>
            </w:pPr>
            <w:r>
              <w:rPr>
                <w:rFonts w:eastAsia="Times New Roman"/>
                <w:b/>
                <w:bCs/>
                <w:color w:val="000000"/>
                <w:sz w:val="22"/>
                <w:szCs w:val="22"/>
                <w:lang w:eastAsia="es-ES"/>
              </w:rPr>
              <w:t>(8</w:t>
            </w:r>
            <w:r w:rsidRPr="00CA0368">
              <w:rPr>
                <w:rFonts w:eastAsia="Times New Roman"/>
                <w:b/>
                <w:bCs/>
                <w:color w:val="000000"/>
                <w:sz w:val="22"/>
                <w:szCs w:val="22"/>
                <w:lang w:eastAsia="es-ES"/>
              </w:rPr>
              <w:t>)</w:t>
            </w:r>
          </w:p>
        </w:tc>
      </w:tr>
      <w:tr w:rsidR="00AE385A" w:rsidRPr="00CA0368" w14:paraId="408C3691" w14:textId="77777777" w:rsidTr="00306499">
        <w:trPr>
          <w:trHeight w:val="464"/>
        </w:trPr>
        <w:tc>
          <w:tcPr>
            <w:tcW w:w="2920" w:type="dxa"/>
            <w:tcBorders>
              <w:top w:val="single" w:sz="4" w:space="0" w:color="auto"/>
            </w:tcBorders>
            <w:shd w:val="clear" w:color="000000" w:fill="FFFFFF"/>
            <w:noWrap/>
            <w:vAlign w:val="bottom"/>
            <w:hideMark/>
          </w:tcPr>
          <w:p w14:paraId="75E89B81" w14:textId="77777777" w:rsidR="00AE385A" w:rsidRPr="00CA0368" w:rsidRDefault="00AE385A" w:rsidP="00BA3D2B">
            <w:pPr>
              <w:tabs>
                <w:tab w:val="left" w:pos="3330"/>
              </w:tabs>
              <w:rPr>
                <w:rFonts w:eastAsia="Times New Roman"/>
                <w:b/>
                <w:bCs/>
                <w:color w:val="000000"/>
                <w:lang w:eastAsia="es-ES"/>
              </w:rPr>
            </w:pPr>
          </w:p>
          <w:p w14:paraId="77A29DC5" w14:textId="77777777" w:rsidR="00AE385A" w:rsidRPr="00CA0368" w:rsidRDefault="00AE385A"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CEAR treatment</w:t>
            </w:r>
          </w:p>
        </w:tc>
        <w:tc>
          <w:tcPr>
            <w:tcW w:w="860" w:type="dxa"/>
            <w:tcBorders>
              <w:top w:val="single" w:sz="4" w:space="0" w:color="auto"/>
            </w:tcBorders>
            <w:shd w:val="clear" w:color="000000" w:fill="FFFFFF"/>
          </w:tcPr>
          <w:p w14:paraId="348B7CC9" w14:textId="77777777" w:rsidR="00AE385A" w:rsidRPr="00CA0368" w:rsidRDefault="00AE385A" w:rsidP="00BA3D2B">
            <w:pPr>
              <w:tabs>
                <w:tab w:val="left" w:pos="3330"/>
              </w:tabs>
              <w:jc w:val="center"/>
              <w:rPr>
                <w:rFonts w:eastAsia="Times New Roman"/>
                <w:color w:val="000000"/>
                <w:sz w:val="22"/>
                <w:szCs w:val="22"/>
                <w:lang w:eastAsia="es-ES"/>
              </w:rPr>
            </w:pPr>
          </w:p>
          <w:p w14:paraId="663F0C59" w14:textId="77777777" w:rsidR="00AE385A" w:rsidRPr="00CA0368" w:rsidRDefault="00AE385A" w:rsidP="00BA3D2B">
            <w:pPr>
              <w:tabs>
                <w:tab w:val="left" w:pos="3330"/>
              </w:tabs>
              <w:jc w:val="center"/>
              <w:rPr>
                <w:rFonts w:eastAsia="Times New Roman"/>
                <w:color w:val="000000"/>
                <w:sz w:val="22"/>
                <w:szCs w:val="22"/>
                <w:lang w:eastAsia="es-ES"/>
              </w:rPr>
            </w:pPr>
            <w:r>
              <w:rPr>
                <w:rFonts w:eastAsia="Times New Roman"/>
                <w:color w:val="000000"/>
                <w:sz w:val="22"/>
                <w:szCs w:val="22"/>
                <w:lang w:eastAsia="es-ES"/>
              </w:rPr>
              <w:t>0.21</w:t>
            </w:r>
            <w:r w:rsidRPr="00CA0368">
              <w:rPr>
                <w:rFonts w:eastAsia="Times New Roman"/>
                <w:color w:val="000000"/>
                <w:sz w:val="22"/>
                <w:szCs w:val="22"/>
                <w:lang w:eastAsia="es-ES"/>
              </w:rPr>
              <w:t>***</w:t>
            </w:r>
          </w:p>
        </w:tc>
        <w:tc>
          <w:tcPr>
            <w:tcW w:w="865" w:type="dxa"/>
            <w:tcBorders>
              <w:top w:val="single" w:sz="4" w:space="0" w:color="auto"/>
              <w:left w:val="nil"/>
            </w:tcBorders>
            <w:shd w:val="clear" w:color="000000" w:fill="FFFFFF"/>
            <w:noWrap/>
            <w:vAlign w:val="bottom"/>
          </w:tcPr>
          <w:p w14:paraId="1BC9B0AA" w14:textId="77777777" w:rsidR="00AE385A" w:rsidRPr="00CA0368" w:rsidRDefault="00AE385A" w:rsidP="00BA3D2B">
            <w:pPr>
              <w:tabs>
                <w:tab w:val="left" w:pos="3330"/>
              </w:tabs>
              <w:jc w:val="center"/>
              <w:rPr>
                <w:rFonts w:eastAsia="Times New Roman"/>
                <w:color w:val="000000"/>
                <w:sz w:val="22"/>
                <w:szCs w:val="22"/>
                <w:lang w:eastAsia="es-ES"/>
              </w:rPr>
            </w:pPr>
            <w:r>
              <w:rPr>
                <w:rFonts w:eastAsia="Times New Roman"/>
                <w:color w:val="000000"/>
                <w:sz w:val="22"/>
                <w:szCs w:val="22"/>
                <w:lang w:eastAsia="es-ES"/>
              </w:rPr>
              <w:t>0.21</w:t>
            </w:r>
            <w:r w:rsidRPr="00CA0368">
              <w:rPr>
                <w:rFonts w:eastAsia="Times New Roman"/>
                <w:color w:val="000000"/>
                <w:sz w:val="22"/>
                <w:szCs w:val="22"/>
                <w:lang w:eastAsia="es-ES"/>
              </w:rPr>
              <w:t>***</w:t>
            </w:r>
          </w:p>
        </w:tc>
        <w:tc>
          <w:tcPr>
            <w:tcW w:w="928" w:type="dxa"/>
            <w:tcBorders>
              <w:top w:val="single" w:sz="4" w:space="0" w:color="auto"/>
            </w:tcBorders>
            <w:shd w:val="clear" w:color="000000" w:fill="FFFFFF"/>
            <w:noWrap/>
            <w:vAlign w:val="bottom"/>
            <w:hideMark/>
          </w:tcPr>
          <w:p w14:paraId="238B26AD" w14:textId="6216E4FA"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0.2</w:t>
            </w:r>
            <w:ins w:id="137" w:author="Ignacia" w:date="2021-01-12T15:12:00Z">
              <w:r w:rsidR="005305F7">
                <w:rPr>
                  <w:rFonts w:eastAsia="Times New Roman"/>
                  <w:color w:val="000000"/>
                  <w:sz w:val="22"/>
                  <w:szCs w:val="22"/>
                  <w:lang w:eastAsia="es-ES"/>
                </w:rPr>
                <w:t>2</w:t>
              </w:r>
            </w:ins>
            <w:del w:id="138" w:author="Ignacia" w:date="2021-01-12T15:12:00Z">
              <w:r w:rsidDel="005305F7">
                <w:rPr>
                  <w:rFonts w:eastAsia="Times New Roman"/>
                  <w:color w:val="000000"/>
                  <w:sz w:val="22"/>
                  <w:szCs w:val="22"/>
                  <w:lang w:eastAsia="es-ES"/>
                </w:rPr>
                <w:delText>3</w:delText>
              </w:r>
            </w:del>
            <w:r w:rsidRPr="00CA0368">
              <w:rPr>
                <w:rFonts w:eastAsia="Times New Roman"/>
                <w:color w:val="000000"/>
                <w:sz w:val="22"/>
                <w:szCs w:val="22"/>
                <w:lang w:eastAsia="es-ES"/>
              </w:rPr>
              <w:t>***</w:t>
            </w:r>
          </w:p>
        </w:tc>
        <w:tc>
          <w:tcPr>
            <w:tcW w:w="928" w:type="dxa"/>
            <w:tcBorders>
              <w:top w:val="single" w:sz="4" w:space="0" w:color="auto"/>
            </w:tcBorders>
            <w:shd w:val="clear" w:color="000000" w:fill="FFFFFF"/>
            <w:noWrap/>
            <w:vAlign w:val="bottom"/>
            <w:hideMark/>
          </w:tcPr>
          <w:p w14:paraId="2C57882D" w14:textId="77777777"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0.24</w:t>
            </w:r>
            <w:r w:rsidRPr="00CA0368">
              <w:rPr>
                <w:rFonts w:eastAsia="Times New Roman"/>
                <w:color w:val="000000"/>
                <w:sz w:val="22"/>
                <w:szCs w:val="22"/>
                <w:lang w:eastAsia="es-ES"/>
              </w:rPr>
              <w:t>*</w:t>
            </w:r>
            <w:r>
              <w:rPr>
                <w:rFonts w:eastAsia="Times New Roman"/>
                <w:color w:val="000000"/>
                <w:sz w:val="22"/>
                <w:szCs w:val="22"/>
                <w:lang w:eastAsia="es-ES"/>
              </w:rPr>
              <w:t>**</w:t>
            </w:r>
          </w:p>
        </w:tc>
        <w:tc>
          <w:tcPr>
            <w:tcW w:w="928" w:type="dxa"/>
            <w:tcBorders>
              <w:top w:val="single" w:sz="4" w:space="0" w:color="auto"/>
            </w:tcBorders>
            <w:shd w:val="clear" w:color="auto" w:fill="E7E6E6" w:themeFill="background2"/>
            <w:noWrap/>
            <w:vAlign w:val="bottom"/>
            <w:hideMark/>
          </w:tcPr>
          <w:p w14:paraId="350FEB35" w14:textId="2582065F"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0.1</w:t>
            </w:r>
            <w:ins w:id="139" w:author="Ignacia" w:date="2021-01-12T15:20:00Z">
              <w:r w:rsidR="00D520CF">
                <w:rPr>
                  <w:rFonts w:eastAsia="Times New Roman"/>
                  <w:color w:val="000000"/>
                  <w:sz w:val="22"/>
                  <w:szCs w:val="22"/>
                  <w:lang w:eastAsia="es-ES"/>
                </w:rPr>
                <w:t>0</w:t>
              </w:r>
            </w:ins>
            <w:del w:id="140" w:author="Ignacia" w:date="2021-01-12T15:20:00Z">
              <w:r w:rsidDel="00D520CF">
                <w:rPr>
                  <w:rFonts w:eastAsia="Times New Roman"/>
                  <w:color w:val="000000"/>
                  <w:sz w:val="22"/>
                  <w:szCs w:val="22"/>
                  <w:lang w:eastAsia="es-ES"/>
                </w:rPr>
                <w:delText>1</w:delText>
              </w:r>
            </w:del>
          </w:p>
        </w:tc>
        <w:tc>
          <w:tcPr>
            <w:tcW w:w="929" w:type="dxa"/>
            <w:tcBorders>
              <w:top w:val="single" w:sz="4" w:space="0" w:color="auto"/>
            </w:tcBorders>
            <w:shd w:val="clear" w:color="auto" w:fill="auto"/>
            <w:noWrap/>
            <w:vAlign w:val="bottom"/>
          </w:tcPr>
          <w:p w14:paraId="3EBF2752" w14:textId="77777777"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0.12</w:t>
            </w:r>
          </w:p>
        </w:tc>
        <w:tc>
          <w:tcPr>
            <w:tcW w:w="929" w:type="dxa"/>
            <w:tcBorders>
              <w:top w:val="single" w:sz="4" w:space="0" w:color="auto"/>
            </w:tcBorders>
            <w:shd w:val="clear" w:color="auto" w:fill="E7E6E6" w:themeFill="background2"/>
            <w:vAlign w:val="bottom"/>
          </w:tcPr>
          <w:p w14:paraId="4654512D" w14:textId="77777777" w:rsidR="00AE385A" w:rsidRPr="00CA0368" w:rsidRDefault="00AE385A" w:rsidP="00BA3D2B">
            <w:pPr>
              <w:jc w:val="center"/>
              <w:rPr>
                <w:rFonts w:eastAsia="Times New Roman"/>
                <w:color w:val="000000"/>
                <w:sz w:val="22"/>
                <w:szCs w:val="22"/>
                <w:lang w:eastAsia="es-ES"/>
              </w:rPr>
            </w:pPr>
          </w:p>
        </w:tc>
        <w:tc>
          <w:tcPr>
            <w:tcW w:w="929" w:type="dxa"/>
            <w:tcBorders>
              <w:top w:val="single" w:sz="4" w:space="0" w:color="auto"/>
            </w:tcBorders>
            <w:vAlign w:val="bottom"/>
          </w:tcPr>
          <w:p w14:paraId="2BBB03C4" w14:textId="77777777" w:rsidR="00AE385A" w:rsidRPr="00CA0368" w:rsidRDefault="00AE385A" w:rsidP="00BA3D2B">
            <w:pPr>
              <w:jc w:val="center"/>
              <w:rPr>
                <w:rFonts w:eastAsia="Times New Roman"/>
                <w:color w:val="000000"/>
                <w:sz w:val="22"/>
                <w:szCs w:val="22"/>
                <w:lang w:eastAsia="es-ES"/>
              </w:rPr>
            </w:pPr>
          </w:p>
        </w:tc>
      </w:tr>
      <w:tr w:rsidR="00AE385A" w:rsidRPr="00CA0368" w14:paraId="59805A42" w14:textId="77777777" w:rsidTr="00306499">
        <w:trPr>
          <w:trHeight w:val="230"/>
        </w:trPr>
        <w:tc>
          <w:tcPr>
            <w:tcW w:w="2920" w:type="dxa"/>
            <w:shd w:val="clear" w:color="000000" w:fill="FFFFFF"/>
            <w:noWrap/>
            <w:vAlign w:val="bottom"/>
            <w:hideMark/>
          </w:tcPr>
          <w:p w14:paraId="5E1633A3" w14:textId="77777777" w:rsidR="00AE385A" w:rsidRPr="00CA0368" w:rsidRDefault="00AE385A"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860" w:type="dxa"/>
            <w:shd w:val="clear" w:color="000000" w:fill="FFFFFF"/>
          </w:tcPr>
          <w:p w14:paraId="14C7E1B0" w14:textId="77777777" w:rsidR="00AE385A" w:rsidRPr="00CA0368" w:rsidRDefault="00AE385A" w:rsidP="00BA3D2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0.06</w:t>
            </w:r>
            <w:r w:rsidRPr="00CA0368">
              <w:rPr>
                <w:rFonts w:eastAsia="Times New Roman"/>
                <w:i/>
                <w:iCs/>
                <w:color w:val="000000"/>
                <w:sz w:val="22"/>
                <w:szCs w:val="22"/>
                <w:lang w:eastAsia="es-ES"/>
              </w:rPr>
              <w:t>)</w:t>
            </w:r>
          </w:p>
        </w:tc>
        <w:tc>
          <w:tcPr>
            <w:tcW w:w="865" w:type="dxa"/>
            <w:tcBorders>
              <w:left w:val="nil"/>
            </w:tcBorders>
            <w:shd w:val="clear" w:color="000000" w:fill="FFFFFF"/>
            <w:noWrap/>
            <w:vAlign w:val="bottom"/>
          </w:tcPr>
          <w:p w14:paraId="5329DEE0" w14:textId="77777777" w:rsidR="00AE385A" w:rsidRPr="00CA0368" w:rsidRDefault="00AE385A" w:rsidP="00BA3D2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0.06</w:t>
            </w:r>
            <w:r w:rsidRPr="00CA0368">
              <w:rPr>
                <w:rFonts w:eastAsia="Times New Roman"/>
                <w:i/>
                <w:iCs/>
                <w:color w:val="000000"/>
                <w:sz w:val="22"/>
                <w:szCs w:val="22"/>
                <w:lang w:eastAsia="es-ES"/>
              </w:rPr>
              <w:t>)</w:t>
            </w:r>
          </w:p>
        </w:tc>
        <w:tc>
          <w:tcPr>
            <w:tcW w:w="928" w:type="dxa"/>
            <w:shd w:val="clear" w:color="000000" w:fill="FFFFFF"/>
            <w:noWrap/>
            <w:vAlign w:val="bottom"/>
            <w:hideMark/>
          </w:tcPr>
          <w:p w14:paraId="08580B39" w14:textId="77777777"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0.06</w:t>
            </w:r>
            <w:r w:rsidRPr="00CA0368">
              <w:rPr>
                <w:rFonts w:eastAsia="Times New Roman"/>
                <w:i/>
                <w:iCs/>
                <w:color w:val="000000"/>
                <w:sz w:val="22"/>
                <w:szCs w:val="22"/>
                <w:lang w:eastAsia="es-ES"/>
              </w:rPr>
              <w:t>)</w:t>
            </w:r>
          </w:p>
        </w:tc>
        <w:tc>
          <w:tcPr>
            <w:tcW w:w="928" w:type="dxa"/>
            <w:shd w:val="clear" w:color="000000" w:fill="FFFFFF"/>
            <w:noWrap/>
            <w:vAlign w:val="bottom"/>
            <w:hideMark/>
          </w:tcPr>
          <w:p w14:paraId="34B34700" w14:textId="77777777"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0.06</w:t>
            </w:r>
            <w:r w:rsidRPr="00CA0368">
              <w:rPr>
                <w:rFonts w:eastAsia="Times New Roman"/>
                <w:i/>
                <w:iCs/>
                <w:color w:val="000000"/>
                <w:sz w:val="22"/>
                <w:szCs w:val="22"/>
                <w:lang w:eastAsia="es-ES"/>
              </w:rPr>
              <w:t>)</w:t>
            </w:r>
          </w:p>
        </w:tc>
        <w:tc>
          <w:tcPr>
            <w:tcW w:w="928" w:type="dxa"/>
            <w:shd w:val="clear" w:color="auto" w:fill="E7E6E6" w:themeFill="background2"/>
            <w:noWrap/>
            <w:vAlign w:val="bottom"/>
            <w:hideMark/>
          </w:tcPr>
          <w:p w14:paraId="5CB794CE" w14:textId="083B2C14"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w:t>
            </w:r>
            <w:ins w:id="141" w:author="Ignacia" w:date="2021-01-12T15:20:00Z">
              <w:r w:rsidR="00D520CF">
                <w:rPr>
                  <w:rFonts w:eastAsia="Times New Roman"/>
                  <w:i/>
                  <w:iCs/>
                  <w:color w:val="000000"/>
                  <w:sz w:val="22"/>
                  <w:szCs w:val="22"/>
                  <w:lang w:eastAsia="es-ES"/>
                </w:rPr>
                <w:t>8</w:t>
              </w:r>
            </w:ins>
            <w:del w:id="142" w:author="Ignacia" w:date="2021-01-12T15:20:00Z">
              <w:r w:rsidDel="00D520CF">
                <w:rPr>
                  <w:rFonts w:eastAsia="Times New Roman"/>
                  <w:i/>
                  <w:iCs/>
                  <w:color w:val="000000"/>
                  <w:sz w:val="22"/>
                  <w:szCs w:val="22"/>
                  <w:lang w:eastAsia="es-ES"/>
                </w:rPr>
                <w:delText>7</w:delText>
              </w:r>
            </w:del>
            <w:r w:rsidRPr="00CA0368">
              <w:rPr>
                <w:rFonts w:eastAsia="Times New Roman"/>
                <w:i/>
                <w:iCs/>
                <w:color w:val="000000"/>
                <w:sz w:val="22"/>
                <w:szCs w:val="22"/>
                <w:lang w:eastAsia="es-ES"/>
              </w:rPr>
              <w:t>)</w:t>
            </w:r>
          </w:p>
        </w:tc>
        <w:tc>
          <w:tcPr>
            <w:tcW w:w="929" w:type="dxa"/>
            <w:shd w:val="clear" w:color="auto" w:fill="auto"/>
            <w:noWrap/>
            <w:vAlign w:val="bottom"/>
          </w:tcPr>
          <w:p w14:paraId="09D47975" w14:textId="6B82E3D8" w:rsidR="00AE385A" w:rsidRPr="00CA0368" w:rsidRDefault="00AE385A" w:rsidP="00BA3D2B">
            <w:pPr>
              <w:jc w:val="center"/>
              <w:rPr>
                <w:rFonts w:eastAsia="Times New Roman"/>
                <w:i/>
                <w:iCs/>
                <w:color w:val="000000"/>
                <w:sz w:val="22"/>
                <w:szCs w:val="22"/>
                <w:lang w:eastAsia="es-ES"/>
              </w:rPr>
            </w:pPr>
            <w:r>
              <w:rPr>
                <w:rFonts w:eastAsia="Times New Roman"/>
                <w:i/>
                <w:iCs/>
                <w:color w:val="000000"/>
                <w:sz w:val="22"/>
                <w:szCs w:val="22"/>
                <w:lang w:eastAsia="es-ES"/>
              </w:rPr>
              <w:t>(0.0</w:t>
            </w:r>
            <w:ins w:id="143" w:author="Ignacia" w:date="2021-01-12T15:22:00Z">
              <w:r w:rsidR="00D520CF">
                <w:rPr>
                  <w:rFonts w:eastAsia="Times New Roman"/>
                  <w:i/>
                  <w:iCs/>
                  <w:color w:val="000000"/>
                  <w:sz w:val="22"/>
                  <w:szCs w:val="22"/>
                  <w:lang w:eastAsia="es-ES"/>
                </w:rPr>
                <w:t>8</w:t>
              </w:r>
            </w:ins>
            <w:del w:id="144" w:author="Ignacia" w:date="2021-01-12T15:22:00Z">
              <w:r w:rsidDel="00D520CF">
                <w:rPr>
                  <w:rFonts w:eastAsia="Times New Roman"/>
                  <w:i/>
                  <w:iCs/>
                  <w:color w:val="000000"/>
                  <w:sz w:val="22"/>
                  <w:szCs w:val="22"/>
                  <w:lang w:eastAsia="es-ES"/>
                </w:rPr>
                <w:delText>7</w:delText>
              </w:r>
            </w:del>
            <w:r>
              <w:rPr>
                <w:rFonts w:eastAsia="Times New Roman"/>
                <w:i/>
                <w:iCs/>
                <w:color w:val="000000"/>
                <w:sz w:val="22"/>
                <w:szCs w:val="22"/>
                <w:lang w:eastAsia="es-ES"/>
              </w:rPr>
              <w:t>)</w:t>
            </w:r>
          </w:p>
        </w:tc>
        <w:tc>
          <w:tcPr>
            <w:tcW w:w="929" w:type="dxa"/>
            <w:shd w:val="clear" w:color="auto" w:fill="E7E6E6" w:themeFill="background2"/>
            <w:vAlign w:val="bottom"/>
          </w:tcPr>
          <w:p w14:paraId="37443015" w14:textId="77777777" w:rsidR="00AE385A" w:rsidRPr="00CA0368" w:rsidRDefault="00AE385A" w:rsidP="00BA3D2B">
            <w:pPr>
              <w:jc w:val="center"/>
              <w:rPr>
                <w:rFonts w:eastAsia="Times New Roman"/>
                <w:i/>
                <w:iCs/>
                <w:color w:val="000000"/>
                <w:sz w:val="22"/>
                <w:szCs w:val="22"/>
                <w:lang w:eastAsia="es-ES"/>
              </w:rPr>
            </w:pPr>
          </w:p>
        </w:tc>
        <w:tc>
          <w:tcPr>
            <w:tcW w:w="929" w:type="dxa"/>
            <w:vAlign w:val="bottom"/>
          </w:tcPr>
          <w:p w14:paraId="4DF56068" w14:textId="77777777" w:rsidR="00AE385A" w:rsidRPr="00CA0368" w:rsidRDefault="00AE385A" w:rsidP="00BA3D2B">
            <w:pPr>
              <w:jc w:val="center"/>
              <w:rPr>
                <w:rFonts w:eastAsia="Times New Roman"/>
                <w:i/>
                <w:iCs/>
                <w:color w:val="000000"/>
                <w:sz w:val="22"/>
                <w:szCs w:val="22"/>
                <w:lang w:eastAsia="es-ES"/>
              </w:rPr>
            </w:pPr>
          </w:p>
        </w:tc>
      </w:tr>
      <w:tr w:rsidR="00AE385A" w:rsidRPr="00CA0368" w14:paraId="0D747B1D" w14:textId="77777777" w:rsidTr="00306499">
        <w:trPr>
          <w:trHeight w:val="184"/>
        </w:trPr>
        <w:tc>
          <w:tcPr>
            <w:tcW w:w="2920" w:type="dxa"/>
            <w:shd w:val="clear" w:color="000000" w:fill="FFFFFF"/>
            <w:noWrap/>
            <w:vAlign w:val="bottom"/>
          </w:tcPr>
          <w:p w14:paraId="2C138612" w14:textId="77777777" w:rsidR="00AE385A" w:rsidRPr="00CA0368" w:rsidRDefault="00AE385A" w:rsidP="00BA3D2B">
            <w:pPr>
              <w:tabs>
                <w:tab w:val="left" w:pos="3330"/>
              </w:tabs>
              <w:rPr>
                <w:rFonts w:eastAsia="Times New Roman"/>
                <w:b/>
                <w:bCs/>
                <w:color w:val="000000"/>
                <w:sz w:val="16"/>
                <w:szCs w:val="16"/>
                <w:lang w:eastAsia="es-ES"/>
              </w:rPr>
            </w:pPr>
          </w:p>
        </w:tc>
        <w:tc>
          <w:tcPr>
            <w:tcW w:w="860" w:type="dxa"/>
            <w:shd w:val="clear" w:color="000000" w:fill="FFFFFF"/>
          </w:tcPr>
          <w:p w14:paraId="040B3031" w14:textId="77777777" w:rsidR="00AE385A" w:rsidRPr="00CA0368" w:rsidRDefault="00AE385A" w:rsidP="00BA3D2B">
            <w:pPr>
              <w:tabs>
                <w:tab w:val="left" w:pos="3330"/>
              </w:tabs>
              <w:jc w:val="center"/>
              <w:rPr>
                <w:rFonts w:eastAsia="Times New Roman"/>
                <w:i/>
                <w:iCs/>
                <w:color w:val="000000"/>
                <w:sz w:val="16"/>
                <w:szCs w:val="16"/>
                <w:lang w:eastAsia="es-ES"/>
              </w:rPr>
            </w:pPr>
          </w:p>
        </w:tc>
        <w:tc>
          <w:tcPr>
            <w:tcW w:w="865" w:type="dxa"/>
            <w:shd w:val="clear" w:color="000000" w:fill="FFFFFF"/>
            <w:noWrap/>
            <w:vAlign w:val="bottom"/>
          </w:tcPr>
          <w:p w14:paraId="3C447E80" w14:textId="77777777" w:rsidR="00AE385A" w:rsidRPr="00CA0368" w:rsidRDefault="00AE385A" w:rsidP="00BA3D2B">
            <w:pPr>
              <w:tabs>
                <w:tab w:val="left" w:pos="3330"/>
              </w:tabs>
              <w:jc w:val="center"/>
              <w:rPr>
                <w:rFonts w:eastAsia="Times New Roman"/>
                <w:i/>
                <w:iCs/>
                <w:color w:val="000000"/>
                <w:sz w:val="16"/>
                <w:szCs w:val="16"/>
                <w:lang w:eastAsia="es-ES"/>
              </w:rPr>
            </w:pPr>
          </w:p>
        </w:tc>
        <w:tc>
          <w:tcPr>
            <w:tcW w:w="928" w:type="dxa"/>
            <w:shd w:val="clear" w:color="000000" w:fill="FFFFFF"/>
            <w:noWrap/>
            <w:vAlign w:val="bottom"/>
          </w:tcPr>
          <w:p w14:paraId="2AB5BEE8" w14:textId="77777777" w:rsidR="00AE385A" w:rsidRPr="00CA0368" w:rsidRDefault="00AE385A" w:rsidP="00BA3D2B">
            <w:pPr>
              <w:jc w:val="center"/>
              <w:rPr>
                <w:rFonts w:eastAsia="Times New Roman"/>
                <w:i/>
                <w:iCs/>
                <w:color w:val="000000"/>
                <w:sz w:val="16"/>
                <w:szCs w:val="16"/>
                <w:lang w:eastAsia="es-ES"/>
              </w:rPr>
            </w:pPr>
          </w:p>
        </w:tc>
        <w:tc>
          <w:tcPr>
            <w:tcW w:w="928" w:type="dxa"/>
            <w:shd w:val="clear" w:color="000000" w:fill="FFFFFF"/>
            <w:noWrap/>
            <w:vAlign w:val="bottom"/>
          </w:tcPr>
          <w:p w14:paraId="19698BEC" w14:textId="77777777" w:rsidR="00AE385A" w:rsidRPr="00CA0368" w:rsidRDefault="00AE385A" w:rsidP="00BA3D2B">
            <w:pPr>
              <w:jc w:val="center"/>
              <w:rPr>
                <w:rFonts w:eastAsia="Times New Roman"/>
                <w:i/>
                <w:iCs/>
                <w:color w:val="000000"/>
                <w:sz w:val="16"/>
                <w:szCs w:val="16"/>
                <w:lang w:eastAsia="es-ES"/>
              </w:rPr>
            </w:pPr>
          </w:p>
        </w:tc>
        <w:tc>
          <w:tcPr>
            <w:tcW w:w="928" w:type="dxa"/>
            <w:shd w:val="clear" w:color="auto" w:fill="E7E6E6" w:themeFill="background2"/>
            <w:noWrap/>
            <w:vAlign w:val="bottom"/>
          </w:tcPr>
          <w:p w14:paraId="012994B6" w14:textId="77777777" w:rsidR="00AE385A" w:rsidRPr="00CA0368" w:rsidRDefault="00AE385A" w:rsidP="00BA3D2B">
            <w:pPr>
              <w:jc w:val="center"/>
              <w:rPr>
                <w:rFonts w:eastAsia="Times New Roman"/>
                <w:i/>
                <w:iCs/>
                <w:color w:val="000000"/>
                <w:sz w:val="16"/>
                <w:szCs w:val="16"/>
                <w:lang w:eastAsia="es-ES"/>
              </w:rPr>
            </w:pPr>
          </w:p>
        </w:tc>
        <w:tc>
          <w:tcPr>
            <w:tcW w:w="929" w:type="dxa"/>
            <w:shd w:val="clear" w:color="auto" w:fill="auto"/>
            <w:noWrap/>
            <w:vAlign w:val="bottom"/>
          </w:tcPr>
          <w:p w14:paraId="333AB188" w14:textId="77777777" w:rsidR="00AE385A" w:rsidRPr="00CA0368" w:rsidRDefault="00AE385A" w:rsidP="00BA3D2B">
            <w:pPr>
              <w:jc w:val="center"/>
              <w:rPr>
                <w:rFonts w:eastAsia="Times New Roman"/>
                <w:i/>
                <w:iCs/>
                <w:color w:val="000000"/>
                <w:sz w:val="16"/>
                <w:szCs w:val="16"/>
                <w:lang w:eastAsia="es-ES"/>
              </w:rPr>
            </w:pPr>
          </w:p>
        </w:tc>
        <w:tc>
          <w:tcPr>
            <w:tcW w:w="929" w:type="dxa"/>
            <w:shd w:val="clear" w:color="auto" w:fill="E7E6E6" w:themeFill="background2"/>
            <w:vAlign w:val="bottom"/>
          </w:tcPr>
          <w:p w14:paraId="6DB976B6" w14:textId="77777777" w:rsidR="00AE385A" w:rsidRPr="00CA0368" w:rsidRDefault="00AE385A" w:rsidP="00BA3D2B">
            <w:pPr>
              <w:jc w:val="center"/>
              <w:rPr>
                <w:rFonts w:eastAsia="Times New Roman"/>
                <w:i/>
                <w:iCs/>
                <w:color w:val="000000"/>
                <w:sz w:val="16"/>
                <w:szCs w:val="16"/>
                <w:lang w:eastAsia="es-ES"/>
              </w:rPr>
            </w:pPr>
          </w:p>
        </w:tc>
        <w:tc>
          <w:tcPr>
            <w:tcW w:w="929" w:type="dxa"/>
            <w:vAlign w:val="bottom"/>
          </w:tcPr>
          <w:p w14:paraId="7F0C1452" w14:textId="77777777" w:rsidR="00AE385A" w:rsidRPr="00CA0368" w:rsidRDefault="00AE385A" w:rsidP="00BA3D2B">
            <w:pPr>
              <w:jc w:val="center"/>
              <w:rPr>
                <w:rFonts w:eastAsia="Times New Roman"/>
                <w:i/>
                <w:iCs/>
                <w:color w:val="000000"/>
                <w:sz w:val="16"/>
                <w:szCs w:val="16"/>
                <w:lang w:eastAsia="es-ES"/>
              </w:rPr>
            </w:pPr>
          </w:p>
        </w:tc>
      </w:tr>
      <w:tr w:rsidR="00AE385A" w:rsidRPr="00CA0368" w14:paraId="60A03AD5" w14:textId="77777777" w:rsidTr="00306499">
        <w:trPr>
          <w:trHeight w:val="230"/>
        </w:trPr>
        <w:tc>
          <w:tcPr>
            <w:tcW w:w="2920" w:type="dxa"/>
            <w:shd w:val="clear" w:color="000000" w:fill="FFFFFF"/>
            <w:noWrap/>
            <w:vAlign w:val="bottom"/>
            <w:hideMark/>
          </w:tcPr>
          <w:p w14:paraId="48A3BB9C" w14:textId="77777777" w:rsidR="00AE385A" w:rsidRPr="00CA0368" w:rsidRDefault="00AE385A" w:rsidP="00BA3D2B">
            <w:pPr>
              <w:tabs>
                <w:tab w:val="left" w:pos="3330"/>
              </w:tabs>
              <w:rPr>
                <w:rFonts w:eastAsia="Times New Roman"/>
                <w:b/>
                <w:bCs/>
                <w:color w:val="000000"/>
                <w:sz w:val="22"/>
                <w:szCs w:val="22"/>
                <w:lang w:eastAsia="es-ES"/>
              </w:rPr>
            </w:pPr>
            <w:r>
              <w:rPr>
                <w:rFonts w:eastAsia="Times New Roman"/>
                <w:b/>
                <w:bCs/>
                <w:color w:val="000000"/>
                <w:lang w:eastAsia="es-ES"/>
              </w:rPr>
              <w:t>Round</w:t>
            </w:r>
          </w:p>
        </w:tc>
        <w:tc>
          <w:tcPr>
            <w:tcW w:w="860" w:type="dxa"/>
            <w:shd w:val="clear" w:color="000000" w:fill="FFFFFF"/>
          </w:tcPr>
          <w:p w14:paraId="4C6132BA" w14:textId="77777777" w:rsidR="00AE385A" w:rsidRPr="00CA0368" w:rsidRDefault="00AE385A" w:rsidP="00BA3D2B">
            <w:pPr>
              <w:tabs>
                <w:tab w:val="left" w:pos="3330"/>
              </w:tabs>
              <w:jc w:val="center"/>
              <w:rPr>
                <w:rFonts w:eastAsia="Times New Roman"/>
                <w:color w:val="000000"/>
                <w:sz w:val="22"/>
                <w:szCs w:val="22"/>
                <w:lang w:eastAsia="es-ES"/>
              </w:rPr>
            </w:pPr>
          </w:p>
        </w:tc>
        <w:tc>
          <w:tcPr>
            <w:tcW w:w="865" w:type="dxa"/>
            <w:shd w:val="clear" w:color="000000" w:fill="FFFFFF"/>
            <w:noWrap/>
            <w:vAlign w:val="bottom"/>
          </w:tcPr>
          <w:p w14:paraId="47E3E85B" w14:textId="77777777" w:rsidR="00AE385A" w:rsidRPr="00CA0368" w:rsidRDefault="00AE385A" w:rsidP="00BA3D2B">
            <w:pPr>
              <w:tabs>
                <w:tab w:val="left" w:pos="3330"/>
              </w:tabs>
              <w:jc w:val="center"/>
              <w:rPr>
                <w:rFonts w:eastAsia="Times New Roman"/>
                <w:color w:val="000000"/>
                <w:sz w:val="22"/>
                <w:szCs w:val="22"/>
                <w:lang w:eastAsia="es-ES"/>
              </w:rPr>
            </w:pPr>
            <w:r>
              <w:rPr>
                <w:rFonts w:eastAsia="Times New Roman"/>
                <w:color w:val="000000"/>
                <w:sz w:val="22"/>
                <w:szCs w:val="22"/>
                <w:lang w:eastAsia="es-ES"/>
              </w:rPr>
              <w:t>-0.01</w:t>
            </w:r>
          </w:p>
        </w:tc>
        <w:tc>
          <w:tcPr>
            <w:tcW w:w="928" w:type="dxa"/>
            <w:shd w:val="clear" w:color="000000" w:fill="FFFFFF"/>
            <w:noWrap/>
            <w:vAlign w:val="bottom"/>
          </w:tcPr>
          <w:p w14:paraId="0D55BC49" w14:textId="77777777" w:rsidR="00AE385A" w:rsidRPr="00CA0368" w:rsidRDefault="00AE385A" w:rsidP="00BA3D2B">
            <w:pPr>
              <w:jc w:val="center"/>
              <w:rPr>
                <w:rFonts w:eastAsia="Times New Roman"/>
                <w:color w:val="000000"/>
                <w:sz w:val="22"/>
                <w:szCs w:val="22"/>
                <w:lang w:eastAsia="es-ES"/>
              </w:rPr>
            </w:pPr>
          </w:p>
        </w:tc>
        <w:tc>
          <w:tcPr>
            <w:tcW w:w="928" w:type="dxa"/>
            <w:shd w:val="clear" w:color="000000" w:fill="FFFFFF"/>
            <w:noWrap/>
            <w:vAlign w:val="bottom"/>
            <w:hideMark/>
          </w:tcPr>
          <w:p w14:paraId="2D24EC1A" w14:textId="77777777" w:rsidR="00AE385A" w:rsidRPr="00CA0368" w:rsidRDefault="00AE385A" w:rsidP="00BA3D2B">
            <w:pPr>
              <w:tabs>
                <w:tab w:val="left" w:pos="3330"/>
              </w:tabs>
              <w:jc w:val="center"/>
              <w:rPr>
                <w:rFonts w:eastAsia="Times New Roman"/>
                <w:color w:val="000000"/>
                <w:sz w:val="22"/>
                <w:szCs w:val="22"/>
                <w:lang w:eastAsia="es-ES"/>
              </w:rPr>
            </w:pPr>
            <w:r>
              <w:rPr>
                <w:rFonts w:eastAsia="Times New Roman"/>
                <w:color w:val="000000"/>
                <w:sz w:val="22"/>
                <w:szCs w:val="22"/>
                <w:lang w:eastAsia="es-ES"/>
              </w:rPr>
              <w:t>-0.01</w:t>
            </w:r>
          </w:p>
        </w:tc>
        <w:tc>
          <w:tcPr>
            <w:tcW w:w="928" w:type="dxa"/>
            <w:shd w:val="clear" w:color="auto" w:fill="E7E6E6" w:themeFill="background2"/>
            <w:noWrap/>
            <w:vAlign w:val="bottom"/>
          </w:tcPr>
          <w:p w14:paraId="7C826208" w14:textId="77777777" w:rsidR="00AE385A" w:rsidRPr="00CA0368" w:rsidRDefault="00AE385A" w:rsidP="00BA3D2B">
            <w:pPr>
              <w:jc w:val="center"/>
              <w:rPr>
                <w:rFonts w:eastAsia="Times New Roman"/>
                <w:color w:val="000000"/>
                <w:sz w:val="22"/>
                <w:szCs w:val="22"/>
                <w:lang w:eastAsia="es-ES"/>
              </w:rPr>
            </w:pPr>
          </w:p>
        </w:tc>
        <w:tc>
          <w:tcPr>
            <w:tcW w:w="929" w:type="dxa"/>
            <w:shd w:val="clear" w:color="auto" w:fill="auto"/>
            <w:noWrap/>
            <w:vAlign w:val="bottom"/>
          </w:tcPr>
          <w:p w14:paraId="30F7BCC7" w14:textId="77777777" w:rsidR="00AE385A" w:rsidRPr="00CA0368" w:rsidRDefault="00AE385A" w:rsidP="00BA3D2B">
            <w:pPr>
              <w:tabs>
                <w:tab w:val="left" w:pos="3330"/>
              </w:tabs>
              <w:jc w:val="center"/>
              <w:rPr>
                <w:rFonts w:eastAsia="Times New Roman"/>
                <w:color w:val="000000"/>
                <w:sz w:val="22"/>
                <w:szCs w:val="22"/>
                <w:lang w:eastAsia="es-ES"/>
              </w:rPr>
            </w:pPr>
            <w:r>
              <w:rPr>
                <w:rFonts w:eastAsia="Times New Roman"/>
                <w:color w:val="000000"/>
                <w:sz w:val="22"/>
                <w:szCs w:val="22"/>
                <w:lang w:eastAsia="es-ES"/>
              </w:rPr>
              <w:t>-0.01</w:t>
            </w:r>
          </w:p>
        </w:tc>
        <w:tc>
          <w:tcPr>
            <w:tcW w:w="929" w:type="dxa"/>
            <w:shd w:val="clear" w:color="auto" w:fill="E7E6E6" w:themeFill="background2"/>
            <w:vAlign w:val="bottom"/>
          </w:tcPr>
          <w:p w14:paraId="2B11D91D" w14:textId="77777777" w:rsidR="00AE385A" w:rsidRPr="00CA0368" w:rsidRDefault="00AE385A" w:rsidP="00BA3D2B">
            <w:pPr>
              <w:tabs>
                <w:tab w:val="left" w:pos="3330"/>
              </w:tabs>
              <w:jc w:val="center"/>
              <w:rPr>
                <w:rFonts w:eastAsia="Times New Roman"/>
                <w:color w:val="000000"/>
                <w:sz w:val="22"/>
                <w:szCs w:val="22"/>
                <w:lang w:eastAsia="es-ES"/>
              </w:rPr>
            </w:pPr>
          </w:p>
        </w:tc>
        <w:tc>
          <w:tcPr>
            <w:tcW w:w="929" w:type="dxa"/>
            <w:vAlign w:val="bottom"/>
          </w:tcPr>
          <w:p w14:paraId="66C2F790" w14:textId="77777777" w:rsidR="00AE385A" w:rsidRPr="00CA0368" w:rsidRDefault="00AE385A" w:rsidP="00BA3D2B">
            <w:pPr>
              <w:tabs>
                <w:tab w:val="left" w:pos="3330"/>
              </w:tabs>
              <w:jc w:val="center"/>
              <w:rPr>
                <w:rFonts w:eastAsia="Times New Roman"/>
                <w:color w:val="000000"/>
                <w:sz w:val="22"/>
                <w:szCs w:val="22"/>
                <w:lang w:eastAsia="es-ES"/>
              </w:rPr>
            </w:pPr>
            <w:r>
              <w:rPr>
                <w:rFonts w:eastAsia="Times New Roman"/>
                <w:color w:val="000000"/>
                <w:sz w:val="22"/>
                <w:szCs w:val="22"/>
                <w:lang w:eastAsia="es-ES"/>
              </w:rPr>
              <w:t>-0.01</w:t>
            </w:r>
          </w:p>
        </w:tc>
      </w:tr>
      <w:tr w:rsidR="00AE385A" w:rsidRPr="00CA0368" w14:paraId="4DDF12C7" w14:textId="77777777" w:rsidTr="00306499">
        <w:trPr>
          <w:trHeight w:val="230"/>
        </w:trPr>
        <w:tc>
          <w:tcPr>
            <w:tcW w:w="2920" w:type="dxa"/>
            <w:shd w:val="clear" w:color="000000" w:fill="FFFFFF"/>
            <w:noWrap/>
            <w:vAlign w:val="bottom"/>
            <w:hideMark/>
          </w:tcPr>
          <w:p w14:paraId="7DFDF051" w14:textId="77777777" w:rsidR="00AE385A" w:rsidRPr="00CA0368" w:rsidRDefault="00AE385A"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860" w:type="dxa"/>
            <w:shd w:val="clear" w:color="000000" w:fill="FFFFFF"/>
          </w:tcPr>
          <w:p w14:paraId="11F945B2" w14:textId="77777777" w:rsidR="00AE385A" w:rsidRPr="00CA0368" w:rsidRDefault="00AE385A" w:rsidP="00BA3D2B">
            <w:pPr>
              <w:tabs>
                <w:tab w:val="left" w:pos="3330"/>
              </w:tabs>
              <w:jc w:val="center"/>
              <w:rPr>
                <w:rFonts w:eastAsia="Times New Roman"/>
                <w:i/>
                <w:iCs/>
                <w:color w:val="000000"/>
                <w:sz w:val="22"/>
                <w:szCs w:val="22"/>
                <w:lang w:eastAsia="es-ES"/>
              </w:rPr>
            </w:pPr>
          </w:p>
        </w:tc>
        <w:tc>
          <w:tcPr>
            <w:tcW w:w="865" w:type="dxa"/>
            <w:shd w:val="clear" w:color="000000" w:fill="FFFFFF"/>
            <w:noWrap/>
            <w:vAlign w:val="bottom"/>
          </w:tcPr>
          <w:p w14:paraId="22F3714B" w14:textId="77777777" w:rsidR="00AE385A" w:rsidRPr="00CA0368" w:rsidRDefault="00AE385A" w:rsidP="00BA3D2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0.01</w:t>
            </w:r>
            <w:r w:rsidRPr="00CA0368">
              <w:rPr>
                <w:rFonts w:eastAsia="Times New Roman"/>
                <w:i/>
                <w:iCs/>
                <w:color w:val="000000"/>
                <w:sz w:val="22"/>
                <w:szCs w:val="22"/>
                <w:lang w:eastAsia="es-ES"/>
              </w:rPr>
              <w:t>)</w:t>
            </w:r>
          </w:p>
        </w:tc>
        <w:tc>
          <w:tcPr>
            <w:tcW w:w="928" w:type="dxa"/>
            <w:shd w:val="clear" w:color="000000" w:fill="FFFFFF"/>
            <w:noWrap/>
            <w:vAlign w:val="bottom"/>
          </w:tcPr>
          <w:p w14:paraId="704E037D" w14:textId="77777777" w:rsidR="00AE385A" w:rsidRPr="00CA0368" w:rsidRDefault="00AE385A" w:rsidP="00BA3D2B">
            <w:pPr>
              <w:jc w:val="center"/>
              <w:rPr>
                <w:rFonts w:eastAsia="Times New Roman"/>
                <w:i/>
                <w:iCs/>
                <w:color w:val="000000"/>
                <w:sz w:val="22"/>
                <w:szCs w:val="22"/>
                <w:lang w:eastAsia="es-ES"/>
              </w:rPr>
            </w:pPr>
          </w:p>
        </w:tc>
        <w:tc>
          <w:tcPr>
            <w:tcW w:w="928" w:type="dxa"/>
            <w:shd w:val="clear" w:color="000000" w:fill="FFFFFF"/>
            <w:noWrap/>
            <w:vAlign w:val="bottom"/>
            <w:hideMark/>
          </w:tcPr>
          <w:p w14:paraId="7BE8C9EB" w14:textId="77777777" w:rsidR="00AE385A" w:rsidRPr="00CA0368" w:rsidRDefault="00AE385A" w:rsidP="00BA3D2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0.01</w:t>
            </w:r>
            <w:r w:rsidRPr="00CA0368">
              <w:rPr>
                <w:rFonts w:eastAsia="Times New Roman"/>
                <w:i/>
                <w:iCs/>
                <w:color w:val="000000"/>
                <w:sz w:val="22"/>
                <w:szCs w:val="22"/>
                <w:lang w:eastAsia="es-ES"/>
              </w:rPr>
              <w:t>)</w:t>
            </w:r>
          </w:p>
        </w:tc>
        <w:tc>
          <w:tcPr>
            <w:tcW w:w="928" w:type="dxa"/>
            <w:shd w:val="clear" w:color="auto" w:fill="E7E6E6" w:themeFill="background2"/>
            <w:noWrap/>
            <w:vAlign w:val="bottom"/>
          </w:tcPr>
          <w:p w14:paraId="2C9731C9" w14:textId="77777777" w:rsidR="00AE385A" w:rsidRPr="00CA0368" w:rsidRDefault="00AE385A" w:rsidP="00BA3D2B">
            <w:pPr>
              <w:jc w:val="center"/>
              <w:rPr>
                <w:rFonts w:eastAsia="Times New Roman"/>
                <w:i/>
                <w:iCs/>
                <w:color w:val="000000"/>
                <w:sz w:val="22"/>
                <w:szCs w:val="22"/>
                <w:lang w:eastAsia="es-ES"/>
              </w:rPr>
            </w:pPr>
          </w:p>
        </w:tc>
        <w:tc>
          <w:tcPr>
            <w:tcW w:w="929" w:type="dxa"/>
            <w:shd w:val="clear" w:color="auto" w:fill="auto"/>
            <w:noWrap/>
            <w:vAlign w:val="bottom"/>
          </w:tcPr>
          <w:p w14:paraId="3F5DB7C6" w14:textId="77777777" w:rsidR="00AE385A" w:rsidRPr="00CA0368" w:rsidRDefault="00AE385A" w:rsidP="00BA3D2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0.01</w:t>
            </w:r>
            <w:r w:rsidRPr="00CA0368">
              <w:rPr>
                <w:rFonts w:eastAsia="Times New Roman"/>
                <w:i/>
                <w:iCs/>
                <w:color w:val="000000"/>
                <w:sz w:val="22"/>
                <w:szCs w:val="22"/>
                <w:lang w:eastAsia="es-ES"/>
              </w:rPr>
              <w:t>)</w:t>
            </w:r>
          </w:p>
        </w:tc>
        <w:tc>
          <w:tcPr>
            <w:tcW w:w="929" w:type="dxa"/>
            <w:shd w:val="clear" w:color="auto" w:fill="E7E6E6" w:themeFill="background2"/>
            <w:vAlign w:val="bottom"/>
          </w:tcPr>
          <w:p w14:paraId="095FF2E9" w14:textId="77777777" w:rsidR="00AE385A" w:rsidRPr="00CA0368" w:rsidRDefault="00AE385A" w:rsidP="00BA3D2B">
            <w:pPr>
              <w:tabs>
                <w:tab w:val="left" w:pos="3330"/>
              </w:tabs>
              <w:jc w:val="center"/>
              <w:rPr>
                <w:rFonts w:eastAsia="Times New Roman"/>
                <w:i/>
                <w:iCs/>
                <w:color w:val="000000"/>
                <w:sz w:val="22"/>
                <w:szCs w:val="22"/>
                <w:lang w:eastAsia="es-ES"/>
              </w:rPr>
            </w:pPr>
          </w:p>
        </w:tc>
        <w:tc>
          <w:tcPr>
            <w:tcW w:w="929" w:type="dxa"/>
            <w:vAlign w:val="bottom"/>
          </w:tcPr>
          <w:p w14:paraId="40F68F2A" w14:textId="77777777" w:rsidR="00AE385A" w:rsidRPr="00CA0368" w:rsidRDefault="00AE385A" w:rsidP="00BA3D2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0.01</w:t>
            </w:r>
            <w:r w:rsidRPr="00CA0368">
              <w:rPr>
                <w:rFonts w:eastAsia="Times New Roman"/>
                <w:i/>
                <w:iCs/>
                <w:color w:val="000000"/>
                <w:sz w:val="22"/>
                <w:szCs w:val="22"/>
                <w:lang w:eastAsia="es-ES"/>
              </w:rPr>
              <w:t>)</w:t>
            </w:r>
          </w:p>
        </w:tc>
      </w:tr>
      <w:tr w:rsidR="00AE385A" w:rsidRPr="00CA0368" w14:paraId="7CCCF846" w14:textId="77777777" w:rsidTr="00306499">
        <w:trPr>
          <w:trHeight w:val="110"/>
        </w:trPr>
        <w:tc>
          <w:tcPr>
            <w:tcW w:w="2920" w:type="dxa"/>
            <w:shd w:val="clear" w:color="000000" w:fill="FFFFFF"/>
            <w:noWrap/>
            <w:vAlign w:val="bottom"/>
          </w:tcPr>
          <w:p w14:paraId="01E031F1" w14:textId="77777777" w:rsidR="00AE385A" w:rsidRPr="00CA0368" w:rsidRDefault="00AE385A" w:rsidP="00BA3D2B">
            <w:pPr>
              <w:tabs>
                <w:tab w:val="left" w:pos="3330"/>
              </w:tabs>
              <w:rPr>
                <w:rFonts w:eastAsia="Times New Roman"/>
                <w:b/>
                <w:bCs/>
                <w:color w:val="000000"/>
                <w:sz w:val="16"/>
                <w:szCs w:val="16"/>
                <w:lang w:eastAsia="es-ES"/>
              </w:rPr>
            </w:pPr>
          </w:p>
        </w:tc>
        <w:tc>
          <w:tcPr>
            <w:tcW w:w="860" w:type="dxa"/>
            <w:shd w:val="clear" w:color="000000" w:fill="FFFFFF"/>
          </w:tcPr>
          <w:p w14:paraId="10E88F45" w14:textId="77777777" w:rsidR="00AE385A" w:rsidRPr="00CA0368" w:rsidRDefault="00AE385A" w:rsidP="00BA3D2B">
            <w:pPr>
              <w:tabs>
                <w:tab w:val="left" w:pos="3330"/>
              </w:tabs>
              <w:jc w:val="center"/>
              <w:rPr>
                <w:rFonts w:eastAsia="Times New Roman"/>
                <w:i/>
                <w:iCs/>
                <w:color w:val="000000"/>
                <w:sz w:val="16"/>
                <w:szCs w:val="16"/>
                <w:lang w:eastAsia="es-ES"/>
              </w:rPr>
            </w:pPr>
          </w:p>
        </w:tc>
        <w:tc>
          <w:tcPr>
            <w:tcW w:w="865" w:type="dxa"/>
            <w:shd w:val="clear" w:color="000000" w:fill="FFFFFF"/>
            <w:noWrap/>
            <w:vAlign w:val="bottom"/>
          </w:tcPr>
          <w:p w14:paraId="44CCFDB2" w14:textId="77777777" w:rsidR="00AE385A" w:rsidRPr="00CA0368" w:rsidRDefault="00AE385A" w:rsidP="00BA3D2B">
            <w:pPr>
              <w:tabs>
                <w:tab w:val="left" w:pos="3330"/>
              </w:tabs>
              <w:jc w:val="center"/>
              <w:rPr>
                <w:rFonts w:eastAsia="Times New Roman"/>
                <w:i/>
                <w:iCs/>
                <w:color w:val="000000"/>
                <w:sz w:val="16"/>
                <w:szCs w:val="16"/>
                <w:lang w:eastAsia="es-ES"/>
              </w:rPr>
            </w:pPr>
          </w:p>
        </w:tc>
        <w:tc>
          <w:tcPr>
            <w:tcW w:w="928" w:type="dxa"/>
            <w:shd w:val="clear" w:color="000000" w:fill="FFFFFF"/>
            <w:noWrap/>
            <w:vAlign w:val="bottom"/>
          </w:tcPr>
          <w:p w14:paraId="072D65EB" w14:textId="77777777" w:rsidR="00AE385A" w:rsidRPr="00CA0368" w:rsidRDefault="00AE385A" w:rsidP="00BA3D2B">
            <w:pPr>
              <w:jc w:val="center"/>
              <w:rPr>
                <w:rFonts w:eastAsia="Times New Roman"/>
                <w:i/>
                <w:iCs/>
                <w:color w:val="000000"/>
                <w:sz w:val="16"/>
                <w:szCs w:val="16"/>
                <w:lang w:eastAsia="es-ES"/>
              </w:rPr>
            </w:pPr>
          </w:p>
        </w:tc>
        <w:tc>
          <w:tcPr>
            <w:tcW w:w="928" w:type="dxa"/>
            <w:shd w:val="clear" w:color="000000" w:fill="FFFFFF"/>
            <w:noWrap/>
            <w:vAlign w:val="bottom"/>
          </w:tcPr>
          <w:p w14:paraId="73AB8A16" w14:textId="77777777" w:rsidR="00AE385A" w:rsidRPr="00CA0368" w:rsidRDefault="00AE385A" w:rsidP="00BA3D2B">
            <w:pPr>
              <w:jc w:val="center"/>
              <w:rPr>
                <w:rFonts w:eastAsia="Times New Roman"/>
                <w:i/>
                <w:iCs/>
                <w:color w:val="000000"/>
                <w:sz w:val="16"/>
                <w:szCs w:val="16"/>
                <w:lang w:eastAsia="es-ES"/>
              </w:rPr>
            </w:pPr>
          </w:p>
        </w:tc>
        <w:tc>
          <w:tcPr>
            <w:tcW w:w="928" w:type="dxa"/>
            <w:shd w:val="clear" w:color="auto" w:fill="E7E6E6" w:themeFill="background2"/>
            <w:noWrap/>
            <w:vAlign w:val="bottom"/>
          </w:tcPr>
          <w:p w14:paraId="16DD6428" w14:textId="77777777" w:rsidR="00AE385A" w:rsidRPr="00CA0368" w:rsidRDefault="00AE385A" w:rsidP="00BA3D2B">
            <w:pPr>
              <w:jc w:val="center"/>
              <w:rPr>
                <w:rFonts w:eastAsia="Times New Roman"/>
                <w:i/>
                <w:iCs/>
                <w:color w:val="000000"/>
                <w:sz w:val="16"/>
                <w:szCs w:val="16"/>
                <w:lang w:eastAsia="es-ES"/>
              </w:rPr>
            </w:pPr>
          </w:p>
        </w:tc>
        <w:tc>
          <w:tcPr>
            <w:tcW w:w="929" w:type="dxa"/>
            <w:shd w:val="clear" w:color="auto" w:fill="auto"/>
            <w:noWrap/>
            <w:vAlign w:val="bottom"/>
          </w:tcPr>
          <w:p w14:paraId="4658173E" w14:textId="77777777" w:rsidR="00AE385A" w:rsidRPr="00CA0368" w:rsidRDefault="00AE385A" w:rsidP="00BA3D2B">
            <w:pPr>
              <w:jc w:val="center"/>
              <w:rPr>
                <w:rFonts w:eastAsia="Times New Roman"/>
                <w:i/>
                <w:iCs/>
                <w:color w:val="000000"/>
                <w:sz w:val="16"/>
                <w:szCs w:val="16"/>
                <w:lang w:eastAsia="es-ES"/>
              </w:rPr>
            </w:pPr>
          </w:p>
        </w:tc>
        <w:tc>
          <w:tcPr>
            <w:tcW w:w="929" w:type="dxa"/>
            <w:shd w:val="clear" w:color="auto" w:fill="E7E6E6" w:themeFill="background2"/>
            <w:vAlign w:val="bottom"/>
          </w:tcPr>
          <w:p w14:paraId="3C806EA7" w14:textId="77777777" w:rsidR="00AE385A" w:rsidRPr="00CA0368" w:rsidRDefault="00AE385A" w:rsidP="00BA3D2B">
            <w:pPr>
              <w:jc w:val="center"/>
              <w:rPr>
                <w:rFonts w:eastAsia="Times New Roman"/>
                <w:i/>
                <w:iCs/>
                <w:color w:val="000000"/>
                <w:sz w:val="16"/>
                <w:szCs w:val="16"/>
                <w:lang w:eastAsia="es-ES"/>
              </w:rPr>
            </w:pPr>
          </w:p>
        </w:tc>
        <w:tc>
          <w:tcPr>
            <w:tcW w:w="929" w:type="dxa"/>
            <w:vAlign w:val="bottom"/>
          </w:tcPr>
          <w:p w14:paraId="2621E14C" w14:textId="77777777" w:rsidR="00AE385A" w:rsidRPr="00CA0368" w:rsidRDefault="00AE385A" w:rsidP="00BA3D2B">
            <w:pPr>
              <w:jc w:val="center"/>
              <w:rPr>
                <w:rFonts w:eastAsia="Times New Roman"/>
                <w:i/>
                <w:iCs/>
                <w:color w:val="000000"/>
                <w:sz w:val="16"/>
                <w:szCs w:val="16"/>
                <w:lang w:eastAsia="es-ES"/>
              </w:rPr>
            </w:pPr>
          </w:p>
        </w:tc>
      </w:tr>
      <w:tr w:rsidR="00AE385A" w:rsidRPr="00CA0368" w14:paraId="3C86AC5D" w14:textId="77777777" w:rsidTr="00306499">
        <w:trPr>
          <w:trHeight w:val="255"/>
        </w:trPr>
        <w:tc>
          <w:tcPr>
            <w:tcW w:w="2920" w:type="dxa"/>
            <w:shd w:val="clear" w:color="000000" w:fill="FFFFFF"/>
            <w:noWrap/>
            <w:vAlign w:val="bottom"/>
            <w:hideMark/>
          </w:tcPr>
          <w:p w14:paraId="5E5D8333" w14:textId="77777777" w:rsidR="00AE385A" w:rsidRPr="00CA0368" w:rsidRDefault="00AE385A" w:rsidP="00BA3D2B">
            <w:pPr>
              <w:tabs>
                <w:tab w:val="left" w:pos="3330"/>
              </w:tabs>
              <w:rPr>
                <w:rFonts w:eastAsia="Times New Roman"/>
                <w:b/>
                <w:bCs/>
                <w:color w:val="000000"/>
                <w:sz w:val="22"/>
                <w:szCs w:val="22"/>
                <w:lang w:eastAsia="es-ES"/>
              </w:rPr>
            </w:pPr>
            <w:r w:rsidRPr="005F351D">
              <w:rPr>
                <w:rFonts w:eastAsia="Times New Roman"/>
                <w:b/>
                <w:bCs/>
                <w:color w:val="000000"/>
                <w:szCs w:val="22"/>
                <w:lang w:eastAsia="es-ES"/>
              </w:rPr>
              <w:t xml:space="preserve">Mean </w:t>
            </w:r>
            <w:proofErr w:type="gramStart"/>
            <w:r w:rsidRPr="005F351D">
              <w:rPr>
                <w:rFonts w:eastAsia="Times New Roman"/>
                <w:b/>
                <w:bCs/>
                <w:color w:val="000000"/>
                <w:szCs w:val="22"/>
                <w:lang w:eastAsia="es-ES"/>
              </w:rPr>
              <w:t>observed</w:t>
            </w:r>
            <w:r>
              <w:rPr>
                <w:rFonts w:eastAsia="Times New Roman"/>
                <w:b/>
                <w:bCs/>
                <w:color w:val="000000"/>
                <w:szCs w:val="22"/>
                <w:lang w:eastAsia="es-ES"/>
              </w:rPr>
              <w:t xml:space="preserve"> </w:t>
            </w:r>
            <w:r w:rsidRPr="005F351D">
              <w:rPr>
                <w:rFonts w:eastAsia="Times New Roman"/>
                <w:b/>
                <w:bCs/>
                <w:color w:val="000000"/>
                <w:szCs w:val="22"/>
                <w:lang w:eastAsia="es-ES"/>
              </w:rPr>
              <w:t xml:space="preserve"> overharvest</w:t>
            </w:r>
            <w:proofErr w:type="gramEnd"/>
          </w:p>
        </w:tc>
        <w:tc>
          <w:tcPr>
            <w:tcW w:w="860" w:type="dxa"/>
            <w:shd w:val="clear" w:color="000000" w:fill="FFFFFF"/>
          </w:tcPr>
          <w:p w14:paraId="447F196A" w14:textId="77777777" w:rsidR="00AE385A" w:rsidRPr="00CA0368" w:rsidRDefault="00AE385A" w:rsidP="00BA3D2B">
            <w:pPr>
              <w:tabs>
                <w:tab w:val="left" w:pos="3330"/>
              </w:tabs>
              <w:jc w:val="center"/>
              <w:rPr>
                <w:rFonts w:eastAsia="Times New Roman"/>
                <w:color w:val="000000"/>
                <w:sz w:val="22"/>
                <w:szCs w:val="22"/>
                <w:lang w:eastAsia="es-ES"/>
              </w:rPr>
            </w:pPr>
          </w:p>
        </w:tc>
        <w:tc>
          <w:tcPr>
            <w:tcW w:w="865" w:type="dxa"/>
            <w:shd w:val="clear" w:color="000000" w:fill="FFFFFF"/>
            <w:noWrap/>
            <w:vAlign w:val="bottom"/>
          </w:tcPr>
          <w:p w14:paraId="5AFEC1D6" w14:textId="77777777" w:rsidR="00AE385A" w:rsidRPr="00CA0368" w:rsidRDefault="00AE385A" w:rsidP="00BA3D2B">
            <w:pPr>
              <w:tabs>
                <w:tab w:val="left" w:pos="3330"/>
              </w:tabs>
              <w:jc w:val="center"/>
              <w:rPr>
                <w:rFonts w:eastAsia="Times New Roman"/>
                <w:color w:val="000000"/>
                <w:sz w:val="22"/>
                <w:szCs w:val="22"/>
                <w:lang w:eastAsia="es-ES"/>
              </w:rPr>
            </w:pPr>
            <w:r>
              <w:rPr>
                <w:rFonts w:eastAsia="Times New Roman"/>
                <w:color w:val="000000"/>
                <w:sz w:val="22"/>
                <w:szCs w:val="22"/>
                <w:lang w:eastAsia="es-ES"/>
              </w:rPr>
              <w:t>0.00</w:t>
            </w:r>
          </w:p>
        </w:tc>
        <w:tc>
          <w:tcPr>
            <w:tcW w:w="928" w:type="dxa"/>
            <w:shd w:val="clear" w:color="000000" w:fill="FFFFFF"/>
            <w:noWrap/>
            <w:vAlign w:val="bottom"/>
          </w:tcPr>
          <w:p w14:paraId="7A5F0FC5" w14:textId="77777777" w:rsidR="00AE385A" w:rsidRPr="00CA0368" w:rsidRDefault="00AE385A" w:rsidP="00BA3D2B">
            <w:pPr>
              <w:jc w:val="center"/>
              <w:rPr>
                <w:rFonts w:eastAsia="Times New Roman"/>
                <w:color w:val="000000"/>
                <w:sz w:val="22"/>
                <w:szCs w:val="22"/>
                <w:lang w:eastAsia="es-ES"/>
              </w:rPr>
            </w:pPr>
          </w:p>
        </w:tc>
        <w:tc>
          <w:tcPr>
            <w:tcW w:w="928" w:type="dxa"/>
            <w:shd w:val="clear" w:color="000000" w:fill="FFFFFF"/>
            <w:noWrap/>
            <w:vAlign w:val="bottom"/>
            <w:hideMark/>
          </w:tcPr>
          <w:p w14:paraId="2BED0163" w14:textId="77777777" w:rsidR="00AE385A" w:rsidRPr="00CA0368" w:rsidRDefault="00AE385A" w:rsidP="00BA3D2B">
            <w:pPr>
              <w:tabs>
                <w:tab w:val="left" w:pos="3330"/>
              </w:tabs>
              <w:jc w:val="center"/>
              <w:rPr>
                <w:rFonts w:eastAsia="Times New Roman"/>
                <w:color w:val="000000"/>
                <w:sz w:val="22"/>
                <w:szCs w:val="22"/>
                <w:lang w:eastAsia="es-ES"/>
              </w:rPr>
            </w:pPr>
            <w:r>
              <w:rPr>
                <w:rFonts w:eastAsia="Times New Roman"/>
                <w:color w:val="000000"/>
                <w:sz w:val="22"/>
                <w:szCs w:val="22"/>
                <w:lang w:eastAsia="es-ES"/>
              </w:rPr>
              <w:t>0.00</w:t>
            </w:r>
          </w:p>
        </w:tc>
        <w:tc>
          <w:tcPr>
            <w:tcW w:w="928" w:type="dxa"/>
            <w:shd w:val="clear" w:color="auto" w:fill="E7E6E6" w:themeFill="background2"/>
            <w:noWrap/>
            <w:vAlign w:val="bottom"/>
          </w:tcPr>
          <w:p w14:paraId="3E5B0084" w14:textId="77777777" w:rsidR="00AE385A" w:rsidRPr="00CA0368" w:rsidRDefault="00AE385A" w:rsidP="00BA3D2B">
            <w:pPr>
              <w:jc w:val="center"/>
              <w:rPr>
                <w:rFonts w:eastAsia="Times New Roman"/>
                <w:color w:val="000000"/>
                <w:sz w:val="22"/>
                <w:szCs w:val="22"/>
                <w:lang w:eastAsia="es-ES"/>
              </w:rPr>
            </w:pPr>
          </w:p>
        </w:tc>
        <w:tc>
          <w:tcPr>
            <w:tcW w:w="929" w:type="dxa"/>
            <w:shd w:val="clear" w:color="auto" w:fill="auto"/>
            <w:noWrap/>
            <w:vAlign w:val="bottom"/>
          </w:tcPr>
          <w:p w14:paraId="442FA1B8" w14:textId="77777777" w:rsidR="00AE385A" w:rsidRPr="00CA0368" w:rsidRDefault="00AE385A" w:rsidP="00BA3D2B">
            <w:pPr>
              <w:tabs>
                <w:tab w:val="left" w:pos="3330"/>
              </w:tabs>
              <w:jc w:val="center"/>
              <w:rPr>
                <w:rFonts w:eastAsia="Times New Roman"/>
                <w:color w:val="000000"/>
                <w:sz w:val="22"/>
                <w:szCs w:val="22"/>
                <w:lang w:eastAsia="es-ES"/>
              </w:rPr>
            </w:pPr>
            <w:r>
              <w:rPr>
                <w:rFonts w:eastAsia="Times New Roman"/>
                <w:color w:val="000000"/>
                <w:sz w:val="22"/>
                <w:szCs w:val="22"/>
                <w:lang w:eastAsia="es-ES"/>
              </w:rPr>
              <w:t>0.00</w:t>
            </w:r>
          </w:p>
        </w:tc>
        <w:tc>
          <w:tcPr>
            <w:tcW w:w="929" w:type="dxa"/>
            <w:shd w:val="clear" w:color="auto" w:fill="E7E6E6" w:themeFill="background2"/>
            <w:vAlign w:val="bottom"/>
          </w:tcPr>
          <w:p w14:paraId="725BDA8B" w14:textId="77777777" w:rsidR="00AE385A" w:rsidRPr="00CA0368" w:rsidRDefault="00AE385A" w:rsidP="00BA3D2B">
            <w:pPr>
              <w:tabs>
                <w:tab w:val="left" w:pos="3330"/>
              </w:tabs>
              <w:jc w:val="center"/>
              <w:rPr>
                <w:rFonts w:eastAsia="Times New Roman"/>
                <w:color w:val="000000"/>
                <w:sz w:val="22"/>
                <w:szCs w:val="22"/>
                <w:lang w:eastAsia="es-ES"/>
              </w:rPr>
            </w:pPr>
          </w:p>
        </w:tc>
        <w:tc>
          <w:tcPr>
            <w:tcW w:w="929" w:type="dxa"/>
            <w:vAlign w:val="bottom"/>
          </w:tcPr>
          <w:p w14:paraId="48DC0A5F" w14:textId="77777777" w:rsidR="00AE385A" w:rsidRPr="00CA0368" w:rsidRDefault="00AE385A" w:rsidP="00BA3D2B">
            <w:pPr>
              <w:tabs>
                <w:tab w:val="left" w:pos="3330"/>
              </w:tabs>
              <w:jc w:val="center"/>
              <w:rPr>
                <w:rFonts w:eastAsia="Times New Roman"/>
                <w:color w:val="000000"/>
                <w:sz w:val="22"/>
                <w:szCs w:val="22"/>
                <w:lang w:eastAsia="es-ES"/>
              </w:rPr>
            </w:pPr>
            <w:r>
              <w:rPr>
                <w:rFonts w:eastAsia="Times New Roman"/>
                <w:color w:val="000000"/>
                <w:sz w:val="22"/>
                <w:szCs w:val="22"/>
                <w:lang w:eastAsia="es-ES"/>
              </w:rPr>
              <w:t>0.00</w:t>
            </w:r>
          </w:p>
        </w:tc>
      </w:tr>
      <w:tr w:rsidR="00AE385A" w:rsidRPr="00CA0368" w14:paraId="5C3AB4EB" w14:textId="77777777" w:rsidTr="00306499">
        <w:trPr>
          <w:trHeight w:val="230"/>
        </w:trPr>
        <w:tc>
          <w:tcPr>
            <w:tcW w:w="2920" w:type="dxa"/>
            <w:shd w:val="clear" w:color="000000" w:fill="FFFFFF"/>
            <w:noWrap/>
            <w:vAlign w:val="bottom"/>
            <w:hideMark/>
          </w:tcPr>
          <w:p w14:paraId="158F3B10" w14:textId="77777777" w:rsidR="00AE385A" w:rsidRPr="00CA0368" w:rsidRDefault="00AE385A"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860" w:type="dxa"/>
            <w:shd w:val="clear" w:color="000000" w:fill="FFFFFF"/>
          </w:tcPr>
          <w:p w14:paraId="32D98F08" w14:textId="77777777" w:rsidR="00AE385A" w:rsidRPr="00CA0368" w:rsidRDefault="00AE385A" w:rsidP="00BA3D2B">
            <w:pPr>
              <w:tabs>
                <w:tab w:val="left" w:pos="3330"/>
              </w:tabs>
              <w:jc w:val="center"/>
              <w:rPr>
                <w:rFonts w:eastAsia="Times New Roman"/>
                <w:i/>
                <w:iCs/>
                <w:color w:val="000000"/>
                <w:sz w:val="22"/>
                <w:szCs w:val="22"/>
                <w:lang w:eastAsia="es-ES"/>
              </w:rPr>
            </w:pPr>
          </w:p>
        </w:tc>
        <w:tc>
          <w:tcPr>
            <w:tcW w:w="865" w:type="dxa"/>
            <w:shd w:val="clear" w:color="000000" w:fill="FFFFFF"/>
            <w:noWrap/>
            <w:vAlign w:val="bottom"/>
          </w:tcPr>
          <w:p w14:paraId="5F5104EA" w14:textId="77777777" w:rsidR="00AE385A" w:rsidRPr="00CA0368" w:rsidRDefault="00AE385A" w:rsidP="00BA3D2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0.00</w:t>
            </w:r>
            <w:r w:rsidRPr="00CA0368">
              <w:rPr>
                <w:rFonts w:eastAsia="Times New Roman"/>
                <w:i/>
                <w:iCs/>
                <w:color w:val="000000"/>
                <w:sz w:val="22"/>
                <w:szCs w:val="22"/>
                <w:lang w:eastAsia="es-ES"/>
              </w:rPr>
              <w:t>)</w:t>
            </w:r>
          </w:p>
        </w:tc>
        <w:tc>
          <w:tcPr>
            <w:tcW w:w="928" w:type="dxa"/>
            <w:shd w:val="clear" w:color="000000" w:fill="FFFFFF"/>
            <w:noWrap/>
            <w:vAlign w:val="bottom"/>
          </w:tcPr>
          <w:p w14:paraId="42366B23" w14:textId="77777777" w:rsidR="00AE385A" w:rsidRPr="00CA0368" w:rsidRDefault="00AE385A" w:rsidP="00BA3D2B">
            <w:pPr>
              <w:jc w:val="center"/>
              <w:rPr>
                <w:rFonts w:eastAsia="Times New Roman"/>
                <w:i/>
                <w:iCs/>
                <w:color w:val="000000"/>
                <w:sz w:val="22"/>
                <w:szCs w:val="22"/>
                <w:lang w:eastAsia="es-ES"/>
              </w:rPr>
            </w:pPr>
          </w:p>
        </w:tc>
        <w:tc>
          <w:tcPr>
            <w:tcW w:w="928" w:type="dxa"/>
            <w:shd w:val="clear" w:color="000000" w:fill="FFFFFF"/>
            <w:noWrap/>
            <w:vAlign w:val="bottom"/>
            <w:hideMark/>
          </w:tcPr>
          <w:p w14:paraId="3CB8E74C" w14:textId="77777777" w:rsidR="00AE385A" w:rsidRPr="00CA0368" w:rsidRDefault="00AE385A" w:rsidP="00BA3D2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0.00</w:t>
            </w:r>
            <w:r w:rsidRPr="00CA0368">
              <w:rPr>
                <w:rFonts w:eastAsia="Times New Roman"/>
                <w:i/>
                <w:iCs/>
                <w:color w:val="000000"/>
                <w:sz w:val="22"/>
                <w:szCs w:val="22"/>
                <w:lang w:eastAsia="es-ES"/>
              </w:rPr>
              <w:t>)</w:t>
            </w:r>
          </w:p>
        </w:tc>
        <w:tc>
          <w:tcPr>
            <w:tcW w:w="928" w:type="dxa"/>
            <w:shd w:val="clear" w:color="auto" w:fill="E7E6E6" w:themeFill="background2"/>
            <w:noWrap/>
            <w:vAlign w:val="bottom"/>
          </w:tcPr>
          <w:p w14:paraId="1C8E1053" w14:textId="77777777" w:rsidR="00AE385A" w:rsidRPr="00CA0368" w:rsidRDefault="00AE385A" w:rsidP="00BA3D2B">
            <w:pPr>
              <w:jc w:val="center"/>
              <w:rPr>
                <w:rFonts w:eastAsia="Times New Roman"/>
                <w:i/>
                <w:iCs/>
                <w:color w:val="000000"/>
                <w:sz w:val="22"/>
                <w:szCs w:val="22"/>
                <w:lang w:eastAsia="es-ES"/>
              </w:rPr>
            </w:pPr>
          </w:p>
        </w:tc>
        <w:tc>
          <w:tcPr>
            <w:tcW w:w="929" w:type="dxa"/>
            <w:shd w:val="clear" w:color="auto" w:fill="auto"/>
            <w:noWrap/>
            <w:vAlign w:val="bottom"/>
          </w:tcPr>
          <w:p w14:paraId="1114FF18" w14:textId="77777777" w:rsidR="00AE385A" w:rsidRPr="00CA0368" w:rsidRDefault="00AE385A" w:rsidP="00BA3D2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0.00</w:t>
            </w:r>
            <w:r w:rsidRPr="00CA0368">
              <w:rPr>
                <w:rFonts w:eastAsia="Times New Roman"/>
                <w:i/>
                <w:iCs/>
                <w:color w:val="000000"/>
                <w:sz w:val="22"/>
                <w:szCs w:val="22"/>
                <w:lang w:eastAsia="es-ES"/>
              </w:rPr>
              <w:t>)</w:t>
            </w:r>
          </w:p>
        </w:tc>
        <w:tc>
          <w:tcPr>
            <w:tcW w:w="929" w:type="dxa"/>
            <w:shd w:val="clear" w:color="auto" w:fill="E7E6E6" w:themeFill="background2"/>
            <w:vAlign w:val="bottom"/>
          </w:tcPr>
          <w:p w14:paraId="6D8B055F" w14:textId="77777777" w:rsidR="00AE385A" w:rsidRPr="00CA0368" w:rsidRDefault="00AE385A" w:rsidP="00BA3D2B">
            <w:pPr>
              <w:tabs>
                <w:tab w:val="left" w:pos="3330"/>
              </w:tabs>
              <w:jc w:val="center"/>
              <w:rPr>
                <w:rFonts w:eastAsia="Times New Roman"/>
                <w:i/>
                <w:iCs/>
                <w:color w:val="000000"/>
                <w:sz w:val="22"/>
                <w:szCs w:val="22"/>
                <w:lang w:eastAsia="es-ES"/>
              </w:rPr>
            </w:pPr>
          </w:p>
        </w:tc>
        <w:tc>
          <w:tcPr>
            <w:tcW w:w="929" w:type="dxa"/>
            <w:vAlign w:val="bottom"/>
          </w:tcPr>
          <w:p w14:paraId="0959FC8F" w14:textId="77777777" w:rsidR="00AE385A" w:rsidRPr="00CA0368" w:rsidRDefault="00AE385A" w:rsidP="00BA3D2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0.00</w:t>
            </w:r>
            <w:r w:rsidRPr="00CA0368">
              <w:rPr>
                <w:rFonts w:eastAsia="Times New Roman"/>
                <w:i/>
                <w:iCs/>
                <w:color w:val="000000"/>
                <w:sz w:val="22"/>
                <w:szCs w:val="22"/>
                <w:lang w:eastAsia="es-ES"/>
              </w:rPr>
              <w:t>)</w:t>
            </w:r>
          </w:p>
        </w:tc>
      </w:tr>
      <w:tr w:rsidR="00AE385A" w:rsidRPr="00CA0368" w14:paraId="1719A84F" w14:textId="77777777" w:rsidTr="00306499">
        <w:trPr>
          <w:trHeight w:val="161"/>
        </w:trPr>
        <w:tc>
          <w:tcPr>
            <w:tcW w:w="2920" w:type="dxa"/>
            <w:shd w:val="clear" w:color="000000" w:fill="FFFFFF"/>
            <w:noWrap/>
            <w:vAlign w:val="bottom"/>
          </w:tcPr>
          <w:p w14:paraId="533B7356" w14:textId="77777777" w:rsidR="00AE385A" w:rsidRPr="00CA0368" w:rsidRDefault="00AE385A" w:rsidP="00BA3D2B">
            <w:pPr>
              <w:tabs>
                <w:tab w:val="left" w:pos="3330"/>
              </w:tabs>
              <w:rPr>
                <w:rFonts w:eastAsia="Times New Roman"/>
                <w:b/>
                <w:bCs/>
                <w:color w:val="000000"/>
                <w:sz w:val="16"/>
                <w:szCs w:val="16"/>
                <w:lang w:eastAsia="es-ES"/>
              </w:rPr>
            </w:pPr>
          </w:p>
        </w:tc>
        <w:tc>
          <w:tcPr>
            <w:tcW w:w="860" w:type="dxa"/>
            <w:shd w:val="clear" w:color="000000" w:fill="FFFFFF"/>
          </w:tcPr>
          <w:p w14:paraId="2AC48D86" w14:textId="77777777" w:rsidR="00AE385A" w:rsidRPr="00CA0368" w:rsidRDefault="00AE385A" w:rsidP="00BA3D2B">
            <w:pPr>
              <w:tabs>
                <w:tab w:val="left" w:pos="3330"/>
              </w:tabs>
              <w:jc w:val="center"/>
              <w:rPr>
                <w:rFonts w:eastAsia="Times New Roman"/>
                <w:i/>
                <w:iCs/>
                <w:color w:val="000000"/>
                <w:sz w:val="16"/>
                <w:szCs w:val="16"/>
                <w:lang w:eastAsia="es-ES"/>
              </w:rPr>
            </w:pPr>
          </w:p>
        </w:tc>
        <w:tc>
          <w:tcPr>
            <w:tcW w:w="865" w:type="dxa"/>
            <w:shd w:val="clear" w:color="000000" w:fill="FFFFFF"/>
            <w:noWrap/>
            <w:vAlign w:val="bottom"/>
          </w:tcPr>
          <w:p w14:paraId="51761B01" w14:textId="77777777" w:rsidR="00AE385A" w:rsidRPr="00CA0368" w:rsidRDefault="00AE385A" w:rsidP="00BA3D2B">
            <w:pPr>
              <w:tabs>
                <w:tab w:val="left" w:pos="3330"/>
              </w:tabs>
              <w:jc w:val="center"/>
              <w:rPr>
                <w:rFonts w:eastAsia="Times New Roman"/>
                <w:i/>
                <w:iCs/>
                <w:color w:val="000000"/>
                <w:sz w:val="16"/>
                <w:szCs w:val="16"/>
                <w:lang w:eastAsia="es-ES"/>
              </w:rPr>
            </w:pPr>
          </w:p>
        </w:tc>
        <w:tc>
          <w:tcPr>
            <w:tcW w:w="928" w:type="dxa"/>
            <w:shd w:val="clear" w:color="000000" w:fill="FFFFFF"/>
            <w:noWrap/>
            <w:vAlign w:val="bottom"/>
          </w:tcPr>
          <w:p w14:paraId="3AF6E096" w14:textId="77777777" w:rsidR="00AE385A" w:rsidRPr="00CA0368" w:rsidRDefault="00AE385A" w:rsidP="00BA3D2B">
            <w:pPr>
              <w:jc w:val="center"/>
              <w:rPr>
                <w:rFonts w:eastAsia="Times New Roman"/>
                <w:i/>
                <w:iCs/>
                <w:color w:val="000000"/>
                <w:sz w:val="16"/>
                <w:szCs w:val="16"/>
                <w:lang w:eastAsia="es-ES"/>
              </w:rPr>
            </w:pPr>
          </w:p>
        </w:tc>
        <w:tc>
          <w:tcPr>
            <w:tcW w:w="928" w:type="dxa"/>
            <w:shd w:val="clear" w:color="000000" w:fill="FFFFFF"/>
            <w:noWrap/>
            <w:vAlign w:val="bottom"/>
          </w:tcPr>
          <w:p w14:paraId="2C12B18F" w14:textId="77777777" w:rsidR="00AE385A" w:rsidRPr="00CA0368" w:rsidRDefault="00AE385A" w:rsidP="00BA3D2B">
            <w:pPr>
              <w:jc w:val="center"/>
              <w:rPr>
                <w:rFonts w:eastAsia="Times New Roman"/>
                <w:i/>
                <w:iCs/>
                <w:color w:val="000000"/>
                <w:sz w:val="16"/>
                <w:szCs w:val="16"/>
                <w:lang w:eastAsia="es-ES"/>
              </w:rPr>
            </w:pPr>
          </w:p>
        </w:tc>
        <w:tc>
          <w:tcPr>
            <w:tcW w:w="928" w:type="dxa"/>
            <w:shd w:val="clear" w:color="auto" w:fill="E7E6E6" w:themeFill="background2"/>
            <w:noWrap/>
            <w:vAlign w:val="bottom"/>
          </w:tcPr>
          <w:p w14:paraId="64329755" w14:textId="77777777" w:rsidR="00AE385A" w:rsidRPr="00CA0368" w:rsidRDefault="00AE385A" w:rsidP="00BA3D2B">
            <w:pPr>
              <w:jc w:val="center"/>
              <w:rPr>
                <w:rFonts w:eastAsia="Times New Roman"/>
                <w:i/>
                <w:iCs/>
                <w:color w:val="000000"/>
                <w:sz w:val="16"/>
                <w:szCs w:val="16"/>
                <w:lang w:eastAsia="es-ES"/>
              </w:rPr>
            </w:pPr>
          </w:p>
        </w:tc>
        <w:tc>
          <w:tcPr>
            <w:tcW w:w="929" w:type="dxa"/>
            <w:shd w:val="clear" w:color="auto" w:fill="auto"/>
            <w:noWrap/>
            <w:vAlign w:val="bottom"/>
          </w:tcPr>
          <w:p w14:paraId="03E496A9" w14:textId="77777777" w:rsidR="00AE385A" w:rsidRPr="00CA0368" w:rsidRDefault="00AE385A" w:rsidP="00BA3D2B">
            <w:pPr>
              <w:jc w:val="center"/>
              <w:rPr>
                <w:rFonts w:eastAsia="Times New Roman"/>
                <w:i/>
                <w:iCs/>
                <w:color w:val="000000"/>
                <w:sz w:val="16"/>
                <w:szCs w:val="16"/>
                <w:lang w:eastAsia="es-ES"/>
              </w:rPr>
            </w:pPr>
          </w:p>
        </w:tc>
        <w:tc>
          <w:tcPr>
            <w:tcW w:w="929" w:type="dxa"/>
            <w:shd w:val="clear" w:color="auto" w:fill="E7E6E6" w:themeFill="background2"/>
            <w:vAlign w:val="bottom"/>
          </w:tcPr>
          <w:p w14:paraId="737491C1" w14:textId="77777777" w:rsidR="00AE385A" w:rsidRPr="00CA0368" w:rsidRDefault="00AE385A" w:rsidP="00BA3D2B">
            <w:pPr>
              <w:jc w:val="center"/>
              <w:rPr>
                <w:rFonts w:eastAsia="Times New Roman"/>
                <w:i/>
                <w:iCs/>
                <w:color w:val="000000"/>
                <w:sz w:val="16"/>
                <w:szCs w:val="16"/>
                <w:lang w:eastAsia="es-ES"/>
              </w:rPr>
            </w:pPr>
          </w:p>
        </w:tc>
        <w:tc>
          <w:tcPr>
            <w:tcW w:w="929" w:type="dxa"/>
            <w:vAlign w:val="bottom"/>
          </w:tcPr>
          <w:p w14:paraId="5A089A70" w14:textId="77777777" w:rsidR="00AE385A" w:rsidRPr="00CA0368" w:rsidRDefault="00AE385A" w:rsidP="00BA3D2B">
            <w:pPr>
              <w:jc w:val="center"/>
              <w:rPr>
                <w:rFonts w:eastAsia="Times New Roman"/>
                <w:i/>
                <w:iCs/>
                <w:color w:val="000000"/>
                <w:sz w:val="16"/>
                <w:szCs w:val="16"/>
                <w:lang w:eastAsia="es-ES"/>
              </w:rPr>
            </w:pPr>
          </w:p>
        </w:tc>
      </w:tr>
      <w:tr w:rsidR="00AE385A" w:rsidRPr="00CA0368" w14:paraId="0B380825" w14:textId="77777777" w:rsidTr="00306499">
        <w:trPr>
          <w:trHeight w:val="230"/>
        </w:trPr>
        <w:tc>
          <w:tcPr>
            <w:tcW w:w="2920" w:type="dxa"/>
            <w:shd w:val="clear" w:color="000000" w:fill="FFFFFF"/>
            <w:noWrap/>
            <w:vAlign w:val="bottom"/>
            <w:hideMark/>
          </w:tcPr>
          <w:p w14:paraId="4E5AAE92" w14:textId="77777777" w:rsidR="00AE385A" w:rsidRPr="00CA0368" w:rsidRDefault="00AE385A" w:rsidP="00BA3D2B">
            <w:pPr>
              <w:tabs>
                <w:tab w:val="left" w:pos="3330"/>
              </w:tabs>
              <w:rPr>
                <w:rFonts w:eastAsia="Times New Roman"/>
                <w:b/>
                <w:bCs/>
                <w:color w:val="000000"/>
                <w:sz w:val="22"/>
                <w:szCs w:val="22"/>
                <w:lang w:eastAsia="es-ES"/>
              </w:rPr>
            </w:pPr>
            <w:r>
              <w:rPr>
                <w:rFonts w:eastAsia="Times New Roman"/>
                <w:b/>
                <w:bCs/>
                <w:color w:val="000000"/>
                <w:lang w:eastAsia="es-ES"/>
              </w:rPr>
              <w:t xml:space="preserve">High-performance </w:t>
            </w:r>
            <w:proofErr w:type="spellStart"/>
            <w:r>
              <w:rPr>
                <w:rFonts w:eastAsia="Times New Roman"/>
                <w:b/>
                <w:bCs/>
                <w:color w:val="000000"/>
                <w:lang w:eastAsia="es-ES"/>
              </w:rPr>
              <w:t>asso</w:t>
            </w:r>
            <w:proofErr w:type="spellEnd"/>
            <w:r>
              <w:rPr>
                <w:rFonts w:eastAsia="Times New Roman"/>
                <w:b/>
                <w:bCs/>
                <w:color w:val="000000"/>
                <w:lang w:eastAsia="es-ES"/>
              </w:rPr>
              <w:t>.</w:t>
            </w:r>
          </w:p>
        </w:tc>
        <w:tc>
          <w:tcPr>
            <w:tcW w:w="860" w:type="dxa"/>
            <w:shd w:val="clear" w:color="000000" w:fill="FFFFFF"/>
          </w:tcPr>
          <w:p w14:paraId="07E80902" w14:textId="77777777" w:rsidR="00AE385A" w:rsidRPr="00CA0368" w:rsidRDefault="00AE385A" w:rsidP="00BA3D2B">
            <w:pPr>
              <w:tabs>
                <w:tab w:val="left" w:pos="3330"/>
              </w:tabs>
              <w:jc w:val="center"/>
              <w:rPr>
                <w:rFonts w:eastAsia="Times New Roman"/>
                <w:color w:val="000000"/>
                <w:sz w:val="22"/>
                <w:szCs w:val="22"/>
                <w:lang w:eastAsia="es-ES"/>
              </w:rPr>
            </w:pPr>
          </w:p>
        </w:tc>
        <w:tc>
          <w:tcPr>
            <w:tcW w:w="865" w:type="dxa"/>
            <w:shd w:val="clear" w:color="000000" w:fill="FFFFFF"/>
            <w:noWrap/>
            <w:vAlign w:val="bottom"/>
          </w:tcPr>
          <w:p w14:paraId="6BAE4FC4" w14:textId="77777777" w:rsidR="00AE385A" w:rsidRPr="00CA0368" w:rsidRDefault="00AE385A" w:rsidP="00BA3D2B">
            <w:pPr>
              <w:tabs>
                <w:tab w:val="left" w:pos="3330"/>
              </w:tabs>
              <w:jc w:val="center"/>
              <w:rPr>
                <w:rFonts w:eastAsia="Times New Roman"/>
                <w:color w:val="000000"/>
                <w:sz w:val="22"/>
                <w:szCs w:val="22"/>
                <w:lang w:eastAsia="es-ES"/>
              </w:rPr>
            </w:pPr>
          </w:p>
        </w:tc>
        <w:tc>
          <w:tcPr>
            <w:tcW w:w="928" w:type="dxa"/>
            <w:shd w:val="clear" w:color="000000" w:fill="FFFFFF"/>
            <w:noWrap/>
            <w:vAlign w:val="bottom"/>
            <w:hideMark/>
          </w:tcPr>
          <w:p w14:paraId="1936FB55" w14:textId="77777777"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0.24</w:t>
            </w:r>
            <w:r w:rsidRPr="00CA0368">
              <w:rPr>
                <w:rFonts w:eastAsia="Times New Roman"/>
                <w:color w:val="000000"/>
                <w:sz w:val="22"/>
                <w:szCs w:val="22"/>
                <w:lang w:eastAsia="es-ES"/>
              </w:rPr>
              <w:t>*</w:t>
            </w:r>
            <w:r>
              <w:rPr>
                <w:rFonts w:eastAsia="Times New Roman"/>
                <w:color w:val="000000"/>
                <w:sz w:val="22"/>
                <w:szCs w:val="22"/>
                <w:lang w:eastAsia="es-ES"/>
              </w:rPr>
              <w:t>**</w:t>
            </w:r>
          </w:p>
        </w:tc>
        <w:tc>
          <w:tcPr>
            <w:tcW w:w="928" w:type="dxa"/>
            <w:shd w:val="clear" w:color="000000" w:fill="FFFFFF"/>
            <w:noWrap/>
            <w:vAlign w:val="bottom"/>
            <w:hideMark/>
          </w:tcPr>
          <w:p w14:paraId="6D54995C" w14:textId="77777777"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0.24</w:t>
            </w:r>
            <w:r w:rsidRPr="00CA0368">
              <w:rPr>
                <w:rFonts w:eastAsia="Times New Roman"/>
                <w:color w:val="000000"/>
                <w:sz w:val="22"/>
                <w:szCs w:val="22"/>
                <w:lang w:eastAsia="es-ES"/>
              </w:rPr>
              <w:t>*</w:t>
            </w:r>
            <w:r>
              <w:rPr>
                <w:rFonts w:eastAsia="Times New Roman"/>
                <w:color w:val="000000"/>
                <w:sz w:val="22"/>
                <w:szCs w:val="22"/>
                <w:lang w:eastAsia="es-ES"/>
              </w:rPr>
              <w:t>**</w:t>
            </w:r>
          </w:p>
        </w:tc>
        <w:tc>
          <w:tcPr>
            <w:tcW w:w="928" w:type="dxa"/>
            <w:shd w:val="clear" w:color="auto" w:fill="E7E6E6" w:themeFill="background2"/>
            <w:noWrap/>
            <w:vAlign w:val="bottom"/>
            <w:hideMark/>
          </w:tcPr>
          <w:p w14:paraId="618C4213" w14:textId="77777777"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0.13*</w:t>
            </w:r>
          </w:p>
        </w:tc>
        <w:tc>
          <w:tcPr>
            <w:tcW w:w="929" w:type="dxa"/>
            <w:shd w:val="clear" w:color="auto" w:fill="auto"/>
            <w:noWrap/>
            <w:vAlign w:val="bottom"/>
          </w:tcPr>
          <w:p w14:paraId="5CCFC338" w14:textId="77777777"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0.13*</w:t>
            </w:r>
          </w:p>
        </w:tc>
        <w:tc>
          <w:tcPr>
            <w:tcW w:w="929" w:type="dxa"/>
            <w:shd w:val="clear" w:color="auto" w:fill="E7E6E6" w:themeFill="background2"/>
            <w:vAlign w:val="bottom"/>
          </w:tcPr>
          <w:p w14:paraId="29811FE6" w14:textId="77777777" w:rsidR="00AE385A" w:rsidRPr="00CA0368" w:rsidRDefault="00AE385A" w:rsidP="00BA3D2B">
            <w:pPr>
              <w:jc w:val="center"/>
              <w:rPr>
                <w:rFonts w:eastAsia="Times New Roman"/>
                <w:color w:val="000000"/>
                <w:sz w:val="22"/>
                <w:szCs w:val="22"/>
                <w:lang w:eastAsia="es-ES"/>
              </w:rPr>
            </w:pPr>
          </w:p>
        </w:tc>
        <w:tc>
          <w:tcPr>
            <w:tcW w:w="929" w:type="dxa"/>
            <w:vAlign w:val="bottom"/>
          </w:tcPr>
          <w:p w14:paraId="59B18B40" w14:textId="77777777" w:rsidR="00AE385A" w:rsidRPr="00CA0368" w:rsidRDefault="00AE385A" w:rsidP="00BA3D2B">
            <w:pPr>
              <w:jc w:val="center"/>
              <w:rPr>
                <w:rFonts w:eastAsia="Times New Roman"/>
                <w:color w:val="000000"/>
                <w:sz w:val="22"/>
                <w:szCs w:val="22"/>
                <w:lang w:eastAsia="es-ES"/>
              </w:rPr>
            </w:pPr>
          </w:p>
        </w:tc>
      </w:tr>
      <w:tr w:rsidR="00AE385A" w:rsidRPr="00CA0368" w14:paraId="4BAA4DD4" w14:textId="77777777" w:rsidTr="00306499">
        <w:trPr>
          <w:trHeight w:val="230"/>
        </w:trPr>
        <w:tc>
          <w:tcPr>
            <w:tcW w:w="2920" w:type="dxa"/>
            <w:shd w:val="clear" w:color="000000" w:fill="FFFFFF"/>
            <w:noWrap/>
            <w:vAlign w:val="bottom"/>
            <w:hideMark/>
          </w:tcPr>
          <w:p w14:paraId="7F9D2A83" w14:textId="77777777" w:rsidR="00AE385A" w:rsidRPr="00CA0368" w:rsidRDefault="00AE385A"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860" w:type="dxa"/>
            <w:shd w:val="clear" w:color="000000" w:fill="FFFFFF"/>
          </w:tcPr>
          <w:p w14:paraId="4B74D0D6" w14:textId="77777777" w:rsidR="00AE385A" w:rsidRPr="00CA0368" w:rsidRDefault="00AE385A" w:rsidP="00BA3D2B">
            <w:pPr>
              <w:tabs>
                <w:tab w:val="left" w:pos="3330"/>
              </w:tabs>
              <w:jc w:val="center"/>
              <w:rPr>
                <w:rFonts w:eastAsia="Times New Roman"/>
                <w:color w:val="000000"/>
                <w:sz w:val="22"/>
                <w:szCs w:val="22"/>
                <w:lang w:eastAsia="es-ES"/>
              </w:rPr>
            </w:pPr>
          </w:p>
        </w:tc>
        <w:tc>
          <w:tcPr>
            <w:tcW w:w="865" w:type="dxa"/>
            <w:shd w:val="clear" w:color="000000" w:fill="FFFFFF"/>
            <w:noWrap/>
            <w:vAlign w:val="bottom"/>
          </w:tcPr>
          <w:p w14:paraId="5B7C7549" w14:textId="77777777" w:rsidR="00AE385A" w:rsidRPr="00CA0368" w:rsidRDefault="00AE385A" w:rsidP="00BA3D2B">
            <w:pPr>
              <w:tabs>
                <w:tab w:val="left" w:pos="3330"/>
              </w:tabs>
              <w:jc w:val="center"/>
              <w:rPr>
                <w:rFonts w:eastAsia="Times New Roman"/>
                <w:color w:val="000000"/>
                <w:sz w:val="22"/>
                <w:szCs w:val="22"/>
                <w:lang w:eastAsia="es-ES"/>
              </w:rPr>
            </w:pPr>
          </w:p>
        </w:tc>
        <w:tc>
          <w:tcPr>
            <w:tcW w:w="928" w:type="dxa"/>
            <w:shd w:val="clear" w:color="000000" w:fill="FFFFFF"/>
            <w:noWrap/>
            <w:vAlign w:val="bottom"/>
            <w:hideMark/>
          </w:tcPr>
          <w:p w14:paraId="50AC5FAA" w14:textId="77777777"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06</w:t>
            </w:r>
            <w:r w:rsidRPr="00CA0368">
              <w:rPr>
                <w:rFonts w:eastAsia="Times New Roman"/>
                <w:i/>
                <w:iCs/>
                <w:color w:val="000000"/>
                <w:sz w:val="22"/>
                <w:szCs w:val="22"/>
                <w:lang w:eastAsia="es-ES"/>
              </w:rPr>
              <w:t>)</w:t>
            </w:r>
          </w:p>
        </w:tc>
        <w:tc>
          <w:tcPr>
            <w:tcW w:w="928" w:type="dxa"/>
            <w:shd w:val="clear" w:color="000000" w:fill="FFFFFF"/>
            <w:noWrap/>
            <w:vAlign w:val="bottom"/>
            <w:hideMark/>
          </w:tcPr>
          <w:p w14:paraId="7FDED70B" w14:textId="77777777"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06</w:t>
            </w:r>
            <w:r w:rsidRPr="00CA0368">
              <w:rPr>
                <w:rFonts w:eastAsia="Times New Roman"/>
                <w:i/>
                <w:iCs/>
                <w:color w:val="000000"/>
                <w:sz w:val="22"/>
                <w:szCs w:val="22"/>
                <w:lang w:eastAsia="es-ES"/>
              </w:rPr>
              <w:t>)</w:t>
            </w:r>
          </w:p>
        </w:tc>
        <w:tc>
          <w:tcPr>
            <w:tcW w:w="928" w:type="dxa"/>
            <w:shd w:val="clear" w:color="auto" w:fill="E7E6E6" w:themeFill="background2"/>
            <w:noWrap/>
            <w:vAlign w:val="bottom"/>
            <w:hideMark/>
          </w:tcPr>
          <w:p w14:paraId="22ECBC7B" w14:textId="77777777"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07</w:t>
            </w:r>
            <w:r w:rsidRPr="00CA0368">
              <w:rPr>
                <w:rFonts w:eastAsia="Times New Roman"/>
                <w:i/>
                <w:iCs/>
                <w:color w:val="000000"/>
                <w:sz w:val="22"/>
                <w:szCs w:val="22"/>
                <w:lang w:eastAsia="es-ES"/>
              </w:rPr>
              <w:t>)</w:t>
            </w:r>
          </w:p>
        </w:tc>
        <w:tc>
          <w:tcPr>
            <w:tcW w:w="929" w:type="dxa"/>
            <w:shd w:val="clear" w:color="auto" w:fill="auto"/>
            <w:noWrap/>
            <w:vAlign w:val="bottom"/>
          </w:tcPr>
          <w:p w14:paraId="6F077B58" w14:textId="77777777"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07</w:t>
            </w:r>
            <w:r w:rsidRPr="00CA0368">
              <w:rPr>
                <w:rFonts w:eastAsia="Times New Roman"/>
                <w:i/>
                <w:iCs/>
                <w:color w:val="000000"/>
                <w:sz w:val="22"/>
                <w:szCs w:val="22"/>
                <w:lang w:eastAsia="es-ES"/>
              </w:rPr>
              <w:t>)</w:t>
            </w:r>
          </w:p>
        </w:tc>
        <w:tc>
          <w:tcPr>
            <w:tcW w:w="929" w:type="dxa"/>
            <w:shd w:val="clear" w:color="auto" w:fill="E7E6E6" w:themeFill="background2"/>
            <w:vAlign w:val="bottom"/>
          </w:tcPr>
          <w:p w14:paraId="0D13D5CF" w14:textId="77777777" w:rsidR="00AE385A" w:rsidRPr="00CA0368" w:rsidRDefault="00AE385A" w:rsidP="00BA3D2B">
            <w:pPr>
              <w:jc w:val="center"/>
              <w:rPr>
                <w:rFonts w:eastAsia="Times New Roman"/>
                <w:i/>
                <w:iCs/>
                <w:color w:val="000000"/>
                <w:sz w:val="22"/>
                <w:szCs w:val="22"/>
                <w:lang w:eastAsia="es-ES"/>
              </w:rPr>
            </w:pPr>
          </w:p>
        </w:tc>
        <w:tc>
          <w:tcPr>
            <w:tcW w:w="929" w:type="dxa"/>
            <w:vAlign w:val="bottom"/>
          </w:tcPr>
          <w:p w14:paraId="4CFE1CF9" w14:textId="77777777" w:rsidR="00AE385A" w:rsidRPr="00CA0368" w:rsidRDefault="00AE385A" w:rsidP="00BA3D2B">
            <w:pPr>
              <w:jc w:val="center"/>
              <w:rPr>
                <w:rFonts w:eastAsia="Times New Roman"/>
                <w:i/>
                <w:iCs/>
                <w:color w:val="000000"/>
                <w:sz w:val="22"/>
                <w:szCs w:val="22"/>
                <w:lang w:eastAsia="es-ES"/>
              </w:rPr>
            </w:pPr>
          </w:p>
        </w:tc>
      </w:tr>
      <w:tr w:rsidR="00AE385A" w:rsidRPr="00CA0368" w14:paraId="58E08A50" w14:textId="77777777" w:rsidTr="00306499">
        <w:trPr>
          <w:trHeight w:val="184"/>
        </w:trPr>
        <w:tc>
          <w:tcPr>
            <w:tcW w:w="2920" w:type="dxa"/>
            <w:shd w:val="clear" w:color="000000" w:fill="FFFFFF"/>
            <w:noWrap/>
            <w:vAlign w:val="bottom"/>
          </w:tcPr>
          <w:p w14:paraId="5F78A1E5" w14:textId="77777777" w:rsidR="00AE385A" w:rsidRPr="00CA0368" w:rsidRDefault="00AE385A" w:rsidP="00BA3D2B">
            <w:pPr>
              <w:tabs>
                <w:tab w:val="left" w:pos="3330"/>
              </w:tabs>
              <w:rPr>
                <w:rFonts w:eastAsia="Times New Roman"/>
                <w:b/>
                <w:bCs/>
                <w:color w:val="000000"/>
                <w:sz w:val="16"/>
                <w:szCs w:val="16"/>
                <w:lang w:eastAsia="es-ES"/>
              </w:rPr>
            </w:pPr>
          </w:p>
        </w:tc>
        <w:tc>
          <w:tcPr>
            <w:tcW w:w="860" w:type="dxa"/>
            <w:shd w:val="clear" w:color="000000" w:fill="FFFFFF"/>
          </w:tcPr>
          <w:p w14:paraId="31E7ACE7" w14:textId="77777777" w:rsidR="00AE385A" w:rsidRPr="00CA0368" w:rsidRDefault="00AE385A" w:rsidP="00BA3D2B">
            <w:pPr>
              <w:tabs>
                <w:tab w:val="left" w:pos="3330"/>
              </w:tabs>
              <w:jc w:val="center"/>
              <w:rPr>
                <w:rFonts w:eastAsia="Times New Roman"/>
                <w:color w:val="000000"/>
                <w:sz w:val="16"/>
                <w:szCs w:val="16"/>
                <w:lang w:eastAsia="es-ES"/>
              </w:rPr>
            </w:pPr>
          </w:p>
        </w:tc>
        <w:tc>
          <w:tcPr>
            <w:tcW w:w="865" w:type="dxa"/>
            <w:shd w:val="clear" w:color="000000" w:fill="FFFFFF"/>
            <w:noWrap/>
            <w:vAlign w:val="bottom"/>
          </w:tcPr>
          <w:p w14:paraId="1FE0E42D" w14:textId="77777777" w:rsidR="00AE385A" w:rsidRPr="00CA0368" w:rsidRDefault="00AE385A" w:rsidP="00BA3D2B">
            <w:pPr>
              <w:tabs>
                <w:tab w:val="left" w:pos="3330"/>
              </w:tabs>
              <w:jc w:val="center"/>
              <w:rPr>
                <w:rFonts w:eastAsia="Times New Roman"/>
                <w:color w:val="000000"/>
                <w:sz w:val="16"/>
                <w:szCs w:val="16"/>
                <w:lang w:eastAsia="es-ES"/>
              </w:rPr>
            </w:pPr>
          </w:p>
        </w:tc>
        <w:tc>
          <w:tcPr>
            <w:tcW w:w="928" w:type="dxa"/>
            <w:shd w:val="clear" w:color="000000" w:fill="FFFFFF"/>
            <w:noWrap/>
            <w:vAlign w:val="bottom"/>
          </w:tcPr>
          <w:p w14:paraId="119E460D" w14:textId="77777777" w:rsidR="00AE385A" w:rsidRPr="00CA0368" w:rsidRDefault="00AE385A" w:rsidP="00BA3D2B">
            <w:pPr>
              <w:jc w:val="center"/>
              <w:rPr>
                <w:rFonts w:eastAsia="Times New Roman"/>
                <w:i/>
                <w:iCs/>
                <w:color w:val="000000"/>
                <w:sz w:val="16"/>
                <w:szCs w:val="16"/>
                <w:lang w:eastAsia="es-ES"/>
              </w:rPr>
            </w:pPr>
          </w:p>
        </w:tc>
        <w:tc>
          <w:tcPr>
            <w:tcW w:w="928" w:type="dxa"/>
            <w:shd w:val="clear" w:color="000000" w:fill="FFFFFF"/>
            <w:noWrap/>
            <w:vAlign w:val="bottom"/>
          </w:tcPr>
          <w:p w14:paraId="7FF220EF" w14:textId="77777777" w:rsidR="00AE385A" w:rsidRPr="00CA0368" w:rsidRDefault="00AE385A" w:rsidP="00BA3D2B">
            <w:pPr>
              <w:jc w:val="center"/>
              <w:rPr>
                <w:rFonts w:eastAsia="Times New Roman"/>
                <w:i/>
                <w:iCs/>
                <w:color w:val="000000"/>
                <w:sz w:val="16"/>
                <w:szCs w:val="16"/>
                <w:lang w:eastAsia="es-ES"/>
              </w:rPr>
            </w:pPr>
          </w:p>
        </w:tc>
        <w:tc>
          <w:tcPr>
            <w:tcW w:w="928" w:type="dxa"/>
            <w:shd w:val="clear" w:color="auto" w:fill="E7E6E6" w:themeFill="background2"/>
            <w:noWrap/>
            <w:vAlign w:val="bottom"/>
          </w:tcPr>
          <w:p w14:paraId="06E66438" w14:textId="77777777" w:rsidR="00AE385A" w:rsidRPr="00CA0368" w:rsidRDefault="00AE385A" w:rsidP="00BA3D2B">
            <w:pPr>
              <w:jc w:val="center"/>
              <w:rPr>
                <w:rFonts w:eastAsia="Times New Roman"/>
                <w:i/>
                <w:iCs/>
                <w:color w:val="000000"/>
                <w:sz w:val="16"/>
                <w:szCs w:val="16"/>
                <w:lang w:eastAsia="es-ES"/>
              </w:rPr>
            </w:pPr>
          </w:p>
        </w:tc>
        <w:tc>
          <w:tcPr>
            <w:tcW w:w="929" w:type="dxa"/>
            <w:shd w:val="clear" w:color="auto" w:fill="auto"/>
            <w:noWrap/>
            <w:vAlign w:val="bottom"/>
          </w:tcPr>
          <w:p w14:paraId="4F9F6154" w14:textId="77777777" w:rsidR="00AE385A" w:rsidRPr="00CA0368" w:rsidRDefault="00AE385A" w:rsidP="00BA3D2B">
            <w:pPr>
              <w:jc w:val="center"/>
              <w:rPr>
                <w:rFonts w:eastAsia="Times New Roman"/>
                <w:i/>
                <w:iCs/>
                <w:color w:val="000000"/>
                <w:sz w:val="16"/>
                <w:szCs w:val="16"/>
                <w:lang w:eastAsia="es-ES"/>
              </w:rPr>
            </w:pPr>
          </w:p>
        </w:tc>
        <w:tc>
          <w:tcPr>
            <w:tcW w:w="929" w:type="dxa"/>
            <w:shd w:val="clear" w:color="auto" w:fill="E7E6E6" w:themeFill="background2"/>
            <w:vAlign w:val="bottom"/>
          </w:tcPr>
          <w:p w14:paraId="3065BB11" w14:textId="77777777" w:rsidR="00AE385A" w:rsidRPr="00CA0368" w:rsidRDefault="00AE385A" w:rsidP="00BA3D2B">
            <w:pPr>
              <w:jc w:val="center"/>
              <w:rPr>
                <w:rFonts w:eastAsia="Times New Roman"/>
                <w:color w:val="000000"/>
                <w:sz w:val="16"/>
                <w:szCs w:val="16"/>
                <w:lang w:eastAsia="es-ES"/>
              </w:rPr>
            </w:pPr>
          </w:p>
        </w:tc>
        <w:tc>
          <w:tcPr>
            <w:tcW w:w="929" w:type="dxa"/>
            <w:vAlign w:val="bottom"/>
          </w:tcPr>
          <w:p w14:paraId="49C65610" w14:textId="77777777" w:rsidR="00AE385A" w:rsidRPr="00CA0368" w:rsidRDefault="00AE385A" w:rsidP="00BA3D2B">
            <w:pPr>
              <w:jc w:val="center"/>
              <w:rPr>
                <w:rFonts w:eastAsia="Times New Roman"/>
                <w:color w:val="000000"/>
                <w:sz w:val="16"/>
                <w:szCs w:val="16"/>
                <w:lang w:eastAsia="es-ES"/>
              </w:rPr>
            </w:pPr>
          </w:p>
        </w:tc>
      </w:tr>
      <w:tr w:rsidR="00AE385A" w:rsidRPr="00CA0368" w14:paraId="450A1B5F" w14:textId="77777777" w:rsidTr="00306499">
        <w:trPr>
          <w:trHeight w:val="230"/>
        </w:trPr>
        <w:tc>
          <w:tcPr>
            <w:tcW w:w="2920" w:type="dxa"/>
            <w:shd w:val="clear" w:color="000000" w:fill="FFFFFF"/>
            <w:noWrap/>
            <w:vAlign w:val="bottom"/>
            <w:hideMark/>
          </w:tcPr>
          <w:p w14:paraId="39270B7C" w14:textId="77777777" w:rsidR="00AE385A" w:rsidRPr="00CA0368" w:rsidRDefault="00AE385A"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xml:space="preserve">CEAR × High-perf. </w:t>
            </w:r>
            <w:proofErr w:type="spellStart"/>
            <w:r>
              <w:rPr>
                <w:rFonts w:eastAsia="Times New Roman"/>
                <w:b/>
                <w:bCs/>
                <w:color w:val="000000"/>
                <w:lang w:eastAsia="es-ES"/>
              </w:rPr>
              <w:t>a</w:t>
            </w:r>
            <w:r w:rsidRPr="00CA0368">
              <w:rPr>
                <w:rFonts w:eastAsia="Times New Roman"/>
                <w:b/>
                <w:bCs/>
                <w:color w:val="000000"/>
                <w:lang w:eastAsia="es-ES"/>
              </w:rPr>
              <w:t>ss</w:t>
            </w:r>
            <w:r>
              <w:rPr>
                <w:rFonts w:eastAsia="Times New Roman"/>
                <w:b/>
                <w:bCs/>
                <w:color w:val="000000"/>
                <w:lang w:eastAsia="es-ES"/>
              </w:rPr>
              <w:t>o</w:t>
            </w:r>
            <w:proofErr w:type="spellEnd"/>
            <w:r>
              <w:rPr>
                <w:rFonts w:eastAsia="Times New Roman"/>
                <w:b/>
                <w:bCs/>
                <w:color w:val="000000"/>
                <w:lang w:eastAsia="es-ES"/>
              </w:rPr>
              <w:t>.</w:t>
            </w:r>
          </w:p>
        </w:tc>
        <w:tc>
          <w:tcPr>
            <w:tcW w:w="860" w:type="dxa"/>
            <w:shd w:val="clear" w:color="000000" w:fill="FFFFFF"/>
          </w:tcPr>
          <w:p w14:paraId="29F06785" w14:textId="77777777" w:rsidR="00AE385A" w:rsidRPr="00CA0368" w:rsidRDefault="00AE385A" w:rsidP="00BA3D2B">
            <w:pPr>
              <w:tabs>
                <w:tab w:val="left" w:pos="3330"/>
              </w:tabs>
              <w:jc w:val="center"/>
              <w:rPr>
                <w:rFonts w:eastAsia="Times New Roman"/>
                <w:color w:val="000000"/>
                <w:sz w:val="22"/>
                <w:szCs w:val="22"/>
                <w:lang w:eastAsia="es-ES"/>
              </w:rPr>
            </w:pPr>
          </w:p>
        </w:tc>
        <w:tc>
          <w:tcPr>
            <w:tcW w:w="865" w:type="dxa"/>
            <w:shd w:val="clear" w:color="000000" w:fill="FFFFFF"/>
            <w:noWrap/>
            <w:vAlign w:val="bottom"/>
            <w:hideMark/>
          </w:tcPr>
          <w:p w14:paraId="06C01A22" w14:textId="77777777" w:rsidR="00AE385A" w:rsidRPr="00CA0368" w:rsidRDefault="00AE385A" w:rsidP="00BA3D2B">
            <w:pPr>
              <w:tabs>
                <w:tab w:val="left" w:pos="3330"/>
              </w:tabs>
              <w:jc w:val="center"/>
              <w:rPr>
                <w:rFonts w:eastAsia="Times New Roman"/>
                <w:color w:val="000000"/>
                <w:sz w:val="22"/>
                <w:szCs w:val="22"/>
                <w:lang w:eastAsia="es-ES"/>
              </w:rPr>
            </w:pPr>
          </w:p>
        </w:tc>
        <w:tc>
          <w:tcPr>
            <w:tcW w:w="928" w:type="dxa"/>
            <w:shd w:val="clear" w:color="000000" w:fill="FFFFFF"/>
            <w:noWrap/>
            <w:vAlign w:val="bottom"/>
          </w:tcPr>
          <w:p w14:paraId="12B74267" w14:textId="77777777" w:rsidR="00AE385A" w:rsidRPr="00CA0368" w:rsidRDefault="00AE385A" w:rsidP="00BA3D2B">
            <w:pPr>
              <w:jc w:val="center"/>
              <w:rPr>
                <w:rFonts w:eastAsia="Times New Roman"/>
                <w:color w:val="000000"/>
                <w:sz w:val="22"/>
                <w:szCs w:val="22"/>
                <w:lang w:eastAsia="es-ES"/>
              </w:rPr>
            </w:pPr>
          </w:p>
        </w:tc>
        <w:tc>
          <w:tcPr>
            <w:tcW w:w="928" w:type="dxa"/>
            <w:shd w:val="clear" w:color="000000" w:fill="FFFFFF"/>
            <w:noWrap/>
            <w:vAlign w:val="bottom"/>
            <w:hideMark/>
          </w:tcPr>
          <w:p w14:paraId="1B7B17CD" w14:textId="77777777" w:rsidR="00AE385A" w:rsidRPr="00CA0368" w:rsidRDefault="00AE385A" w:rsidP="00BA3D2B">
            <w:pPr>
              <w:jc w:val="center"/>
              <w:rPr>
                <w:rFonts w:eastAsia="Times New Roman"/>
                <w:color w:val="000000"/>
                <w:sz w:val="22"/>
                <w:szCs w:val="22"/>
                <w:lang w:eastAsia="es-ES"/>
              </w:rPr>
            </w:pPr>
          </w:p>
        </w:tc>
        <w:tc>
          <w:tcPr>
            <w:tcW w:w="928" w:type="dxa"/>
            <w:shd w:val="clear" w:color="auto" w:fill="E7E6E6" w:themeFill="background2"/>
            <w:noWrap/>
            <w:vAlign w:val="bottom"/>
            <w:hideMark/>
          </w:tcPr>
          <w:p w14:paraId="5C4CD7A8" w14:textId="6116AC44" w:rsidR="00AE385A" w:rsidRPr="00CA0368" w:rsidRDefault="00AE385A" w:rsidP="00BA3D2B">
            <w:pPr>
              <w:jc w:val="center"/>
              <w:rPr>
                <w:rFonts w:eastAsia="Times New Roman"/>
                <w:color w:val="000000"/>
                <w:sz w:val="22"/>
                <w:szCs w:val="22"/>
                <w:lang w:eastAsia="es-ES"/>
              </w:rPr>
            </w:pPr>
            <w:r w:rsidRPr="00CA0368">
              <w:rPr>
                <w:rFonts w:eastAsia="Times New Roman"/>
                <w:color w:val="000000"/>
                <w:sz w:val="22"/>
                <w:szCs w:val="22"/>
                <w:lang w:eastAsia="es-ES"/>
              </w:rPr>
              <w:t>0.</w:t>
            </w:r>
            <w:r>
              <w:rPr>
                <w:rFonts w:eastAsia="Times New Roman"/>
                <w:color w:val="000000"/>
                <w:sz w:val="22"/>
                <w:szCs w:val="22"/>
                <w:lang w:eastAsia="es-ES"/>
              </w:rPr>
              <w:t>2</w:t>
            </w:r>
            <w:ins w:id="145" w:author="Ignacia" w:date="2021-01-12T15:20:00Z">
              <w:r w:rsidR="00D520CF">
                <w:rPr>
                  <w:rFonts w:eastAsia="Times New Roman"/>
                  <w:color w:val="000000"/>
                  <w:sz w:val="22"/>
                  <w:szCs w:val="22"/>
                  <w:lang w:eastAsia="es-ES"/>
                </w:rPr>
                <w:t>5</w:t>
              </w:r>
            </w:ins>
            <w:del w:id="146" w:author="Ignacia" w:date="2021-01-12T15:20:00Z">
              <w:r w:rsidDel="00D520CF">
                <w:rPr>
                  <w:rFonts w:eastAsia="Times New Roman"/>
                  <w:color w:val="000000"/>
                  <w:sz w:val="22"/>
                  <w:szCs w:val="22"/>
                  <w:lang w:eastAsia="es-ES"/>
                </w:rPr>
                <w:delText>4</w:delText>
              </w:r>
            </w:del>
            <w:r>
              <w:rPr>
                <w:rFonts w:eastAsia="Times New Roman"/>
                <w:color w:val="000000"/>
                <w:sz w:val="22"/>
                <w:szCs w:val="22"/>
                <w:lang w:eastAsia="es-ES"/>
              </w:rPr>
              <w:t>**</w:t>
            </w:r>
          </w:p>
        </w:tc>
        <w:tc>
          <w:tcPr>
            <w:tcW w:w="929" w:type="dxa"/>
            <w:shd w:val="clear" w:color="auto" w:fill="auto"/>
            <w:noWrap/>
            <w:vAlign w:val="bottom"/>
          </w:tcPr>
          <w:p w14:paraId="0AFA2D1D" w14:textId="176BC231" w:rsidR="00AE385A" w:rsidRPr="00CA0368" w:rsidRDefault="00AE385A" w:rsidP="00BA3D2B">
            <w:pPr>
              <w:jc w:val="center"/>
              <w:rPr>
                <w:rFonts w:eastAsia="Times New Roman"/>
                <w:color w:val="000000"/>
                <w:sz w:val="22"/>
                <w:szCs w:val="22"/>
                <w:lang w:eastAsia="es-ES"/>
              </w:rPr>
            </w:pPr>
            <w:r w:rsidRPr="00CA0368">
              <w:rPr>
                <w:rFonts w:eastAsia="Times New Roman"/>
                <w:color w:val="000000"/>
                <w:sz w:val="22"/>
                <w:szCs w:val="22"/>
                <w:lang w:eastAsia="es-ES"/>
              </w:rPr>
              <w:t>0.</w:t>
            </w:r>
            <w:r>
              <w:rPr>
                <w:rFonts w:eastAsia="Times New Roman"/>
                <w:color w:val="000000"/>
                <w:sz w:val="22"/>
                <w:szCs w:val="22"/>
                <w:lang w:eastAsia="es-ES"/>
              </w:rPr>
              <w:t>2</w:t>
            </w:r>
            <w:ins w:id="147" w:author="Ignacia" w:date="2021-01-12T15:23:00Z">
              <w:r w:rsidR="00D520CF">
                <w:rPr>
                  <w:rFonts w:eastAsia="Times New Roman"/>
                  <w:color w:val="000000"/>
                  <w:sz w:val="22"/>
                  <w:szCs w:val="22"/>
                  <w:lang w:eastAsia="es-ES"/>
                </w:rPr>
                <w:t>6</w:t>
              </w:r>
            </w:ins>
            <w:del w:id="148" w:author="Ignacia" w:date="2021-01-12T15:23:00Z">
              <w:r w:rsidDel="00D520CF">
                <w:rPr>
                  <w:rFonts w:eastAsia="Times New Roman"/>
                  <w:color w:val="000000"/>
                  <w:sz w:val="22"/>
                  <w:szCs w:val="22"/>
                  <w:lang w:eastAsia="es-ES"/>
                </w:rPr>
                <w:delText>5</w:delText>
              </w:r>
            </w:del>
            <w:r>
              <w:rPr>
                <w:rFonts w:eastAsia="Times New Roman"/>
                <w:color w:val="000000"/>
                <w:sz w:val="22"/>
                <w:szCs w:val="22"/>
                <w:lang w:eastAsia="es-ES"/>
              </w:rPr>
              <w:t>**</w:t>
            </w:r>
          </w:p>
        </w:tc>
        <w:tc>
          <w:tcPr>
            <w:tcW w:w="929" w:type="dxa"/>
            <w:shd w:val="clear" w:color="auto" w:fill="E7E6E6" w:themeFill="background2"/>
            <w:vAlign w:val="bottom"/>
          </w:tcPr>
          <w:p w14:paraId="3AA16649" w14:textId="77777777" w:rsidR="00AE385A" w:rsidRPr="00CA0368" w:rsidRDefault="00AE385A" w:rsidP="00BA3D2B">
            <w:pPr>
              <w:jc w:val="center"/>
              <w:rPr>
                <w:rFonts w:eastAsia="Times New Roman"/>
                <w:color w:val="000000"/>
                <w:sz w:val="22"/>
                <w:szCs w:val="22"/>
                <w:lang w:eastAsia="es-ES"/>
              </w:rPr>
            </w:pPr>
          </w:p>
        </w:tc>
        <w:tc>
          <w:tcPr>
            <w:tcW w:w="929" w:type="dxa"/>
            <w:vAlign w:val="bottom"/>
          </w:tcPr>
          <w:p w14:paraId="5CDDD390" w14:textId="77777777" w:rsidR="00AE385A" w:rsidRPr="00CA0368" w:rsidRDefault="00AE385A" w:rsidP="00BA3D2B">
            <w:pPr>
              <w:jc w:val="center"/>
              <w:rPr>
                <w:rFonts w:eastAsia="Times New Roman"/>
                <w:color w:val="000000"/>
                <w:sz w:val="22"/>
                <w:szCs w:val="22"/>
                <w:lang w:eastAsia="es-ES"/>
              </w:rPr>
            </w:pPr>
          </w:p>
        </w:tc>
      </w:tr>
      <w:tr w:rsidR="00AE385A" w:rsidRPr="00CA0368" w14:paraId="65A7D857" w14:textId="77777777" w:rsidTr="00306499">
        <w:trPr>
          <w:trHeight w:val="230"/>
        </w:trPr>
        <w:tc>
          <w:tcPr>
            <w:tcW w:w="2920" w:type="dxa"/>
            <w:shd w:val="clear" w:color="000000" w:fill="FFFFFF"/>
            <w:noWrap/>
            <w:vAlign w:val="bottom"/>
            <w:hideMark/>
          </w:tcPr>
          <w:p w14:paraId="2FC8E01B" w14:textId="77777777" w:rsidR="00AE385A" w:rsidRPr="00CA0368" w:rsidRDefault="00AE385A"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860" w:type="dxa"/>
            <w:shd w:val="clear" w:color="000000" w:fill="FFFFFF"/>
          </w:tcPr>
          <w:p w14:paraId="484A486B" w14:textId="77777777" w:rsidR="00AE385A" w:rsidRPr="00CA0368" w:rsidRDefault="00AE385A" w:rsidP="00BA3D2B">
            <w:pPr>
              <w:tabs>
                <w:tab w:val="left" w:pos="3330"/>
              </w:tabs>
              <w:jc w:val="center"/>
              <w:rPr>
                <w:rFonts w:eastAsia="Times New Roman"/>
                <w:color w:val="000000"/>
                <w:sz w:val="22"/>
                <w:szCs w:val="22"/>
                <w:lang w:eastAsia="es-ES"/>
              </w:rPr>
            </w:pPr>
          </w:p>
        </w:tc>
        <w:tc>
          <w:tcPr>
            <w:tcW w:w="865" w:type="dxa"/>
            <w:shd w:val="clear" w:color="000000" w:fill="FFFFFF"/>
            <w:noWrap/>
            <w:vAlign w:val="bottom"/>
            <w:hideMark/>
          </w:tcPr>
          <w:p w14:paraId="64C91E31" w14:textId="77777777" w:rsidR="00AE385A" w:rsidRPr="00CA0368" w:rsidRDefault="00AE385A" w:rsidP="00BA3D2B">
            <w:pPr>
              <w:tabs>
                <w:tab w:val="left" w:pos="3330"/>
              </w:tabs>
              <w:jc w:val="center"/>
              <w:rPr>
                <w:rFonts w:eastAsia="Times New Roman"/>
                <w:color w:val="000000"/>
                <w:sz w:val="22"/>
                <w:szCs w:val="22"/>
                <w:lang w:eastAsia="es-ES"/>
              </w:rPr>
            </w:pPr>
          </w:p>
        </w:tc>
        <w:tc>
          <w:tcPr>
            <w:tcW w:w="928" w:type="dxa"/>
            <w:shd w:val="clear" w:color="000000" w:fill="FFFFFF"/>
            <w:noWrap/>
            <w:vAlign w:val="bottom"/>
          </w:tcPr>
          <w:p w14:paraId="1298182B" w14:textId="77777777" w:rsidR="00AE385A" w:rsidRPr="00CA0368" w:rsidRDefault="00AE385A" w:rsidP="00BA3D2B">
            <w:pPr>
              <w:jc w:val="center"/>
              <w:rPr>
                <w:rFonts w:eastAsia="Times New Roman"/>
                <w:i/>
                <w:iCs/>
                <w:color w:val="000000"/>
                <w:sz w:val="22"/>
                <w:szCs w:val="22"/>
                <w:lang w:eastAsia="es-ES"/>
              </w:rPr>
            </w:pPr>
          </w:p>
        </w:tc>
        <w:tc>
          <w:tcPr>
            <w:tcW w:w="928" w:type="dxa"/>
            <w:shd w:val="clear" w:color="000000" w:fill="FFFFFF"/>
            <w:noWrap/>
            <w:vAlign w:val="bottom"/>
            <w:hideMark/>
          </w:tcPr>
          <w:p w14:paraId="6FE3DF58" w14:textId="77777777" w:rsidR="00AE385A" w:rsidRPr="00CA0368" w:rsidRDefault="00AE385A" w:rsidP="00BA3D2B">
            <w:pPr>
              <w:jc w:val="center"/>
              <w:rPr>
                <w:rFonts w:eastAsia="Times New Roman"/>
                <w:i/>
                <w:iCs/>
                <w:color w:val="000000"/>
                <w:sz w:val="22"/>
                <w:szCs w:val="22"/>
                <w:lang w:eastAsia="es-ES"/>
              </w:rPr>
            </w:pPr>
          </w:p>
        </w:tc>
        <w:tc>
          <w:tcPr>
            <w:tcW w:w="928" w:type="dxa"/>
            <w:shd w:val="clear" w:color="auto" w:fill="E7E6E6" w:themeFill="background2"/>
            <w:noWrap/>
            <w:vAlign w:val="bottom"/>
            <w:hideMark/>
          </w:tcPr>
          <w:p w14:paraId="13FC15E1" w14:textId="77777777"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11</w:t>
            </w:r>
            <w:r w:rsidRPr="00CA0368">
              <w:rPr>
                <w:rFonts w:eastAsia="Times New Roman"/>
                <w:i/>
                <w:iCs/>
                <w:color w:val="000000"/>
                <w:sz w:val="22"/>
                <w:szCs w:val="22"/>
                <w:lang w:eastAsia="es-ES"/>
              </w:rPr>
              <w:t>)</w:t>
            </w:r>
          </w:p>
        </w:tc>
        <w:tc>
          <w:tcPr>
            <w:tcW w:w="929" w:type="dxa"/>
            <w:shd w:val="clear" w:color="auto" w:fill="auto"/>
            <w:noWrap/>
            <w:vAlign w:val="bottom"/>
          </w:tcPr>
          <w:p w14:paraId="48E00339" w14:textId="77777777"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11</w:t>
            </w:r>
            <w:r w:rsidRPr="00CA0368">
              <w:rPr>
                <w:rFonts w:eastAsia="Times New Roman"/>
                <w:i/>
                <w:iCs/>
                <w:color w:val="000000"/>
                <w:sz w:val="22"/>
                <w:szCs w:val="22"/>
                <w:lang w:eastAsia="es-ES"/>
              </w:rPr>
              <w:t>)</w:t>
            </w:r>
          </w:p>
        </w:tc>
        <w:tc>
          <w:tcPr>
            <w:tcW w:w="929" w:type="dxa"/>
            <w:shd w:val="clear" w:color="auto" w:fill="E7E6E6" w:themeFill="background2"/>
            <w:vAlign w:val="bottom"/>
          </w:tcPr>
          <w:p w14:paraId="54E87B2C" w14:textId="77777777" w:rsidR="00AE385A" w:rsidRPr="00CA0368" w:rsidRDefault="00AE385A" w:rsidP="00BA3D2B">
            <w:pPr>
              <w:jc w:val="center"/>
              <w:rPr>
                <w:rFonts w:eastAsia="Times New Roman"/>
                <w:i/>
                <w:iCs/>
                <w:color w:val="000000"/>
                <w:sz w:val="22"/>
                <w:szCs w:val="22"/>
                <w:lang w:eastAsia="es-ES"/>
              </w:rPr>
            </w:pPr>
          </w:p>
        </w:tc>
        <w:tc>
          <w:tcPr>
            <w:tcW w:w="929" w:type="dxa"/>
            <w:vAlign w:val="bottom"/>
          </w:tcPr>
          <w:p w14:paraId="75CA1C2D" w14:textId="77777777" w:rsidR="00AE385A" w:rsidRPr="00CA0368" w:rsidRDefault="00AE385A" w:rsidP="00BA3D2B">
            <w:pPr>
              <w:jc w:val="center"/>
              <w:rPr>
                <w:rFonts w:eastAsia="Times New Roman"/>
                <w:i/>
                <w:iCs/>
                <w:color w:val="000000"/>
                <w:sz w:val="22"/>
                <w:szCs w:val="22"/>
                <w:lang w:eastAsia="es-ES"/>
              </w:rPr>
            </w:pPr>
          </w:p>
        </w:tc>
      </w:tr>
      <w:tr w:rsidR="00AE385A" w:rsidRPr="00CA0368" w14:paraId="4F869CEA" w14:textId="77777777" w:rsidTr="00306499">
        <w:trPr>
          <w:trHeight w:val="184"/>
        </w:trPr>
        <w:tc>
          <w:tcPr>
            <w:tcW w:w="2920" w:type="dxa"/>
            <w:shd w:val="clear" w:color="000000" w:fill="FFFFFF"/>
            <w:noWrap/>
            <w:vAlign w:val="bottom"/>
          </w:tcPr>
          <w:p w14:paraId="73237451" w14:textId="77777777" w:rsidR="00AE385A" w:rsidRPr="00CA0368" w:rsidRDefault="00AE385A" w:rsidP="00BA3D2B">
            <w:pPr>
              <w:tabs>
                <w:tab w:val="left" w:pos="3330"/>
              </w:tabs>
              <w:rPr>
                <w:rFonts w:eastAsia="Times New Roman"/>
                <w:b/>
                <w:bCs/>
                <w:color w:val="000000"/>
                <w:sz w:val="16"/>
                <w:szCs w:val="16"/>
                <w:lang w:eastAsia="es-ES"/>
              </w:rPr>
            </w:pPr>
          </w:p>
        </w:tc>
        <w:tc>
          <w:tcPr>
            <w:tcW w:w="860" w:type="dxa"/>
            <w:shd w:val="clear" w:color="000000" w:fill="FFFFFF"/>
          </w:tcPr>
          <w:p w14:paraId="32324B27" w14:textId="77777777" w:rsidR="00AE385A" w:rsidRPr="00CA0368" w:rsidRDefault="00AE385A" w:rsidP="00BA3D2B">
            <w:pPr>
              <w:tabs>
                <w:tab w:val="left" w:pos="3330"/>
              </w:tabs>
              <w:jc w:val="center"/>
              <w:rPr>
                <w:rFonts w:eastAsia="Times New Roman"/>
                <w:color w:val="000000"/>
                <w:sz w:val="16"/>
                <w:szCs w:val="16"/>
                <w:lang w:eastAsia="es-ES"/>
              </w:rPr>
            </w:pPr>
          </w:p>
        </w:tc>
        <w:tc>
          <w:tcPr>
            <w:tcW w:w="865" w:type="dxa"/>
            <w:shd w:val="clear" w:color="000000" w:fill="FFFFFF"/>
            <w:noWrap/>
            <w:vAlign w:val="bottom"/>
          </w:tcPr>
          <w:p w14:paraId="4E79D73B" w14:textId="77777777" w:rsidR="00AE385A" w:rsidRPr="00CA0368" w:rsidRDefault="00AE385A" w:rsidP="00BA3D2B">
            <w:pPr>
              <w:tabs>
                <w:tab w:val="left" w:pos="3330"/>
              </w:tabs>
              <w:jc w:val="center"/>
              <w:rPr>
                <w:rFonts w:eastAsia="Times New Roman"/>
                <w:color w:val="000000"/>
                <w:sz w:val="16"/>
                <w:szCs w:val="16"/>
                <w:lang w:eastAsia="es-ES"/>
              </w:rPr>
            </w:pPr>
          </w:p>
        </w:tc>
        <w:tc>
          <w:tcPr>
            <w:tcW w:w="928" w:type="dxa"/>
            <w:shd w:val="clear" w:color="000000" w:fill="FFFFFF"/>
            <w:noWrap/>
            <w:vAlign w:val="bottom"/>
          </w:tcPr>
          <w:p w14:paraId="3342D7E3" w14:textId="77777777" w:rsidR="00AE385A" w:rsidRPr="00CA0368" w:rsidRDefault="00AE385A" w:rsidP="00BA3D2B">
            <w:pPr>
              <w:jc w:val="center"/>
              <w:rPr>
                <w:rFonts w:eastAsia="Times New Roman"/>
                <w:i/>
                <w:iCs/>
                <w:color w:val="000000"/>
                <w:sz w:val="16"/>
                <w:szCs w:val="16"/>
                <w:lang w:eastAsia="es-ES"/>
              </w:rPr>
            </w:pPr>
          </w:p>
        </w:tc>
        <w:tc>
          <w:tcPr>
            <w:tcW w:w="928" w:type="dxa"/>
            <w:shd w:val="clear" w:color="000000" w:fill="FFFFFF"/>
            <w:noWrap/>
            <w:vAlign w:val="bottom"/>
          </w:tcPr>
          <w:p w14:paraId="2660F70F" w14:textId="77777777" w:rsidR="00AE385A" w:rsidRPr="00CA0368" w:rsidRDefault="00AE385A" w:rsidP="00BA3D2B">
            <w:pPr>
              <w:jc w:val="center"/>
              <w:rPr>
                <w:rFonts w:eastAsia="Times New Roman"/>
                <w:i/>
                <w:iCs/>
                <w:color w:val="000000"/>
                <w:sz w:val="16"/>
                <w:szCs w:val="16"/>
                <w:lang w:eastAsia="es-ES"/>
              </w:rPr>
            </w:pPr>
          </w:p>
        </w:tc>
        <w:tc>
          <w:tcPr>
            <w:tcW w:w="928" w:type="dxa"/>
            <w:shd w:val="clear" w:color="auto" w:fill="E7E6E6" w:themeFill="background2"/>
            <w:noWrap/>
            <w:vAlign w:val="bottom"/>
          </w:tcPr>
          <w:p w14:paraId="70F2BAE3" w14:textId="77777777" w:rsidR="00AE385A" w:rsidRPr="00CA0368" w:rsidRDefault="00AE385A" w:rsidP="00BA3D2B">
            <w:pPr>
              <w:jc w:val="center"/>
              <w:rPr>
                <w:rFonts w:eastAsia="Times New Roman"/>
                <w:i/>
                <w:iCs/>
                <w:color w:val="000000"/>
                <w:sz w:val="16"/>
                <w:szCs w:val="16"/>
                <w:lang w:eastAsia="es-ES"/>
              </w:rPr>
            </w:pPr>
          </w:p>
        </w:tc>
        <w:tc>
          <w:tcPr>
            <w:tcW w:w="929" w:type="dxa"/>
            <w:shd w:val="clear" w:color="auto" w:fill="auto"/>
            <w:noWrap/>
            <w:vAlign w:val="bottom"/>
          </w:tcPr>
          <w:p w14:paraId="2AF87866" w14:textId="77777777" w:rsidR="00AE385A" w:rsidRPr="00CA0368" w:rsidRDefault="00AE385A" w:rsidP="00BA3D2B">
            <w:pPr>
              <w:jc w:val="center"/>
              <w:rPr>
                <w:rFonts w:eastAsia="Times New Roman"/>
                <w:color w:val="000000"/>
                <w:sz w:val="16"/>
                <w:szCs w:val="16"/>
                <w:lang w:eastAsia="es-ES"/>
              </w:rPr>
            </w:pPr>
          </w:p>
        </w:tc>
        <w:tc>
          <w:tcPr>
            <w:tcW w:w="929" w:type="dxa"/>
            <w:shd w:val="clear" w:color="auto" w:fill="E7E6E6" w:themeFill="background2"/>
            <w:vAlign w:val="bottom"/>
          </w:tcPr>
          <w:p w14:paraId="192FA41E" w14:textId="77777777" w:rsidR="00AE385A" w:rsidRPr="00CA0368" w:rsidRDefault="00AE385A" w:rsidP="00BA3D2B">
            <w:pPr>
              <w:jc w:val="center"/>
              <w:rPr>
                <w:rFonts w:eastAsia="Times New Roman"/>
                <w:color w:val="000000"/>
                <w:sz w:val="16"/>
                <w:szCs w:val="16"/>
                <w:lang w:eastAsia="es-ES"/>
              </w:rPr>
            </w:pPr>
          </w:p>
        </w:tc>
        <w:tc>
          <w:tcPr>
            <w:tcW w:w="929" w:type="dxa"/>
            <w:vAlign w:val="bottom"/>
          </w:tcPr>
          <w:p w14:paraId="53B7DC2D" w14:textId="77777777" w:rsidR="00AE385A" w:rsidRPr="00CA0368" w:rsidRDefault="00AE385A" w:rsidP="00BA3D2B">
            <w:pPr>
              <w:jc w:val="center"/>
              <w:rPr>
                <w:rFonts w:eastAsia="Times New Roman"/>
                <w:color w:val="000000"/>
                <w:sz w:val="16"/>
                <w:szCs w:val="16"/>
                <w:lang w:eastAsia="es-ES"/>
              </w:rPr>
            </w:pPr>
          </w:p>
        </w:tc>
      </w:tr>
      <w:tr w:rsidR="00AE385A" w:rsidRPr="00D152E2" w14:paraId="5AD6015C" w14:textId="77777777" w:rsidTr="00306499">
        <w:trPr>
          <w:trHeight w:val="230"/>
        </w:trPr>
        <w:tc>
          <w:tcPr>
            <w:tcW w:w="2920" w:type="dxa"/>
            <w:shd w:val="clear" w:color="000000" w:fill="FFFFFF"/>
            <w:noWrap/>
            <w:vAlign w:val="bottom"/>
            <w:hideMark/>
          </w:tcPr>
          <w:p w14:paraId="7A3E8C6E" w14:textId="77777777" w:rsidR="00AE385A" w:rsidRPr="00CA0368" w:rsidRDefault="00AE385A" w:rsidP="00BA3D2B">
            <w:pPr>
              <w:tabs>
                <w:tab w:val="left" w:pos="3330"/>
              </w:tabs>
              <w:rPr>
                <w:rFonts w:eastAsia="Times New Roman"/>
                <w:b/>
                <w:bCs/>
                <w:color w:val="000000"/>
                <w:sz w:val="22"/>
                <w:szCs w:val="22"/>
                <w:lang w:eastAsia="es-ES"/>
              </w:rPr>
            </w:pPr>
            <w:r>
              <w:rPr>
                <w:rFonts w:eastAsia="Times New Roman"/>
                <w:b/>
                <w:bCs/>
                <w:color w:val="000000"/>
                <w:lang w:eastAsia="es-ES"/>
              </w:rPr>
              <w:t>Pseudo-OA</w:t>
            </w:r>
            <w:r w:rsidRPr="00CA0368">
              <w:rPr>
                <w:rFonts w:eastAsia="Times New Roman"/>
                <w:b/>
                <w:bCs/>
                <w:color w:val="000000"/>
                <w:lang w:eastAsia="es-ES"/>
              </w:rPr>
              <w:t xml:space="preserve"> × High-perf. </w:t>
            </w:r>
            <w:proofErr w:type="spellStart"/>
            <w:r>
              <w:rPr>
                <w:rFonts w:eastAsia="Times New Roman"/>
                <w:b/>
                <w:bCs/>
                <w:color w:val="000000"/>
                <w:lang w:eastAsia="es-ES"/>
              </w:rPr>
              <w:t>a</w:t>
            </w:r>
            <w:r w:rsidRPr="00CA0368">
              <w:rPr>
                <w:rFonts w:eastAsia="Times New Roman"/>
                <w:b/>
                <w:bCs/>
                <w:color w:val="000000"/>
                <w:lang w:eastAsia="es-ES"/>
              </w:rPr>
              <w:t>ss</w:t>
            </w:r>
            <w:r>
              <w:rPr>
                <w:rFonts w:eastAsia="Times New Roman"/>
                <w:b/>
                <w:bCs/>
                <w:color w:val="000000"/>
                <w:lang w:eastAsia="es-ES"/>
              </w:rPr>
              <w:t>o</w:t>
            </w:r>
            <w:proofErr w:type="spellEnd"/>
            <w:r>
              <w:rPr>
                <w:rFonts w:eastAsia="Times New Roman"/>
                <w:b/>
                <w:bCs/>
                <w:color w:val="000000"/>
                <w:lang w:eastAsia="es-ES"/>
              </w:rPr>
              <w:t>.</w:t>
            </w:r>
          </w:p>
        </w:tc>
        <w:tc>
          <w:tcPr>
            <w:tcW w:w="860" w:type="dxa"/>
            <w:shd w:val="clear" w:color="000000" w:fill="FFFFFF"/>
          </w:tcPr>
          <w:p w14:paraId="4C9E467B" w14:textId="77777777" w:rsidR="00AE385A" w:rsidRPr="00CA0368" w:rsidRDefault="00AE385A" w:rsidP="00BA3D2B">
            <w:pPr>
              <w:tabs>
                <w:tab w:val="left" w:pos="3330"/>
              </w:tabs>
              <w:jc w:val="center"/>
              <w:rPr>
                <w:rFonts w:eastAsia="Times New Roman"/>
                <w:color w:val="000000"/>
                <w:sz w:val="22"/>
                <w:szCs w:val="22"/>
                <w:lang w:eastAsia="es-ES"/>
              </w:rPr>
            </w:pPr>
          </w:p>
        </w:tc>
        <w:tc>
          <w:tcPr>
            <w:tcW w:w="865" w:type="dxa"/>
            <w:shd w:val="clear" w:color="000000" w:fill="FFFFFF"/>
            <w:noWrap/>
            <w:vAlign w:val="bottom"/>
            <w:hideMark/>
          </w:tcPr>
          <w:p w14:paraId="6F02B386" w14:textId="77777777" w:rsidR="00AE385A" w:rsidRPr="00CA0368" w:rsidRDefault="00AE385A" w:rsidP="00BA3D2B">
            <w:pPr>
              <w:tabs>
                <w:tab w:val="left" w:pos="3330"/>
              </w:tabs>
              <w:jc w:val="center"/>
              <w:rPr>
                <w:rFonts w:eastAsia="Times New Roman"/>
                <w:color w:val="000000"/>
                <w:sz w:val="22"/>
                <w:szCs w:val="22"/>
                <w:lang w:eastAsia="es-ES"/>
              </w:rPr>
            </w:pPr>
          </w:p>
        </w:tc>
        <w:tc>
          <w:tcPr>
            <w:tcW w:w="928" w:type="dxa"/>
            <w:shd w:val="clear" w:color="000000" w:fill="FFFFFF"/>
            <w:noWrap/>
            <w:vAlign w:val="bottom"/>
            <w:hideMark/>
          </w:tcPr>
          <w:p w14:paraId="55AE0986" w14:textId="77777777" w:rsidR="00AE385A" w:rsidRPr="00CA0368" w:rsidRDefault="00AE385A" w:rsidP="00BA3D2B">
            <w:pPr>
              <w:jc w:val="center"/>
              <w:rPr>
                <w:rFonts w:eastAsia="Times New Roman"/>
                <w:color w:val="000000"/>
                <w:sz w:val="22"/>
                <w:szCs w:val="22"/>
                <w:lang w:eastAsia="es-ES"/>
              </w:rPr>
            </w:pPr>
          </w:p>
        </w:tc>
        <w:tc>
          <w:tcPr>
            <w:tcW w:w="928" w:type="dxa"/>
            <w:shd w:val="clear" w:color="000000" w:fill="FFFFFF"/>
            <w:noWrap/>
            <w:vAlign w:val="bottom"/>
          </w:tcPr>
          <w:p w14:paraId="10B03E9C" w14:textId="77777777" w:rsidR="00AE385A" w:rsidRPr="00CA0368" w:rsidRDefault="00AE385A" w:rsidP="00BA3D2B">
            <w:pPr>
              <w:jc w:val="center"/>
              <w:rPr>
                <w:rFonts w:eastAsia="Times New Roman"/>
                <w:color w:val="000000"/>
                <w:sz w:val="22"/>
                <w:szCs w:val="22"/>
                <w:lang w:eastAsia="es-ES"/>
              </w:rPr>
            </w:pPr>
          </w:p>
        </w:tc>
        <w:tc>
          <w:tcPr>
            <w:tcW w:w="928" w:type="dxa"/>
            <w:shd w:val="clear" w:color="auto" w:fill="E7E6E6" w:themeFill="background2"/>
            <w:noWrap/>
            <w:vAlign w:val="bottom"/>
          </w:tcPr>
          <w:p w14:paraId="545EB3D9" w14:textId="77777777" w:rsidR="00AE385A" w:rsidRPr="00CA0368" w:rsidRDefault="00AE385A" w:rsidP="00BA3D2B">
            <w:pPr>
              <w:jc w:val="center"/>
              <w:rPr>
                <w:rFonts w:eastAsia="Times New Roman"/>
                <w:color w:val="000000"/>
                <w:sz w:val="22"/>
                <w:szCs w:val="22"/>
                <w:lang w:eastAsia="es-ES"/>
              </w:rPr>
            </w:pPr>
          </w:p>
        </w:tc>
        <w:tc>
          <w:tcPr>
            <w:tcW w:w="929" w:type="dxa"/>
            <w:shd w:val="clear" w:color="auto" w:fill="auto"/>
            <w:noWrap/>
            <w:vAlign w:val="bottom"/>
          </w:tcPr>
          <w:p w14:paraId="5026691E" w14:textId="77777777" w:rsidR="00AE385A" w:rsidRPr="00CA0368" w:rsidRDefault="00AE385A" w:rsidP="00BA3D2B">
            <w:pPr>
              <w:jc w:val="center"/>
              <w:rPr>
                <w:rFonts w:eastAsia="Times New Roman"/>
                <w:color w:val="000000"/>
                <w:sz w:val="22"/>
                <w:szCs w:val="22"/>
                <w:lang w:eastAsia="es-ES"/>
              </w:rPr>
            </w:pPr>
          </w:p>
        </w:tc>
        <w:tc>
          <w:tcPr>
            <w:tcW w:w="929" w:type="dxa"/>
            <w:shd w:val="clear" w:color="auto" w:fill="E7E6E6" w:themeFill="background2"/>
            <w:vAlign w:val="bottom"/>
          </w:tcPr>
          <w:p w14:paraId="6C9B8334" w14:textId="77777777"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w:t>
            </w:r>
            <w:r w:rsidRPr="00CA0368">
              <w:rPr>
                <w:rFonts w:eastAsia="Times New Roman"/>
                <w:color w:val="000000"/>
                <w:sz w:val="22"/>
                <w:szCs w:val="22"/>
                <w:lang w:eastAsia="es-ES"/>
              </w:rPr>
              <w:t>0.</w:t>
            </w:r>
            <w:r>
              <w:rPr>
                <w:rFonts w:eastAsia="Times New Roman"/>
                <w:color w:val="000000"/>
                <w:sz w:val="22"/>
                <w:szCs w:val="22"/>
                <w:lang w:eastAsia="es-ES"/>
              </w:rPr>
              <w:t>35***</w:t>
            </w:r>
          </w:p>
        </w:tc>
        <w:tc>
          <w:tcPr>
            <w:tcW w:w="929" w:type="dxa"/>
            <w:vAlign w:val="bottom"/>
          </w:tcPr>
          <w:p w14:paraId="250563E5" w14:textId="77777777"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w:t>
            </w:r>
            <w:r w:rsidRPr="00CA0368">
              <w:rPr>
                <w:rFonts w:eastAsia="Times New Roman"/>
                <w:color w:val="000000"/>
                <w:sz w:val="22"/>
                <w:szCs w:val="22"/>
                <w:lang w:eastAsia="es-ES"/>
              </w:rPr>
              <w:t>0.</w:t>
            </w:r>
            <w:r>
              <w:rPr>
                <w:rFonts w:eastAsia="Times New Roman"/>
                <w:color w:val="000000"/>
                <w:sz w:val="22"/>
                <w:szCs w:val="22"/>
                <w:lang w:eastAsia="es-ES"/>
              </w:rPr>
              <w:t>37***</w:t>
            </w:r>
          </w:p>
        </w:tc>
      </w:tr>
      <w:tr w:rsidR="00AE385A" w:rsidRPr="00D152E2" w14:paraId="0A114172" w14:textId="77777777" w:rsidTr="00306499">
        <w:trPr>
          <w:trHeight w:val="230"/>
        </w:trPr>
        <w:tc>
          <w:tcPr>
            <w:tcW w:w="2920" w:type="dxa"/>
            <w:shd w:val="clear" w:color="000000" w:fill="FFFFFF"/>
            <w:noWrap/>
            <w:vAlign w:val="bottom"/>
            <w:hideMark/>
          </w:tcPr>
          <w:p w14:paraId="5EFF16F6" w14:textId="77777777" w:rsidR="00AE385A" w:rsidRPr="00CA0368" w:rsidRDefault="00AE385A"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860" w:type="dxa"/>
            <w:shd w:val="clear" w:color="000000" w:fill="FFFFFF"/>
          </w:tcPr>
          <w:p w14:paraId="7B20D4D3" w14:textId="77777777" w:rsidR="00AE385A" w:rsidRPr="00CA0368" w:rsidRDefault="00AE385A" w:rsidP="00BA3D2B">
            <w:pPr>
              <w:tabs>
                <w:tab w:val="left" w:pos="3330"/>
              </w:tabs>
              <w:jc w:val="center"/>
              <w:rPr>
                <w:rFonts w:eastAsia="Times New Roman"/>
                <w:color w:val="000000"/>
                <w:sz w:val="22"/>
                <w:szCs w:val="22"/>
                <w:lang w:eastAsia="es-ES"/>
              </w:rPr>
            </w:pPr>
          </w:p>
        </w:tc>
        <w:tc>
          <w:tcPr>
            <w:tcW w:w="865" w:type="dxa"/>
            <w:shd w:val="clear" w:color="000000" w:fill="FFFFFF"/>
            <w:noWrap/>
            <w:vAlign w:val="bottom"/>
            <w:hideMark/>
          </w:tcPr>
          <w:p w14:paraId="35918D5A" w14:textId="77777777" w:rsidR="00AE385A" w:rsidRPr="00CA0368" w:rsidRDefault="00AE385A" w:rsidP="00BA3D2B">
            <w:pPr>
              <w:tabs>
                <w:tab w:val="left" w:pos="3330"/>
              </w:tabs>
              <w:jc w:val="center"/>
              <w:rPr>
                <w:rFonts w:eastAsia="Times New Roman"/>
                <w:color w:val="000000"/>
                <w:sz w:val="22"/>
                <w:szCs w:val="22"/>
                <w:lang w:eastAsia="es-ES"/>
              </w:rPr>
            </w:pPr>
          </w:p>
        </w:tc>
        <w:tc>
          <w:tcPr>
            <w:tcW w:w="928" w:type="dxa"/>
            <w:shd w:val="clear" w:color="000000" w:fill="FFFFFF"/>
            <w:noWrap/>
            <w:vAlign w:val="bottom"/>
            <w:hideMark/>
          </w:tcPr>
          <w:p w14:paraId="2BE88259" w14:textId="77777777" w:rsidR="00AE385A" w:rsidRPr="00CA0368" w:rsidRDefault="00AE385A" w:rsidP="00BA3D2B">
            <w:pPr>
              <w:jc w:val="center"/>
              <w:rPr>
                <w:rFonts w:eastAsia="Times New Roman"/>
                <w:color w:val="000000"/>
                <w:sz w:val="22"/>
                <w:szCs w:val="22"/>
                <w:lang w:eastAsia="es-ES"/>
              </w:rPr>
            </w:pPr>
          </w:p>
        </w:tc>
        <w:tc>
          <w:tcPr>
            <w:tcW w:w="928" w:type="dxa"/>
            <w:shd w:val="clear" w:color="000000" w:fill="FFFFFF"/>
            <w:noWrap/>
            <w:vAlign w:val="bottom"/>
          </w:tcPr>
          <w:p w14:paraId="11DD6335" w14:textId="77777777" w:rsidR="00AE385A" w:rsidRPr="00CA0368" w:rsidRDefault="00AE385A" w:rsidP="00BA3D2B">
            <w:pPr>
              <w:jc w:val="center"/>
              <w:rPr>
                <w:rFonts w:eastAsia="Times New Roman"/>
                <w:i/>
                <w:iCs/>
                <w:color w:val="000000"/>
                <w:sz w:val="22"/>
                <w:szCs w:val="22"/>
                <w:lang w:eastAsia="es-ES"/>
              </w:rPr>
            </w:pPr>
          </w:p>
        </w:tc>
        <w:tc>
          <w:tcPr>
            <w:tcW w:w="928" w:type="dxa"/>
            <w:shd w:val="clear" w:color="auto" w:fill="E7E6E6" w:themeFill="background2"/>
            <w:noWrap/>
            <w:vAlign w:val="bottom"/>
          </w:tcPr>
          <w:p w14:paraId="753397AE" w14:textId="77777777" w:rsidR="00AE385A" w:rsidRPr="00CA0368" w:rsidRDefault="00AE385A" w:rsidP="00BA3D2B">
            <w:pPr>
              <w:jc w:val="center"/>
              <w:rPr>
                <w:rFonts w:eastAsia="Times New Roman"/>
                <w:i/>
                <w:iCs/>
                <w:color w:val="000000"/>
                <w:sz w:val="22"/>
                <w:szCs w:val="22"/>
                <w:lang w:eastAsia="es-ES"/>
              </w:rPr>
            </w:pPr>
          </w:p>
        </w:tc>
        <w:tc>
          <w:tcPr>
            <w:tcW w:w="929" w:type="dxa"/>
            <w:shd w:val="clear" w:color="auto" w:fill="auto"/>
            <w:noWrap/>
            <w:vAlign w:val="bottom"/>
          </w:tcPr>
          <w:p w14:paraId="574EED97" w14:textId="77777777" w:rsidR="00AE385A" w:rsidRPr="00CA0368" w:rsidRDefault="00AE385A" w:rsidP="00BA3D2B">
            <w:pPr>
              <w:jc w:val="center"/>
              <w:rPr>
                <w:rFonts w:eastAsia="Times New Roman"/>
                <w:i/>
                <w:iCs/>
                <w:color w:val="000000"/>
                <w:sz w:val="22"/>
                <w:szCs w:val="22"/>
                <w:lang w:eastAsia="es-ES"/>
              </w:rPr>
            </w:pPr>
          </w:p>
        </w:tc>
        <w:tc>
          <w:tcPr>
            <w:tcW w:w="929" w:type="dxa"/>
            <w:shd w:val="clear" w:color="auto" w:fill="E7E6E6" w:themeFill="background2"/>
            <w:vAlign w:val="bottom"/>
          </w:tcPr>
          <w:p w14:paraId="09FD8B9B" w14:textId="77777777"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08</w:t>
            </w:r>
            <w:r w:rsidRPr="00CA0368">
              <w:rPr>
                <w:rFonts w:eastAsia="Times New Roman"/>
                <w:i/>
                <w:iCs/>
                <w:color w:val="000000"/>
                <w:sz w:val="22"/>
                <w:szCs w:val="22"/>
                <w:lang w:eastAsia="es-ES"/>
              </w:rPr>
              <w:t>)</w:t>
            </w:r>
          </w:p>
        </w:tc>
        <w:tc>
          <w:tcPr>
            <w:tcW w:w="929" w:type="dxa"/>
            <w:vAlign w:val="bottom"/>
          </w:tcPr>
          <w:p w14:paraId="5EE1734D" w14:textId="0A164EED"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w:t>
            </w:r>
            <w:ins w:id="149" w:author="Ignacia" w:date="2021-01-12T15:27:00Z">
              <w:r w:rsidR="00A60D2B">
                <w:rPr>
                  <w:rFonts w:eastAsia="Times New Roman"/>
                  <w:i/>
                  <w:iCs/>
                  <w:color w:val="000000"/>
                  <w:sz w:val="22"/>
                  <w:szCs w:val="22"/>
                  <w:lang w:eastAsia="es-ES"/>
                </w:rPr>
                <w:t>8</w:t>
              </w:r>
            </w:ins>
            <w:del w:id="150" w:author="Ignacia" w:date="2021-01-12T15:27:00Z">
              <w:r w:rsidDel="00A60D2B">
                <w:rPr>
                  <w:rFonts w:eastAsia="Times New Roman"/>
                  <w:i/>
                  <w:iCs/>
                  <w:color w:val="000000"/>
                  <w:sz w:val="22"/>
                  <w:szCs w:val="22"/>
                  <w:lang w:eastAsia="es-ES"/>
                </w:rPr>
                <w:delText>9</w:delText>
              </w:r>
            </w:del>
            <w:r w:rsidRPr="00CA0368">
              <w:rPr>
                <w:rFonts w:eastAsia="Times New Roman"/>
                <w:i/>
                <w:iCs/>
                <w:color w:val="000000"/>
                <w:sz w:val="22"/>
                <w:szCs w:val="22"/>
                <w:lang w:eastAsia="es-ES"/>
              </w:rPr>
              <w:t>)</w:t>
            </w:r>
          </w:p>
        </w:tc>
      </w:tr>
      <w:tr w:rsidR="00AE385A" w:rsidRPr="00D152E2" w14:paraId="76068647" w14:textId="77777777" w:rsidTr="00306499">
        <w:trPr>
          <w:trHeight w:val="161"/>
        </w:trPr>
        <w:tc>
          <w:tcPr>
            <w:tcW w:w="2920" w:type="dxa"/>
            <w:shd w:val="clear" w:color="000000" w:fill="FFFFFF"/>
            <w:noWrap/>
            <w:vAlign w:val="bottom"/>
          </w:tcPr>
          <w:p w14:paraId="5308582D" w14:textId="77777777" w:rsidR="00AE385A" w:rsidRPr="00CA0368" w:rsidRDefault="00AE385A" w:rsidP="00BA3D2B">
            <w:pPr>
              <w:tabs>
                <w:tab w:val="left" w:pos="3330"/>
              </w:tabs>
              <w:rPr>
                <w:rFonts w:eastAsia="Times New Roman"/>
                <w:b/>
                <w:bCs/>
                <w:color w:val="000000"/>
                <w:sz w:val="16"/>
                <w:szCs w:val="16"/>
                <w:lang w:eastAsia="es-ES"/>
              </w:rPr>
            </w:pPr>
          </w:p>
        </w:tc>
        <w:tc>
          <w:tcPr>
            <w:tcW w:w="860" w:type="dxa"/>
            <w:shd w:val="clear" w:color="000000" w:fill="FFFFFF"/>
          </w:tcPr>
          <w:p w14:paraId="022BA52C" w14:textId="77777777" w:rsidR="00AE385A" w:rsidRPr="00CA0368" w:rsidRDefault="00AE385A" w:rsidP="00BA3D2B">
            <w:pPr>
              <w:tabs>
                <w:tab w:val="left" w:pos="3330"/>
              </w:tabs>
              <w:jc w:val="center"/>
              <w:rPr>
                <w:rFonts w:eastAsia="Times New Roman"/>
                <w:color w:val="000000"/>
                <w:sz w:val="16"/>
                <w:szCs w:val="16"/>
                <w:lang w:eastAsia="es-ES"/>
              </w:rPr>
            </w:pPr>
          </w:p>
        </w:tc>
        <w:tc>
          <w:tcPr>
            <w:tcW w:w="865" w:type="dxa"/>
            <w:shd w:val="clear" w:color="000000" w:fill="FFFFFF"/>
            <w:noWrap/>
            <w:vAlign w:val="bottom"/>
          </w:tcPr>
          <w:p w14:paraId="5F6C2EE6" w14:textId="77777777" w:rsidR="00AE385A" w:rsidRPr="00CA0368" w:rsidRDefault="00AE385A" w:rsidP="00BA3D2B">
            <w:pPr>
              <w:tabs>
                <w:tab w:val="left" w:pos="3330"/>
              </w:tabs>
              <w:jc w:val="center"/>
              <w:rPr>
                <w:rFonts w:eastAsia="Times New Roman"/>
                <w:color w:val="000000"/>
                <w:sz w:val="16"/>
                <w:szCs w:val="16"/>
                <w:lang w:eastAsia="es-ES"/>
              </w:rPr>
            </w:pPr>
          </w:p>
        </w:tc>
        <w:tc>
          <w:tcPr>
            <w:tcW w:w="928" w:type="dxa"/>
            <w:shd w:val="clear" w:color="000000" w:fill="FFFFFF"/>
            <w:noWrap/>
            <w:vAlign w:val="bottom"/>
          </w:tcPr>
          <w:p w14:paraId="545003F3" w14:textId="77777777" w:rsidR="00AE385A" w:rsidRPr="00CA0368" w:rsidRDefault="00AE385A" w:rsidP="00BA3D2B">
            <w:pPr>
              <w:jc w:val="center"/>
              <w:rPr>
                <w:rFonts w:eastAsia="Times New Roman"/>
                <w:color w:val="000000"/>
                <w:sz w:val="16"/>
                <w:szCs w:val="16"/>
                <w:lang w:eastAsia="es-ES"/>
              </w:rPr>
            </w:pPr>
          </w:p>
        </w:tc>
        <w:tc>
          <w:tcPr>
            <w:tcW w:w="928" w:type="dxa"/>
            <w:shd w:val="clear" w:color="000000" w:fill="FFFFFF"/>
            <w:noWrap/>
            <w:vAlign w:val="bottom"/>
          </w:tcPr>
          <w:p w14:paraId="1CB45C51" w14:textId="77777777" w:rsidR="00AE385A" w:rsidRPr="00CA0368" w:rsidRDefault="00AE385A" w:rsidP="00BA3D2B">
            <w:pPr>
              <w:jc w:val="center"/>
              <w:rPr>
                <w:rFonts w:eastAsia="Times New Roman"/>
                <w:i/>
                <w:iCs/>
                <w:color w:val="000000"/>
                <w:sz w:val="16"/>
                <w:szCs w:val="16"/>
                <w:lang w:eastAsia="es-ES"/>
              </w:rPr>
            </w:pPr>
          </w:p>
        </w:tc>
        <w:tc>
          <w:tcPr>
            <w:tcW w:w="928" w:type="dxa"/>
            <w:shd w:val="clear" w:color="auto" w:fill="E7E6E6" w:themeFill="background2"/>
            <w:noWrap/>
            <w:vAlign w:val="bottom"/>
          </w:tcPr>
          <w:p w14:paraId="4E465D80" w14:textId="77777777" w:rsidR="00AE385A" w:rsidRPr="00CA0368" w:rsidRDefault="00AE385A" w:rsidP="00BA3D2B">
            <w:pPr>
              <w:jc w:val="center"/>
              <w:rPr>
                <w:rFonts w:eastAsia="Times New Roman"/>
                <w:i/>
                <w:iCs/>
                <w:color w:val="000000"/>
                <w:sz w:val="16"/>
                <w:szCs w:val="16"/>
                <w:lang w:eastAsia="es-ES"/>
              </w:rPr>
            </w:pPr>
          </w:p>
        </w:tc>
        <w:tc>
          <w:tcPr>
            <w:tcW w:w="929" w:type="dxa"/>
            <w:shd w:val="clear" w:color="auto" w:fill="auto"/>
            <w:noWrap/>
            <w:vAlign w:val="bottom"/>
          </w:tcPr>
          <w:p w14:paraId="7C7DDBAD" w14:textId="77777777" w:rsidR="00AE385A" w:rsidRPr="00CA0368" w:rsidRDefault="00AE385A" w:rsidP="00BA3D2B">
            <w:pPr>
              <w:jc w:val="center"/>
              <w:rPr>
                <w:rFonts w:eastAsia="Times New Roman"/>
                <w:color w:val="000000"/>
                <w:sz w:val="22"/>
                <w:szCs w:val="22"/>
                <w:lang w:eastAsia="es-ES"/>
              </w:rPr>
            </w:pPr>
          </w:p>
        </w:tc>
        <w:tc>
          <w:tcPr>
            <w:tcW w:w="929" w:type="dxa"/>
            <w:shd w:val="clear" w:color="auto" w:fill="E7E6E6" w:themeFill="background2"/>
            <w:vAlign w:val="bottom"/>
          </w:tcPr>
          <w:p w14:paraId="0361766F" w14:textId="77777777" w:rsidR="00AE385A" w:rsidRPr="00CA0368" w:rsidRDefault="00AE385A" w:rsidP="00BA3D2B">
            <w:pPr>
              <w:jc w:val="center"/>
              <w:rPr>
                <w:rFonts w:eastAsia="Times New Roman"/>
                <w:color w:val="000000"/>
                <w:sz w:val="22"/>
                <w:szCs w:val="22"/>
                <w:lang w:eastAsia="es-ES"/>
              </w:rPr>
            </w:pPr>
          </w:p>
        </w:tc>
        <w:tc>
          <w:tcPr>
            <w:tcW w:w="929" w:type="dxa"/>
            <w:vAlign w:val="bottom"/>
          </w:tcPr>
          <w:p w14:paraId="4D093A18" w14:textId="77777777" w:rsidR="00AE385A" w:rsidRPr="00CA0368" w:rsidRDefault="00AE385A" w:rsidP="00BA3D2B">
            <w:pPr>
              <w:jc w:val="center"/>
              <w:rPr>
                <w:rFonts w:eastAsia="Times New Roman"/>
                <w:color w:val="000000"/>
                <w:sz w:val="22"/>
                <w:szCs w:val="22"/>
                <w:lang w:eastAsia="es-ES"/>
              </w:rPr>
            </w:pPr>
          </w:p>
        </w:tc>
      </w:tr>
      <w:tr w:rsidR="00AE385A" w:rsidRPr="00CA0368" w14:paraId="0F8FFB6A" w14:textId="77777777" w:rsidTr="00306499">
        <w:trPr>
          <w:trHeight w:val="255"/>
        </w:trPr>
        <w:tc>
          <w:tcPr>
            <w:tcW w:w="2920" w:type="dxa"/>
            <w:shd w:val="clear" w:color="000000" w:fill="FFFFFF"/>
            <w:noWrap/>
            <w:vAlign w:val="bottom"/>
            <w:hideMark/>
          </w:tcPr>
          <w:p w14:paraId="735A50A5" w14:textId="77777777" w:rsidR="00AE385A" w:rsidRPr="00CA0368" w:rsidRDefault="00AE385A"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xml:space="preserve">CEAR × </w:t>
            </w:r>
            <w:r>
              <w:rPr>
                <w:rFonts w:eastAsia="Times New Roman"/>
                <w:b/>
                <w:bCs/>
                <w:color w:val="000000"/>
                <w:lang w:eastAsia="es-ES"/>
              </w:rPr>
              <w:t>Low</w:t>
            </w:r>
            <w:r w:rsidRPr="00CA0368">
              <w:rPr>
                <w:rFonts w:eastAsia="Times New Roman"/>
                <w:b/>
                <w:bCs/>
                <w:color w:val="000000"/>
                <w:lang w:eastAsia="es-ES"/>
              </w:rPr>
              <w:t xml:space="preserve">-perf. </w:t>
            </w:r>
            <w:proofErr w:type="spellStart"/>
            <w:r>
              <w:rPr>
                <w:rFonts w:eastAsia="Times New Roman"/>
                <w:b/>
                <w:bCs/>
                <w:color w:val="000000"/>
                <w:lang w:eastAsia="es-ES"/>
              </w:rPr>
              <w:t>a</w:t>
            </w:r>
            <w:r w:rsidRPr="00CA0368">
              <w:rPr>
                <w:rFonts w:eastAsia="Times New Roman"/>
                <w:b/>
                <w:bCs/>
                <w:color w:val="000000"/>
                <w:lang w:eastAsia="es-ES"/>
              </w:rPr>
              <w:t>ss</w:t>
            </w:r>
            <w:r>
              <w:rPr>
                <w:rFonts w:eastAsia="Times New Roman"/>
                <w:b/>
                <w:bCs/>
                <w:color w:val="000000"/>
                <w:lang w:eastAsia="es-ES"/>
              </w:rPr>
              <w:t>o</w:t>
            </w:r>
            <w:proofErr w:type="spellEnd"/>
            <w:r>
              <w:rPr>
                <w:rFonts w:eastAsia="Times New Roman"/>
                <w:b/>
                <w:bCs/>
                <w:color w:val="000000"/>
                <w:lang w:eastAsia="es-ES"/>
              </w:rPr>
              <w:t>.</w:t>
            </w:r>
          </w:p>
        </w:tc>
        <w:tc>
          <w:tcPr>
            <w:tcW w:w="860" w:type="dxa"/>
            <w:shd w:val="clear" w:color="000000" w:fill="FFFFFF"/>
          </w:tcPr>
          <w:p w14:paraId="6AD4B7B6" w14:textId="77777777" w:rsidR="00AE385A" w:rsidRPr="00CA0368" w:rsidRDefault="00AE385A" w:rsidP="00BA3D2B">
            <w:pPr>
              <w:tabs>
                <w:tab w:val="left" w:pos="3330"/>
              </w:tabs>
              <w:jc w:val="center"/>
              <w:rPr>
                <w:rFonts w:eastAsia="Times New Roman"/>
                <w:color w:val="000000"/>
                <w:sz w:val="22"/>
                <w:szCs w:val="22"/>
                <w:lang w:eastAsia="es-ES"/>
              </w:rPr>
            </w:pPr>
          </w:p>
        </w:tc>
        <w:tc>
          <w:tcPr>
            <w:tcW w:w="865" w:type="dxa"/>
            <w:shd w:val="clear" w:color="000000" w:fill="FFFFFF"/>
            <w:noWrap/>
            <w:vAlign w:val="bottom"/>
            <w:hideMark/>
          </w:tcPr>
          <w:p w14:paraId="7D989F00" w14:textId="77777777" w:rsidR="00AE385A" w:rsidRPr="00CA0368" w:rsidRDefault="00AE385A" w:rsidP="00BA3D2B">
            <w:pPr>
              <w:tabs>
                <w:tab w:val="left" w:pos="3330"/>
              </w:tabs>
              <w:jc w:val="center"/>
              <w:rPr>
                <w:rFonts w:eastAsia="Times New Roman"/>
                <w:color w:val="000000"/>
                <w:sz w:val="22"/>
                <w:szCs w:val="22"/>
                <w:lang w:eastAsia="es-ES"/>
              </w:rPr>
            </w:pPr>
          </w:p>
        </w:tc>
        <w:tc>
          <w:tcPr>
            <w:tcW w:w="928" w:type="dxa"/>
            <w:shd w:val="clear" w:color="000000" w:fill="FFFFFF"/>
            <w:noWrap/>
            <w:vAlign w:val="bottom"/>
            <w:hideMark/>
          </w:tcPr>
          <w:p w14:paraId="6318B3C4" w14:textId="77777777" w:rsidR="00AE385A" w:rsidRPr="00CA0368" w:rsidRDefault="00AE385A" w:rsidP="00BA3D2B">
            <w:pPr>
              <w:jc w:val="center"/>
              <w:rPr>
                <w:rFonts w:eastAsia="Times New Roman"/>
                <w:color w:val="000000"/>
                <w:sz w:val="22"/>
                <w:szCs w:val="22"/>
                <w:lang w:eastAsia="es-ES"/>
              </w:rPr>
            </w:pPr>
          </w:p>
        </w:tc>
        <w:tc>
          <w:tcPr>
            <w:tcW w:w="928" w:type="dxa"/>
            <w:shd w:val="clear" w:color="000000" w:fill="FFFFFF"/>
            <w:noWrap/>
            <w:vAlign w:val="bottom"/>
          </w:tcPr>
          <w:p w14:paraId="45B54E47" w14:textId="77777777" w:rsidR="00AE385A" w:rsidRPr="00CA0368" w:rsidRDefault="00AE385A" w:rsidP="00BA3D2B">
            <w:pPr>
              <w:jc w:val="center"/>
              <w:rPr>
                <w:rFonts w:eastAsia="Times New Roman"/>
                <w:color w:val="000000"/>
                <w:sz w:val="22"/>
                <w:szCs w:val="22"/>
                <w:lang w:eastAsia="es-ES"/>
              </w:rPr>
            </w:pPr>
          </w:p>
        </w:tc>
        <w:tc>
          <w:tcPr>
            <w:tcW w:w="928" w:type="dxa"/>
            <w:shd w:val="clear" w:color="auto" w:fill="E7E6E6" w:themeFill="background2"/>
            <w:noWrap/>
            <w:vAlign w:val="bottom"/>
          </w:tcPr>
          <w:p w14:paraId="5788DF18" w14:textId="77777777" w:rsidR="00AE385A" w:rsidRPr="00CA0368" w:rsidRDefault="00AE385A" w:rsidP="00BA3D2B">
            <w:pPr>
              <w:jc w:val="center"/>
              <w:rPr>
                <w:rFonts w:eastAsia="Times New Roman"/>
                <w:color w:val="000000"/>
                <w:sz w:val="22"/>
                <w:szCs w:val="22"/>
                <w:lang w:eastAsia="es-ES"/>
              </w:rPr>
            </w:pPr>
          </w:p>
        </w:tc>
        <w:tc>
          <w:tcPr>
            <w:tcW w:w="929" w:type="dxa"/>
            <w:shd w:val="clear" w:color="auto" w:fill="auto"/>
            <w:noWrap/>
            <w:vAlign w:val="bottom"/>
          </w:tcPr>
          <w:p w14:paraId="38E38BBD" w14:textId="77777777" w:rsidR="00AE385A" w:rsidRPr="00CA0368" w:rsidRDefault="00AE385A" w:rsidP="00BA3D2B">
            <w:pPr>
              <w:jc w:val="center"/>
              <w:rPr>
                <w:rFonts w:eastAsia="Times New Roman"/>
                <w:color w:val="000000"/>
                <w:sz w:val="22"/>
                <w:szCs w:val="22"/>
                <w:lang w:eastAsia="es-ES"/>
              </w:rPr>
            </w:pPr>
          </w:p>
        </w:tc>
        <w:tc>
          <w:tcPr>
            <w:tcW w:w="929" w:type="dxa"/>
            <w:shd w:val="clear" w:color="auto" w:fill="E7E6E6" w:themeFill="background2"/>
            <w:vAlign w:val="bottom"/>
          </w:tcPr>
          <w:p w14:paraId="0C749A58" w14:textId="77777777"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w:t>
            </w:r>
            <w:r w:rsidRPr="00CA0368">
              <w:rPr>
                <w:rFonts w:eastAsia="Times New Roman"/>
                <w:color w:val="000000"/>
                <w:sz w:val="22"/>
                <w:szCs w:val="22"/>
                <w:lang w:eastAsia="es-ES"/>
              </w:rPr>
              <w:t>0.</w:t>
            </w:r>
            <w:r>
              <w:rPr>
                <w:rFonts w:eastAsia="Times New Roman"/>
                <w:color w:val="000000"/>
                <w:sz w:val="22"/>
                <w:szCs w:val="22"/>
                <w:lang w:eastAsia="es-ES"/>
              </w:rPr>
              <w:t>37***</w:t>
            </w:r>
          </w:p>
        </w:tc>
        <w:tc>
          <w:tcPr>
            <w:tcW w:w="929" w:type="dxa"/>
            <w:vAlign w:val="bottom"/>
          </w:tcPr>
          <w:p w14:paraId="7051DCC9" w14:textId="14DE936C"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w:t>
            </w:r>
            <w:r w:rsidRPr="00CA0368">
              <w:rPr>
                <w:rFonts w:eastAsia="Times New Roman"/>
                <w:color w:val="000000"/>
                <w:sz w:val="22"/>
                <w:szCs w:val="22"/>
                <w:lang w:eastAsia="es-ES"/>
              </w:rPr>
              <w:t>0.</w:t>
            </w:r>
            <w:r>
              <w:rPr>
                <w:rFonts w:eastAsia="Times New Roman"/>
                <w:color w:val="000000"/>
                <w:sz w:val="22"/>
                <w:szCs w:val="22"/>
                <w:lang w:eastAsia="es-ES"/>
              </w:rPr>
              <w:t>3</w:t>
            </w:r>
            <w:ins w:id="151" w:author="Ignacia" w:date="2021-01-12T15:28:00Z">
              <w:r w:rsidR="00A60D2B">
                <w:rPr>
                  <w:rFonts w:eastAsia="Times New Roman"/>
                  <w:color w:val="000000"/>
                  <w:sz w:val="22"/>
                  <w:szCs w:val="22"/>
                  <w:lang w:eastAsia="es-ES"/>
                </w:rPr>
                <w:t>8</w:t>
              </w:r>
            </w:ins>
            <w:del w:id="152" w:author="Ignacia" w:date="2021-01-12T15:28:00Z">
              <w:r w:rsidDel="00A60D2B">
                <w:rPr>
                  <w:rFonts w:eastAsia="Times New Roman"/>
                  <w:color w:val="000000"/>
                  <w:sz w:val="22"/>
                  <w:szCs w:val="22"/>
                  <w:lang w:eastAsia="es-ES"/>
                </w:rPr>
                <w:delText>7</w:delText>
              </w:r>
            </w:del>
            <w:r>
              <w:rPr>
                <w:rFonts w:eastAsia="Times New Roman"/>
                <w:color w:val="000000"/>
                <w:sz w:val="22"/>
                <w:szCs w:val="22"/>
                <w:lang w:eastAsia="es-ES"/>
              </w:rPr>
              <w:t>***</w:t>
            </w:r>
          </w:p>
        </w:tc>
      </w:tr>
      <w:tr w:rsidR="00AE385A" w:rsidRPr="00CA0368" w14:paraId="7F8EFE09" w14:textId="77777777" w:rsidTr="00306499">
        <w:trPr>
          <w:trHeight w:val="230"/>
        </w:trPr>
        <w:tc>
          <w:tcPr>
            <w:tcW w:w="2920" w:type="dxa"/>
            <w:shd w:val="clear" w:color="000000" w:fill="FFFFFF"/>
            <w:noWrap/>
            <w:vAlign w:val="bottom"/>
            <w:hideMark/>
          </w:tcPr>
          <w:p w14:paraId="21ACD6AB" w14:textId="77777777" w:rsidR="00AE385A" w:rsidRPr="00CA0368" w:rsidRDefault="00AE385A"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860" w:type="dxa"/>
            <w:shd w:val="clear" w:color="000000" w:fill="FFFFFF"/>
          </w:tcPr>
          <w:p w14:paraId="7EB42AB2" w14:textId="77777777" w:rsidR="00AE385A" w:rsidRPr="00CA0368" w:rsidRDefault="00AE385A" w:rsidP="00BA3D2B">
            <w:pPr>
              <w:tabs>
                <w:tab w:val="left" w:pos="3330"/>
              </w:tabs>
              <w:jc w:val="center"/>
              <w:rPr>
                <w:rFonts w:eastAsia="Times New Roman"/>
                <w:color w:val="000000"/>
                <w:sz w:val="22"/>
                <w:szCs w:val="22"/>
                <w:lang w:eastAsia="es-ES"/>
              </w:rPr>
            </w:pPr>
          </w:p>
        </w:tc>
        <w:tc>
          <w:tcPr>
            <w:tcW w:w="865" w:type="dxa"/>
            <w:shd w:val="clear" w:color="000000" w:fill="FFFFFF"/>
            <w:noWrap/>
            <w:vAlign w:val="bottom"/>
            <w:hideMark/>
          </w:tcPr>
          <w:p w14:paraId="60D6E0EE" w14:textId="77777777" w:rsidR="00AE385A" w:rsidRPr="00CA0368" w:rsidRDefault="00AE385A" w:rsidP="00BA3D2B">
            <w:pPr>
              <w:tabs>
                <w:tab w:val="left" w:pos="3330"/>
              </w:tabs>
              <w:jc w:val="center"/>
              <w:rPr>
                <w:rFonts w:eastAsia="Times New Roman"/>
                <w:color w:val="000000"/>
                <w:sz w:val="22"/>
                <w:szCs w:val="22"/>
                <w:lang w:eastAsia="es-ES"/>
              </w:rPr>
            </w:pPr>
          </w:p>
        </w:tc>
        <w:tc>
          <w:tcPr>
            <w:tcW w:w="928" w:type="dxa"/>
            <w:shd w:val="clear" w:color="000000" w:fill="FFFFFF"/>
            <w:noWrap/>
            <w:vAlign w:val="bottom"/>
            <w:hideMark/>
          </w:tcPr>
          <w:p w14:paraId="2E7FE474" w14:textId="77777777" w:rsidR="00AE385A" w:rsidRPr="00CA0368" w:rsidRDefault="00AE385A" w:rsidP="00BA3D2B">
            <w:pPr>
              <w:jc w:val="center"/>
              <w:rPr>
                <w:rFonts w:eastAsia="Times New Roman"/>
                <w:color w:val="000000"/>
                <w:sz w:val="22"/>
                <w:szCs w:val="22"/>
                <w:lang w:eastAsia="es-ES"/>
              </w:rPr>
            </w:pPr>
          </w:p>
        </w:tc>
        <w:tc>
          <w:tcPr>
            <w:tcW w:w="928" w:type="dxa"/>
            <w:shd w:val="clear" w:color="000000" w:fill="FFFFFF"/>
            <w:noWrap/>
            <w:vAlign w:val="bottom"/>
          </w:tcPr>
          <w:p w14:paraId="7B6BEF62" w14:textId="77777777" w:rsidR="00AE385A" w:rsidRPr="00CA0368" w:rsidRDefault="00AE385A" w:rsidP="00BA3D2B">
            <w:pPr>
              <w:jc w:val="center"/>
              <w:rPr>
                <w:rFonts w:eastAsia="Times New Roman"/>
                <w:i/>
                <w:iCs/>
                <w:color w:val="000000"/>
                <w:sz w:val="22"/>
                <w:szCs w:val="22"/>
                <w:lang w:eastAsia="es-ES"/>
              </w:rPr>
            </w:pPr>
          </w:p>
        </w:tc>
        <w:tc>
          <w:tcPr>
            <w:tcW w:w="928" w:type="dxa"/>
            <w:shd w:val="clear" w:color="auto" w:fill="E7E6E6" w:themeFill="background2"/>
            <w:noWrap/>
            <w:vAlign w:val="bottom"/>
          </w:tcPr>
          <w:p w14:paraId="76CB7A1C" w14:textId="77777777" w:rsidR="00AE385A" w:rsidRPr="00CA0368" w:rsidRDefault="00AE385A" w:rsidP="00BA3D2B">
            <w:pPr>
              <w:jc w:val="center"/>
              <w:rPr>
                <w:rFonts w:eastAsia="Times New Roman"/>
                <w:i/>
                <w:iCs/>
                <w:color w:val="000000"/>
                <w:sz w:val="22"/>
                <w:szCs w:val="22"/>
                <w:lang w:eastAsia="es-ES"/>
              </w:rPr>
            </w:pPr>
          </w:p>
        </w:tc>
        <w:tc>
          <w:tcPr>
            <w:tcW w:w="929" w:type="dxa"/>
            <w:shd w:val="clear" w:color="auto" w:fill="auto"/>
            <w:noWrap/>
            <w:vAlign w:val="bottom"/>
          </w:tcPr>
          <w:p w14:paraId="77187995" w14:textId="77777777" w:rsidR="00AE385A" w:rsidRPr="00CA0368" w:rsidRDefault="00AE385A" w:rsidP="00BA3D2B">
            <w:pPr>
              <w:jc w:val="center"/>
              <w:rPr>
                <w:rFonts w:eastAsia="Times New Roman"/>
                <w:i/>
                <w:iCs/>
                <w:color w:val="000000"/>
                <w:sz w:val="22"/>
                <w:szCs w:val="22"/>
                <w:lang w:eastAsia="es-ES"/>
              </w:rPr>
            </w:pPr>
          </w:p>
        </w:tc>
        <w:tc>
          <w:tcPr>
            <w:tcW w:w="929" w:type="dxa"/>
            <w:shd w:val="clear" w:color="auto" w:fill="E7E6E6" w:themeFill="background2"/>
            <w:vAlign w:val="bottom"/>
          </w:tcPr>
          <w:p w14:paraId="00FD3B40" w14:textId="385FB5E6"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w:t>
            </w:r>
            <w:del w:id="153" w:author="Ignacia" w:date="2021-01-12T15:25:00Z">
              <w:r w:rsidDel="00A60D2B">
                <w:rPr>
                  <w:rFonts w:eastAsia="Times New Roman"/>
                  <w:i/>
                  <w:iCs/>
                  <w:color w:val="000000"/>
                  <w:sz w:val="22"/>
                  <w:szCs w:val="22"/>
                  <w:lang w:eastAsia="es-ES"/>
                </w:rPr>
                <w:delText>9</w:delText>
              </w:r>
            </w:del>
            <w:ins w:id="154" w:author="Ignacia" w:date="2021-01-12T15:25:00Z">
              <w:r w:rsidR="00A60D2B">
                <w:rPr>
                  <w:rFonts w:eastAsia="Times New Roman"/>
                  <w:i/>
                  <w:iCs/>
                  <w:color w:val="000000"/>
                  <w:sz w:val="22"/>
                  <w:szCs w:val="22"/>
                  <w:lang w:eastAsia="es-ES"/>
                </w:rPr>
                <w:t>8</w:t>
              </w:r>
            </w:ins>
            <w:r w:rsidRPr="00CA0368">
              <w:rPr>
                <w:rFonts w:eastAsia="Times New Roman"/>
                <w:i/>
                <w:iCs/>
                <w:color w:val="000000"/>
                <w:sz w:val="22"/>
                <w:szCs w:val="22"/>
                <w:lang w:eastAsia="es-ES"/>
              </w:rPr>
              <w:t>)</w:t>
            </w:r>
          </w:p>
        </w:tc>
        <w:tc>
          <w:tcPr>
            <w:tcW w:w="929" w:type="dxa"/>
            <w:vAlign w:val="bottom"/>
          </w:tcPr>
          <w:p w14:paraId="0DD6ABF1" w14:textId="3B6F5CCC"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w:t>
            </w:r>
            <w:ins w:id="155" w:author="Ignacia" w:date="2021-01-12T15:28:00Z">
              <w:r w:rsidR="00897DDC">
                <w:rPr>
                  <w:rFonts w:eastAsia="Times New Roman"/>
                  <w:i/>
                  <w:iCs/>
                  <w:color w:val="000000"/>
                  <w:sz w:val="22"/>
                  <w:szCs w:val="22"/>
                  <w:lang w:eastAsia="es-ES"/>
                </w:rPr>
                <w:t>8</w:t>
              </w:r>
            </w:ins>
            <w:del w:id="156" w:author="Ignacia" w:date="2021-01-12T15:28:00Z">
              <w:r w:rsidDel="00897DDC">
                <w:rPr>
                  <w:rFonts w:eastAsia="Times New Roman"/>
                  <w:i/>
                  <w:iCs/>
                  <w:color w:val="000000"/>
                  <w:sz w:val="22"/>
                  <w:szCs w:val="22"/>
                  <w:lang w:eastAsia="es-ES"/>
                </w:rPr>
                <w:delText>9</w:delText>
              </w:r>
            </w:del>
            <w:r w:rsidRPr="00CA0368">
              <w:rPr>
                <w:rFonts w:eastAsia="Times New Roman"/>
                <w:i/>
                <w:iCs/>
                <w:color w:val="000000"/>
                <w:sz w:val="22"/>
                <w:szCs w:val="22"/>
                <w:lang w:eastAsia="es-ES"/>
              </w:rPr>
              <w:t>)</w:t>
            </w:r>
          </w:p>
        </w:tc>
      </w:tr>
      <w:tr w:rsidR="00AE385A" w:rsidRPr="00CA0368" w14:paraId="6BE72ABB" w14:textId="77777777" w:rsidTr="00306499">
        <w:trPr>
          <w:trHeight w:val="161"/>
        </w:trPr>
        <w:tc>
          <w:tcPr>
            <w:tcW w:w="2920" w:type="dxa"/>
            <w:shd w:val="clear" w:color="000000" w:fill="FFFFFF"/>
            <w:noWrap/>
            <w:vAlign w:val="bottom"/>
          </w:tcPr>
          <w:p w14:paraId="2BB4A189" w14:textId="77777777" w:rsidR="00AE385A" w:rsidRPr="00CA0368" w:rsidRDefault="00AE385A" w:rsidP="00BA3D2B">
            <w:pPr>
              <w:tabs>
                <w:tab w:val="left" w:pos="3330"/>
              </w:tabs>
              <w:rPr>
                <w:rFonts w:eastAsia="Times New Roman"/>
                <w:b/>
                <w:bCs/>
                <w:color w:val="000000"/>
                <w:sz w:val="16"/>
                <w:szCs w:val="16"/>
                <w:lang w:eastAsia="es-ES"/>
              </w:rPr>
            </w:pPr>
          </w:p>
        </w:tc>
        <w:tc>
          <w:tcPr>
            <w:tcW w:w="860" w:type="dxa"/>
            <w:shd w:val="clear" w:color="000000" w:fill="FFFFFF"/>
          </w:tcPr>
          <w:p w14:paraId="4BA5C32F" w14:textId="77777777" w:rsidR="00AE385A" w:rsidRPr="00CA0368" w:rsidRDefault="00AE385A" w:rsidP="00BA3D2B">
            <w:pPr>
              <w:tabs>
                <w:tab w:val="left" w:pos="3330"/>
              </w:tabs>
              <w:jc w:val="center"/>
              <w:rPr>
                <w:rFonts w:eastAsia="Times New Roman"/>
                <w:color w:val="000000"/>
                <w:sz w:val="16"/>
                <w:szCs w:val="16"/>
                <w:lang w:eastAsia="es-ES"/>
              </w:rPr>
            </w:pPr>
          </w:p>
        </w:tc>
        <w:tc>
          <w:tcPr>
            <w:tcW w:w="865" w:type="dxa"/>
            <w:shd w:val="clear" w:color="000000" w:fill="FFFFFF"/>
            <w:noWrap/>
            <w:vAlign w:val="bottom"/>
          </w:tcPr>
          <w:p w14:paraId="313DC7AE" w14:textId="77777777" w:rsidR="00AE385A" w:rsidRPr="00CA0368" w:rsidRDefault="00AE385A" w:rsidP="00BA3D2B">
            <w:pPr>
              <w:tabs>
                <w:tab w:val="left" w:pos="3330"/>
              </w:tabs>
              <w:jc w:val="center"/>
              <w:rPr>
                <w:rFonts w:eastAsia="Times New Roman"/>
                <w:color w:val="000000"/>
                <w:sz w:val="16"/>
                <w:szCs w:val="16"/>
                <w:lang w:eastAsia="es-ES"/>
              </w:rPr>
            </w:pPr>
          </w:p>
        </w:tc>
        <w:tc>
          <w:tcPr>
            <w:tcW w:w="928" w:type="dxa"/>
            <w:shd w:val="clear" w:color="000000" w:fill="FFFFFF"/>
            <w:noWrap/>
            <w:vAlign w:val="bottom"/>
          </w:tcPr>
          <w:p w14:paraId="2A221D61" w14:textId="77777777" w:rsidR="00AE385A" w:rsidRPr="00CA0368" w:rsidRDefault="00AE385A" w:rsidP="00BA3D2B">
            <w:pPr>
              <w:jc w:val="center"/>
              <w:rPr>
                <w:rFonts w:eastAsia="Times New Roman"/>
                <w:color w:val="000000"/>
                <w:sz w:val="16"/>
                <w:szCs w:val="16"/>
                <w:lang w:eastAsia="es-ES"/>
              </w:rPr>
            </w:pPr>
          </w:p>
        </w:tc>
        <w:tc>
          <w:tcPr>
            <w:tcW w:w="928" w:type="dxa"/>
            <w:shd w:val="clear" w:color="000000" w:fill="FFFFFF"/>
            <w:noWrap/>
            <w:vAlign w:val="bottom"/>
          </w:tcPr>
          <w:p w14:paraId="79CDCA6E" w14:textId="77777777" w:rsidR="00AE385A" w:rsidRPr="00CA0368" w:rsidRDefault="00AE385A" w:rsidP="00BA3D2B">
            <w:pPr>
              <w:jc w:val="center"/>
              <w:rPr>
                <w:rFonts w:eastAsia="Times New Roman"/>
                <w:i/>
                <w:iCs/>
                <w:color w:val="000000"/>
                <w:sz w:val="16"/>
                <w:szCs w:val="16"/>
                <w:lang w:eastAsia="es-ES"/>
              </w:rPr>
            </w:pPr>
          </w:p>
        </w:tc>
        <w:tc>
          <w:tcPr>
            <w:tcW w:w="928" w:type="dxa"/>
            <w:shd w:val="clear" w:color="auto" w:fill="E7E6E6" w:themeFill="background2"/>
            <w:noWrap/>
            <w:vAlign w:val="bottom"/>
          </w:tcPr>
          <w:p w14:paraId="66DBE701" w14:textId="77777777" w:rsidR="00AE385A" w:rsidRPr="00CA0368" w:rsidRDefault="00AE385A" w:rsidP="00BA3D2B">
            <w:pPr>
              <w:jc w:val="center"/>
              <w:rPr>
                <w:rFonts w:eastAsia="Times New Roman"/>
                <w:i/>
                <w:iCs/>
                <w:color w:val="000000"/>
                <w:sz w:val="16"/>
                <w:szCs w:val="16"/>
                <w:lang w:eastAsia="es-ES"/>
              </w:rPr>
            </w:pPr>
          </w:p>
        </w:tc>
        <w:tc>
          <w:tcPr>
            <w:tcW w:w="929" w:type="dxa"/>
            <w:shd w:val="clear" w:color="auto" w:fill="auto"/>
            <w:noWrap/>
            <w:vAlign w:val="bottom"/>
          </w:tcPr>
          <w:p w14:paraId="1D39F3BF" w14:textId="77777777" w:rsidR="00AE385A" w:rsidRPr="00CA0368" w:rsidRDefault="00AE385A" w:rsidP="00BA3D2B">
            <w:pPr>
              <w:jc w:val="center"/>
              <w:rPr>
                <w:rFonts w:eastAsia="Times New Roman"/>
                <w:i/>
                <w:iCs/>
                <w:color w:val="000000"/>
                <w:sz w:val="16"/>
                <w:szCs w:val="16"/>
                <w:lang w:eastAsia="es-ES"/>
              </w:rPr>
            </w:pPr>
          </w:p>
        </w:tc>
        <w:tc>
          <w:tcPr>
            <w:tcW w:w="929" w:type="dxa"/>
            <w:shd w:val="clear" w:color="auto" w:fill="E7E6E6" w:themeFill="background2"/>
            <w:vAlign w:val="bottom"/>
          </w:tcPr>
          <w:p w14:paraId="5348ACD2" w14:textId="77777777" w:rsidR="00AE385A" w:rsidRPr="00CA0368" w:rsidRDefault="00AE385A" w:rsidP="00BA3D2B">
            <w:pPr>
              <w:jc w:val="center"/>
              <w:rPr>
                <w:rFonts w:eastAsia="Times New Roman"/>
                <w:i/>
                <w:iCs/>
                <w:color w:val="000000"/>
                <w:sz w:val="16"/>
                <w:szCs w:val="16"/>
                <w:lang w:eastAsia="es-ES"/>
              </w:rPr>
            </w:pPr>
          </w:p>
        </w:tc>
        <w:tc>
          <w:tcPr>
            <w:tcW w:w="929" w:type="dxa"/>
            <w:vAlign w:val="bottom"/>
          </w:tcPr>
          <w:p w14:paraId="261AC43D" w14:textId="77777777" w:rsidR="00AE385A" w:rsidRPr="00CA0368" w:rsidRDefault="00AE385A" w:rsidP="00BA3D2B">
            <w:pPr>
              <w:jc w:val="center"/>
              <w:rPr>
                <w:rFonts w:eastAsia="Times New Roman"/>
                <w:i/>
                <w:iCs/>
                <w:color w:val="000000"/>
                <w:sz w:val="16"/>
                <w:szCs w:val="16"/>
                <w:lang w:eastAsia="es-ES"/>
              </w:rPr>
            </w:pPr>
          </w:p>
        </w:tc>
      </w:tr>
      <w:tr w:rsidR="00AE385A" w:rsidRPr="00CA0368" w14:paraId="00D4F931" w14:textId="77777777" w:rsidTr="00306499">
        <w:trPr>
          <w:trHeight w:val="230"/>
        </w:trPr>
        <w:tc>
          <w:tcPr>
            <w:tcW w:w="2920" w:type="dxa"/>
            <w:shd w:val="clear" w:color="000000" w:fill="FFFFFF"/>
            <w:noWrap/>
            <w:vAlign w:val="bottom"/>
            <w:hideMark/>
          </w:tcPr>
          <w:p w14:paraId="1E5F2838" w14:textId="77777777" w:rsidR="00AE385A" w:rsidRPr="00CA0368" w:rsidRDefault="00AE385A" w:rsidP="00BA3D2B">
            <w:pPr>
              <w:tabs>
                <w:tab w:val="left" w:pos="3330"/>
              </w:tabs>
              <w:rPr>
                <w:rFonts w:eastAsia="Times New Roman"/>
                <w:b/>
                <w:bCs/>
                <w:color w:val="000000"/>
                <w:sz w:val="22"/>
                <w:szCs w:val="22"/>
                <w:lang w:eastAsia="es-ES"/>
              </w:rPr>
            </w:pPr>
            <w:r>
              <w:rPr>
                <w:rFonts w:eastAsia="Times New Roman"/>
                <w:b/>
                <w:bCs/>
                <w:color w:val="000000"/>
                <w:lang w:eastAsia="es-ES"/>
              </w:rPr>
              <w:t>Pseudo-OA</w:t>
            </w:r>
            <w:r w:rsidRPr="00CA0368">
              <w:rPr>
                <w:rFonts w:eastAsia="Times New Roman"/>
                <w:b/>
                <w:bCs/>
                <w:color w:val="000000"/>
                <w:lang w:eastAsia="es-ES"/>
              </w:rPr>
              <w:t xml:space="preserve"> × </w:t>
            </w:r>
            <w:r>
              <w:rPr>
                <w:rFonts w:eastAsia="Times New Roman"/>
                <w:b/>
                <w:bCs/>
                <w:color w:val="000000"/>
                <w:lang w:eastAsia="es-ES"/>
              </w:rPr>
              <w:t>Low</w:t>
            </w:r>
            <w:r w:rsidRPr="00CA0368">
              <w:rPr>
                <w:rFonts w:eastAsia="Times New Roman"/>
                <w:b/>
                <w:bCs/>
                <w:color w:val="000000"/>
                <w:lang w:eastAsia="es-ES"/>
              </w:rPr>
              <w:t xml:space="preserve">-perf. </w:t>
            </w:r>
            <w:proofErr w:type="spellStart"/>
            <w:r>
              <w:rPr>
                <w:rFonts w:eastAsia="Times New Roman"/>
                <w:b/>
                <w:bCs/>
                <w:color w:val="000000"/>
                <w:lang w:eastAsia="es-ES"/>
              </w:rPr>
              <w:t>a</w:t>
            </w:r>
            <w:r w:rsidRPr="00CA0368">
              <w:rPr>
                <w:rFonts w:eastAsia="Times New Roman"/>
                <w:b/>
                <w:bCs/>
                <w:color w:val="000000"/>
                <w:lang w:eastAsia="es-ES"/>
              </w:rPr>
              <w:t>ss</w:t>
            </w:r>
            <w:r>
              <w:rPr>
                <w:rFonts w:eastAsia="Times New Roman"/>
                <w:b/>
                <w:bCs/>
                <w:color w:val="000000"/>
                <w:lang w:eastAsia="es-ES"/>
              </w:rPr>
              <w:t>o</w:t>
            </w:r>
            <w:proofErr w:type="spellEnd"/>
            <w:r>
              <w:rPr>
                <w:rFonts w:eastAsia="Times New Roman"/>
                <w:b/>
                <w:bCs/>
                <w:color w:val="000000"/>
                <w:lang w:eastAsia="es-ES"/>
              </w:rPr>
              <w:t>.</w:t>
            </w:r>
          </w:p>
        </w:tc>
        <w:tc>
          <w:tcPr>
            <w:tcW w:w="860" w:type="dxa"/>
            <w:shd w:val="clear" w:color="000000" w:fill="FFFFFF"/>
          </w:tcPr>
          <w:p w14:paraId="4396AF8E" w14:textId="77777777" w:rsidR="00AE385A" w:rsidRPr="00CA0368" w:rsidRDefault="00AE385A" w:rsidP="00BA3D2B">
            <w:pPr>
              <w:tabs>
                <w:tab w:val="left" w:pos="3330"/>
              </w:tabs>
              <w:jc w:val="center"/>
              <w:rPr>
                <w:rFonts w:eastAsia="Times New Roman"/>
                <w:color w:val="000000"/>
                <w:sz w:val="22"/>
                <w:szCs w:val="22"/>
                <w:lang w:eastAsia="es-ES"/>
              </w:rPr>
            </w:pPr>
          </w:p>
        </w:tc>
        <w:tc>
          <w:tcPr>
            <w:tcW w:w="865" w:type="dxa"/>
            <w:shd w:val="clear" w:color="000000" w:fill="FFFFFF"/>
            <w:noWrap/>
            <w:vAlign w:val="bottom"/>
            <w:hideMark/>
          </w:tcPr>
          <w:p w14:paraId="06D9B1CE" w14:textId="77777777" w:rsidR="00AE385A" w:rsidRPr="00CA0368" w:rsidRDefault="00AE385A" w:rsidP="00BA3D2B">
            <w:pPr>
              <w:tabs>
                <w:tab w:val="left" w:pos="3330"/>
              </w:tabs>
              <w:jc w:val="center"/>
              <w:rPr>
                <w:rFonts w:eastAsia="Times New Roman"/>
                <w:color w:val="000000"/>
                <w:sz w:val="22"/>
                <w:szCs w:val="22"/>
                <w:lang w:eastAsia="es-ES"/>
              </w:rPr>
            </w:pPr>
          </w:p>
        </w:tc>
        <w:tc>
          <w:tcPr>
            <w:tcW w:w="928" w:type="dxa"/>
            <w:shd w:val="clear" w:color="000000" w:fill="FFFFFF"/>
            <w:noWrap/>
            <w:vAlign w:val="bottom"/>
            <w:hideMark/>
          </w:tcPr>
          <w:p w14:paraId="6886EFCB" w14:textId="77777777" w:rsidR="00AE385A" w:rsidRPr="00CA0368" w:rsidRDefault="00AE385A" w:rsidP="00BA3D2B">
            <w:pPr>
              <w:jc w:val="center"/>
              <w:rPr>
                <w:rFonts w:eastAsia="Times New Roman"/>
                <w:color w:val="000000"/>
                <w:sz w:val="22"/>
                <w:szCs w:val="22"/>
                <w:lang w:eastAsia="es-ES"/>
              </w:rPr>
            </w:pPr>
          </w:p>
        </w:tc>
        <w:tc>
          <w:tcPr>
            <w:tcW w:w="928" w:type="dxa"/>
            <w:shd w:val="clear" w:color="000000" w:fill="FFFFFF"/>
            <w:noWrap/>
            <w:vAlign w:val="bottom"/>
          </w:tcPr>
          <w:p w14:paraId="1BAA3549" w14:textId="77777777" w:rsidR="00AE385A" w:rsidRPr="00CA0368" w:rsidRDefault="00AE385A" w:rsidP="00BA3D2B">
            <w:pPr>
              <w:jc w:val="center"/>
              <w:rPr>
                <w:rFonts w:eastAsia="Times New Roman"/>
                <w:color w:val="000000"/>
                <w:sz w:val="22"/>
                <w:szCs w:val="22"/>
                <w:lang w:eastAsia="es-ES"/>
              </w:rPr>
            </w:pPr>
          </w:p>
        </w:tc>
        <w:tc>
          <w:tcPr>
            <w:tcW w:w="928" w:type="dxa"/>
            <w:shd w:val="clear" w:color="auto" w:fill="E7E6E6" w:themeFill="background2"/>
            <w:noWrap/>
            <w:vAlign w:val="bottom"/>
          </w:tcPr>
          <w:p w14:paraId="6BCAF2A1" w14:textId="77777777" w:rsidR="00AE385A" w:rsidRPr="00CA0368" w:rsidRDefault="00AE385A" w:rsidP="00BA3D2B">
            <w:pPr>
              <w:jc w:val="center"/>
              <w:rPr>
                <w:rFonts w:eastAsia="Times New Roman"/>
                <w:color w:val="000000"/>
                <w:sz w:val="22"/>
                <w:szCs w:val="22"/>
                <w:lang w:eastAsia="es-ES"/>
              </w:rPr>
            </w:pPr>
          </w:p>
        </w:tc>
        <w:tc>
          <w:tcPr>
            <w:tcW w:w="929" w:type="dxa"/>
            <w:shd w:val="clear" w:color="auto" w:fill="auto"/>
            <w:noWrap/>
            <w:vAlign w:val="bottom"/>
          </w:tcPr>
          <w:p w14:paraId="63CB04C5" w14:textId="77777777" w:rsidR="00AE385A" w:rsidRPr="00CA0368" w:rsidRDefault="00AE385A" w:rsidP="00BA3D2B">
            <w:pPr>
              <w:jc w:val="center"/>
              <w:rPr>
                <w:rFonts w:eastAsia="Times New Roman"/>
                <w:color w:val="000000"/>
                <w:sz w:val="22"/>
                <w:szCs w:val="22"/>
                <w:lang w:eastAsia="es-ES"/>
              </w:rPr>
            </w:pPr>
          </w:p>
        </w:tc>
        <w:tc>
          <w:tcPr>
            <w:tcW w:w="929" w:type="dxa"/>
            <w:shd w:val="clear" w:color="auto" w:fill="E7E6E6" w:themeFill="background2"/>
            <w:vAlign w:val="bottom"/>
          </w:tcPr>
          <w:p w14:paraId="7E82E430" w14:textId="77777777"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w:t>
            </w:r>
            <w:r w:rsidRPr="00CA0368">
              <w:rPr>
                <w:rFonts w:eastAsia="Times New Roman"/>
                <w:color w:val="000000"/>
                <w:sz w:val="22"/>
                <w:szCs w:val="22"/>
                <w:lang w:eastAsia="es-ES"/>
              </w:rPr>
              <w:t>0.</w:t>
            </w:r>
            <w:r>
              <w:rPr>
                <w:rFonts w:eastAsia="Times New Roman"/>
                <w:color w:val="000000"/>
                <w:sz w:val="22"/>
                <w:szCs w:val="22"/>
                <w:lang w:eastAsia="es-ES"/>
              </w:rPr>
              <w:t>48***</w:t>
            </w:r>
          </w:p>
        </w:tc>
        <w:tc>
          <w:tcPr>
            <w:tcW w:w="929" w:type="dxa"/>
            <w:vAlign w:val="bottom"/>
          </w:tcPr>
          <w:p w14:paraId="7E78F17B" w14:textId="7128D777"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w:t>
            </w:r>
            <w:r w:rsidRPr="00CA0368">
              <w:rPr>
                <w:rFonts w:eastAsia="Times New Roman"/>
                <w:color w:val="000000"/>
                <w:sz w:val="22"/>
                <w:szCs w:val="22"/>
                <w:lang w:eastAsia="es-ES"/>
              </w:rPr>
              <w:t>0.</w:t>
            </w:r>
            <w:ins w:id="157" w:author="Ignacia" w:date="2021-01-12T15:28:00Z">
              <w:r w:rsidR="00897DDC">
                <w:rPr>
                  <w:rFonts w:eastAsia="Times New Roman"/>
                  <w:color w:val="000000"/>
                  <w:sz w:val="22"/>
                  <w:szCs w:val="22"/>
                  <w:lang w:eastAsia="es-ES"/>
                </w:rPr>
                <w:t>50</w:t>
              </w:r>
            </w:ins>
            <w:del w:id="158" w:author="Ignacia" w:date="2021-01-12T15:28:00Z">
              <w:r w:rsidDel="00897DDC">
                <w:rPr>
                  <w:rFonts w:eastAsia="Times New Roman"/>
                  <w:color w:val="000000"/>
                  <w:sz w:val="22"/>
                  <w:szCs w:val="22"/>
                  <w:lang w:eastAsia="es-ES"/>
                </w:rPr>
                <w:delText>49</w:delText>
              </w:r>
            </w:del>
            <w:r>
              <w:rPr>
                <w:rFonts w:eastAsia="Times New Roman"/>
                <w:color w:val="000000"/>
                <w:sz w:val="22"/>
                <w:szCs w:val="22"/>
                <w:lang w:eastAsia="es-ES"/>
              </w:rPr>
              <w:t>***</w:t>
            </w:r>
          </w:p>
        </w:tc>
      </w:tr>
      <w:tr w:rsidR="00AE385A" w:rsidRPr="00D152E2" w14:paraId="1AE8B0CE" w14:textId="77777777" w:rsidTr="00306499">
        <w:trPr>
          <w:trHeight w:val="255"/>
        </w:trPr>
        <w:tc>
          <w:tcPr>
            <w:tcW w:w="2920" w:type="dxa"/>
            <w:shd w:val="clear" w:color="000000" w:fill="FFFFFF"/>
            <w:noWrap/>
            <w:vAlign w:val="bottom"/>
            <w:hideMark/>
          </w:tcPr>
          <w:p w14:paraId="056889DF" w14:textId="77777777" w:rsidR="00AE385A" w:rsidRPr="00CA0368" w:rsidRDefault="00AE385A"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860" w:type="dxa"/>
            <w:shd w:val="clear" w:color="000000" w:fill="FFFFFF"/>
          </w:tcPr>
          <w:p w14:paraId="167DE4EA" w14:textId="77777777" w:rsidR="00AE385A" w:rsidRPr="00CA0368" w:rsidRDefault="00AE385A" w:rsidP="00BA3D2B">
            <w:pPr>
              <w:tabs>
                <w:tab w:val="left" w:pos="3330"/>
              </w:tabs>
              <w:jc w:val="center"/>
              <w:rPr>
                <w:rFonts w:eastAsia="Times New Roman"/>
                <w:color w:val="000000"/>
                <w:sz w:val="22"/>
                <w:szCs w:val="22"/>
                <w:lang w:eastAsia="es-ES"/>
              </w:rPr>
            </w:pPr>
          </w:p>
        </w:tc>
        <w:tc>
          <w:tcPr>
            <w:tcW w:w="865" w:type="dxa"/>
            <w:shd w:val="clear" w:color="000000" w:fill="FFFFFF"/>
            <w:noWrap/>
            <w:vAlign w:val="bottom"/>
            <w:hideMark/>
          </w:tcPr>
          <w:p w14:paraId="76C3AD1E" w14:textId="77777777" w:rsidR="00AE385A" w:rsidRPr="00CA0368" w:rsidRDefault="00AE385A" w:rsidP="00BA3D2B">
            <w:pPr>
              <w:tabs>
                <w:tab w:val="left" w:pos="3330"/>
              </w:tabs>
              <w:jc w:val="center"/>
              <w:rPr>
                <w:rFonts w:eastAsia="Times New Roman"/>
                <w:color w:val="000000"/>
                <w:sz w:val="22"/>
                <w:szCs w:val="22"/>
                <w:lang w:eastAsia="es-ES"/>
              </w:rPr>
            </w:pPr>
          </w:p>
        </w:tc>
        <w:tc>
          <w:tcPr>
            <w:tcW w:w="928" w:type="dxa"/>
            <w:shd w:val="clear" w:color="000000" w:fill="FFFFFF"/>
            <w:noWrap/>
            <w:vAlign w:val="bottom"/>
            <w:hideMark/>
          </w:tcPr>
          <w:p w14:paraId="4BD55D1A" w14:textId="77777777" w:rsidR="00AE385A" w:rsidRPr="00CA0368" w:rsidRDefault="00AE385A" w:rsidP="00BA3D2B">
            <w:pPr>
              <w:jc w:val="center"/>
              <w:rPr>
                <w:rFonts w:eastAsia="Times New Roman"/>
                <w:color w:val="000000"/>
                <w:sz w:val="22"/>
                <w:szCs w:val="22"/>
                <w:lang w:eastAsia="es-ES"/>
              </w:rPr>
            </w:pPr>
          </w:p>
        </w:tc>
        <w:tc>
          <w:tcPr>
            <w:tcW w:w="928" w:type="dxa"/>
            <w:shd w:val="clear" w:color="000000" w:fill="FFFFFF"/>
            <w:noWrap/>
            <w:vAlign w:val="bottom"/>
          </w:tcPr>
          <w:p w14:paraId="53618E94" w14:textId="77777777" w:rsidR="00AE385A" w:rsidRPr="00CA0368" w:rsidRDefault="00AE385A" w:rsidP="00BA3D2B">
            <w:pPr>
              <w:jc w:val="center"/>
              <w:rPr>
                <w:rFonts w:eastAsia="Times New Roman"/>
                <w:i/>
                <w:iCs/>
                <w:color w:val="000000"/>
                <w:sz w:val="22"/>
                <w:szCs w:val="22"/>
                <w:lang w:eastAsia="es-ES"/>
              </w:rPr>
            </w:pPr>
          </w:p>
        </w:tc>
        <w:tc>
          <w:tcPr>
            <w:tcW w:w="928" w:type="dxa"/>
            <w:shd w:val="clear" w:color="auto" w:fill="E7E6E6" w:themeFill="background2"/>
            <w:noWrap/>
            <w:vAlign w:val="bottom"/>
          </w:tcPr>
          <w:p w14:paraId="60A79F54" w14:textId="77777777" w:rsidR="00AE385A" w:rsidRPr="00CA0368" w:rsidRDefault="00AE385A" w:rsidP="00BA3D2B">
            <w:pPr>
              <w:jc w:val="center"/>
              <w:rPr>
                <w:rFonts w:eastAsia="Times New Roman"/>
                <w:i/>
                <w:iCs/>
                <w:color w:val="000000"/>
                <w:sz w:val="22"/>
                <w:szCs w:val="22"/>
                <w:lang w:eastAsia="es-ES"/>
              </w:rPr>
            </w:pPr>
          </w:p>
        </w:tc>
        <w:tc>
          <w:tcPr>
            <w:tcW w:w="929" w:type="dxa"/>
            <w:shd w:val="clear" w:color="auto" w:fill="auto"/>
            <w:noWrap/>
            <w:vAlign w:val="bottom"/>
          </w:tcPr>
          <w:p w14:paraId="19983202" w14:textId="77777777" w:rsidR="00AE385A" w:rsidRPr="00CA0368" w:rsidRDefault="00AE385A" w:rsidP="00BA3D2B">
            <w:pPr>
              <w:jc w:val="center"/>
              <w:rPr>
                <w:rFonts w:eastAsia="Times New Roman"/>
                <w:i/>
                <w:iCs/>
                <w:color w:val="000000"/>
                <w:sz w:val="22"/>
                <w:szCs w:val="22"/>
                <w:lang w:eastAsia="es-ES"/>
              </w:rPr>
            </w:pPr>
          </w:p>
        </w:tc>
        <w:tc>
          <w:tcPr>
            <w:tcW w:w="929" w:type="dxa"/>
            <w:shd w:val="clear" w:color="auto" w:fill="E7E6E6" w:themeFill="background2"/>
            <w:vAlign w:val="bottom"/>
          </w:tcPr>
          <w:p w14:paraId="7EC33E0E" w14:textId="77777777"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08</w:t>
            </w:r>
            <w:r w:rsidRPr="00CA0368">
              <w:rPr>
                <w:rFonts w:eastAsia="Times New Roman"/>
                <w:i/>
                <w:iCs/>
                <w:color w:val="000000"/>
                <w:sz w:val="22"/>
                <w:szCs w:val="22"/>
                <w:lang w:eastAsia="es-ES"/>
              </w:rPr>
              <w:t>)</w:t>
            </w:r>
          </w:p>
        </w:tc>
        <w:tc>
          <w:tcPr>
            <w:tcW w:w="929" w:type="dxa"/>
            <w:vAlign w:val="bottom"/>
          </w:tcPr>
          <w:p w14:paraId="23309C4B" w14:textId="77777777"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08</w:t>
            </w:r>
            <w:r w:rsidRPr="00CA0368">
              <w:rPr>
                <w:rFonts w:eastAsia="Times New Roman"/>
                <w:i/>
                <w:iCs/>
                <w:color w:val="000000"/>
                <w:sz w:val="22"/>
                <w:szCs w:val="22"/>
                <w:lang w:eastAsia="es-ES"/>
              </w:rPr>
              <w:t>)</w:t>
            </w:r>
          </w:p>
        </w:tc>
      </w:tr>
      <w:tr w:rsidR="00AE385A" w:rsidRPr="00D152E2" w14:paraId="5CD66B9B" w14:textId="77777777" w:rsidTr="00306499">
        <w:trPr>
          <w:trHeight w:val="161"/>
        </w:trPr>
        <w:tc>
          <w:tcPr>
            <w:tcW w:w="2920" w:type="dxa"/>
            <w:shd w:val="clear" w:color="000000" w:fill="FFFFFF"/>
            <w:noWrap/>
            <w:vAlign w:val="bottom"/>
          </w:tcPr>
          <w:p w14:paraId="6BD39438" w14:textId="77777777" w:rsidR="00AE385A" w:rsidRPr="00CA0368" w:rsidRDefault="00AE385A" w:rsidP="00BA3D2B">
            <w:pPr>
              <w:tabs>
                <w:tab w:val="left" w:pos="3330"/>
              </w:tabs>
              <w:rPr>
                <w:rFonts w:eastAsia="Times New Roman"/>
                <w:b/>
                <w:bCs/>
                <w:color w:val="000000"/>
                <w:sz w:val="16"/>
                <w:szCs w:val="16"/>
                <w:lang w:eastAsia="es-ES"/>
              </w:rPr>
            </w:pPr>
          </w:p>
        </w:tc>
        <w:tc>
          <w:tcPr>
            <w:tcW w:w="860" w:type="dxa"/>
            <w:shd w:val="clear" w:color="000000" w:fill="FFFFFF"/>
          </w:tcPr>
          <w:p w14:paraId="2EEA09D4" w14:textId="77777777" w:rsidR="00AE385A" w:rsidRPr="00CA0368" w:rsidRDefault="00AE385A" w:rsidP="00BA3D2B">
            <w:pPr>
              <w:tabs>
                <w:tab w:val="left" w:pos="3330"/>
              </w:tabs>
              <w:jc w:val="center"/>
              <w:rPr>
                <w:rFonts w:eastAsia="Times New Roman"/>
                <w:color w:val="000000"/>
                <w:sz w:val="16"/>
                <w:szCs w:val="16"/>
                <w:lang w:eastAsia="es-ES"/>
              </w:rPr>
            </w:pPr>
          </w:p>
        </w:tc>
        <w:tc>
          <w:tcPr>
            <w:tcW w:w="865" w:type="dxa"/>
            <w:shd w:val="clear" w:color="000000" w:fill="FFFFFF"/>
            <w:noWrap/>
            <w:vAlign w:val="bottom"/>
          </w:tcPr>
          <w:p w14:paraId="6387C9A1" w14:textId="77777777" w:rsidR="00AE385A" w:rsidRPr="00CA0368" w:rsidRDefault="00AE385A" w:rsidP="00BA3D2B">
            <w:pPr>
              <w:tabs>
                <w:tab w:val="left" w:pos="3330"/>
              </w:tabs>
              <w:jc w:val="center"/>
              <w:rPr>
                <w:rFonts w:eastAsia="Times New Roman"/>
                <w:color w:val="000000"/>
                <w:sz w:val="16"/>
                <w:szCs w:val="16"/>
                <w:lang w:eastAsia="es-ES"/>
              </w:rPr>
            </w:pPr>
          </w:p>
        </w:tc>
        <w:tc>
          <w:tcPr>
            <w:tcW w:w="928" w:type="dxa"/>
            <w:shd w:val="clear" w:color="000000" w:fill="FFFFFF"/>
            <w:noWrap/>
            <w:vAlign w:val="bottom"/>
          </w:tcPr>
          <w:p w14:paraId="6B4F077E" w14:textId="77777777" w:rsidR="00AE385A" w:rsidRPr="00CA0368" w:rsidRDefault="00AE385A" w:rsidP="00BA3D2B">
            <w:pPr>
              <w:jc w:val="center"/>
              <w:rPr>
                <w:rFonts w:eastAsia="Times New Roman"/>
                <w:color w:val="000000"/>
                <w:sz w:val="16"/>
                <w:szCs w:val="16"/>
                <w:lang w:eastAsia="es-ES"/>
              </w:rPr>
            </w:pPr>
          </w:p>
        </w:tc>
        <w:tc>
          <w:tcPr>
            <w:tcW w:w="928" w:type="dxa"/>
            <w:shd w:val="clear" w:color="000000" w:fill="FFFFFF"/>
            <w:noWrap/>
            <w:vAlign w:val="bottom"/>
          </w:tcPr>
          <w:p w14:paraId="51DF5D17" w14:textId="77777777" w:rsidR="00AE385A" w:rsidRPr="00CA0368" w:rsidRDefault="00AE385A" w:rsidP="00BA3D2B">
            <w:pPr>
              <w:jc w:val="center"/>
              <w:rPr>
                <w:rFonts w:eastAsia="Times New Roman"/>
                <w:i/>
                <w:iCs/>
                <w:color w:val="000000"/>
                <w:sz w:val="16"/>
                <w:szCs w:val="16"/>
                <w:lang w:eastAsia="es-ES"/>
              </w:rPr>
            </w:pPr>
          </w:p>
        </w:tc>
        <w:tc>
          <w:tcPr>
            <w:tcW w:w="928" w:type="dxa"/>
            <w:shd w:val="clear" w:color="auto" w:fill="E7E6E6" w:themeFill="background2"/>
            <w:noWrap/>
            <w:vAlign w:val="bottom"/>
          </w:tcPr>
          <w:p w14:paraId="01031FFD" w14:textId="77777777" w:rsidR="00AE385A" w:rsidRPr="00CA0368" w:rsidRDefault="00AE385A" w:rsidP="00BA3D2B">
            <w:pPr>
              <w:jc w:val="center"/>
              <w:rPr>
                <w:rFonts w:eastAsia="Times New Roman"/>
                <w:i/>
                <w:iCs/>
                <w:color w:val="000000"/>
                <w:sz w:val="16"/>
                <w:szCs w:val="16"/>
                <w:lang w:eastAsia="es-ES"/>
              </w:rPr>
            </w:pPr>
          </w:p>
        </w:tc>
        <w:tc>
          <w:tcPr>
            <w:tcW w:w="929" w:type="dxa"/>
            <w:shd w:val="clear" w:color="auto" w:fill="auto"/>
            <w:noWrap/>
            <w:vAlign w:val="bottom"/>
          </w:tcPr>
          <w:p w14:paraId="6FEEDE36" w14:textId="77777777" w:rsidR="00AE385A" w:rsidRPr="00CA0368" w:rsidRDefault="00AE385A" w:rsidP="00BA3D2B">
            <w:pPr>
              <w:jc w:val="center"/>
              <w:rPr>
                <w:rFonts w:eastAsia="Times New Roman"/>
                <w:i/>
                <w:iCs/>
                <w:color w:val="000000"/>
                <w:sz w:val="16"/>
                <w:szCs w:val="16"/>
                <w:lang w:eastAsia="es-ES"/>
              </w:rPr>
            </w:pPr>
          </w:p>
        </w:tc>
        <w:tc>
          <w:tcPr>
            <w:tcW w:w="929" w:type="dxa"/>
            <w:shd w:val="clear" w:color="auto" w:fill="E7E6E6" w:themeFill="background2"/>
            <w:vAlign w:val="bottom"/>
          </w:tcPr>
          <w:p w14:paraId="39CFAB64" w14:textId="77777777" w:rsidR="00AE385A" w:rsidRPr="00CA0368" w:rsidRDefault="00AE385A" w:rsidP="00BA3D2B">
            <w:pPr>
              <w:jc w:val="center"/>
              <w:rPr>
                <w:rFonts w:eastAsia="Times New Roman"/>
                <w:i/>
                <w:iCs/>
                <w:color w:val="000000"/>
                <w:sz w:val="16"/>
                <w:szCs w:val="16"/>
                <w:lang w:eastAsia="es-ES"/>
              </w:rPr>
            </w:pPr>
          </w:p>
        </w:tc>
        <w:tc>
          <w:tcPr>
            <w:tcW w:w="929" w:type="dxa"/>
            <w:vAlign w:val="bottom"/>
          </w:tcPr>
          <w:p w14:paraId="6EEEDE63" w14:textId="77777777" w:rsidR="00AE385A" w:rsidRPr="00CA0368" w:rsidRDefault="00AE385A" w:rsidP="00BA3D2B">
            <w:pPr>
              <w:jc w:val="center"/>
              <w:rPr>
                <w:rFonts w:eastAsia="Times New Roman"/>
                <w:i/>
                <w:iCs/>
                <w:color w:val="000000"/>
                <w:sz w:val="16"/>
                <w:szCs w:val="16"/>
                <w:lang w:eastAsia="es-ES"/>
              </w:rPr>
            </w:pPr>
          </w:p>
        </w:tc>
      </w:tr>
      <w:tr w:rsidR="00AE385A" w:rsidRPr="00CA0368" w14:paraId="6F64CC10" w14:textId="77777777" w:rsidTr="00306499">
        <w:trPr>
          <w:trHeight w:val="255"/>
        </w:trPr>
        <w:tc>
          <w:tcPr>
            <w:tcW w:w="2920" w:type="dxa"/>
            <w:shd w:val="clear" w:color="000000" w:fill="FFFFFF"/>
            <w:noWrap/>
            <w:vAlign w:val="bottom"/>
            <w:hideMark/>
          </w:tcPr>
          <w:p w14:paraId="28EB0C07" w14:textId="77777777" w:rsidR="00AE385A" w:rsidRPr="00CA0368" w:rsidRDefault="00AE385A" w:rsidP="00BA3D2B">
            <w:pPr>
              <w:tabs>
                <w:tab w:val="left" w:pos="3330"/>
              </w:tabs>
              <w:rPr>
                <w:rFonts w:eastAsia="Times New Roman"/>
                <w:b/>
                <w:bCs/>
                <w:color w:val="000000"/>
                <w:sz w:val="22"/>
                <w:szCs w:val="22"/>
                <w:lang w:eastAsia="es-ES"/>
              </w:rPr>
            </w:pPr>
            <w:r w:rsidRPr="00CA0368">
              <w:rPr>
                <w:rFonts w:eastAsia="Times New Roman"/>
                <w:b/>
                <w:bCs/>
                <w:color w:val="000000"/>
                <w:lang w:eastAsia="es-ES"/>
              </w:rPr>
              <w:t>Constant</w:t>
            </w:r>
          </w:p>
        </w:tc>
        <w:tc>
          <w:tcPr>
            <w:tcW w:w="860" w:type="dxa"/>
            <w:shd w:val="clear" w:color="000000" w:fill="FFFFFF"/>
          </w:tcPr>
          <w:p w14:paraId="5C391F8A" w14:textId="77777777" w:rsidR="00AE385A" w:rsidRPr="00CA0368" w:rsidRDefault="00AE385A" w:rsidP="00BA3D2B">
            <w:pPr>
              <w:tabs>
                <w:tab w:val="left" w:pos="3330"/>
              </w:tabs>
              <w:jc w:val="center"/>
              <w:rPr>
                <w:rFonts w:eastAsia="Times New Roman"/>
                <w:color w:val="000000"/>
                <w:sz w:val="22"/>
                <w:szCs w:val="22"/>
                <w:lang w:eastAsia="es-ES"/>
              </w:rPr>
            </w:pPr>
            <w:r>
              <w:rPr>
                <w:rFonts w:eastAsia="Times New Roman"/>
                <w:color w:val="000000"/>
                <w:sz w:val="22"/>
                <w:szCs w:val="22"/>
                <w:lang w:eastAsia="es-ES"/>
              </w:rPr>
              <w:t>0.28***</w:t>
            </w:r>
          </w:p>
        </w:tc>
        <w:tc>
          <w:tcPr>
            <w:tcW w:w="865" w:type="dxa"/>
            <w:shd w:val="clear" w:color="000000" w:fill="FFFFFF"/>
            <w:noWrap/>
            <w:vAlign w:val="bottom"/>
            <w:hideMark/>
          </w:tcPr>
          <w:p w14:paraId="167BD76A" w14:textId="2065AB3B" w:rsidR="00AE385A" w:rsidRPr="00CA0368" w:rsidRDefault="00AE385A" w:rsidP="00BA3D2B">
            <w:pPr>
              <w:tabs>
                <w:tab w:val="left" w:pos="3330"/>
              </w:tabs>
              <w:jc w:val="center"/>
              <w:rPr>
                <w:rFonts w:eastAsia="Times New Roman"/>
                <w:color w:val="000000"/>
                <w:sz w:val="22"/>
                <w:szCs w:val="22"/>
                <w:lang w:eastAsia="es-ES"/>
              </w:rPr>
            </w:pPr>
            <w:r>
              <w:rPr>
                <w:rFonts w:eastAsia="Times New Roman"/>
                <w:color w:val="000000"/>
                <w:sz w:val="22"/>
                <w:szCs w:val="22"/>
                <w:lang w:eastAsia="es-ES"/>
              </w:rPr>
              <w:t>0.</w:t>
            </w:r>
            <w:ins w:id="159" w:author="Ignacia" w:date="2021-01-12T15:09:00Z">
              <w:r w:rsidR="005305F7">
                <w:rPr>
                  <w:rFonts w:eastAsia="Times New Roman"/>
                  <w:color w:val="000000"/>
                  <w:sz w:val="22"/>
                  <w:szCs w:val="22"/>
                  <w:lang w:eastAsia="es-ES"/>
                </w:rPr>
                <w:t>4</w:t>
              </w:r>
            </w:ins>
            <w:r>
              <w:rPr>
                <w:rFonts w:eastAsia="Times New Roman"/>
                <w:color w:val="000000"/>
                <w:sz w:val="22"/>
                <w:szCs w:val="22"/>
                <w:lang w:eastAsia="es-ES"/>
              </w:rPr>
              <w:t>3</w:t>
            </w:r>
            <w:del w:id="160" w:author="Ignacia" w:date="2021-01-12T15:09:00Z">
              <w:r w:rsidDel="005305F7">
                <w:rPr>
                  <w:rFonts w:eastAsia="Times New Roman"/>
                  <w:color w:val="000000"/>
                  <w:sz w:val="22"/>
                  <w:szCs w:val="22"/>
                  <w:lang w:eastAsia="es-ES"/>
                </w:rPr>
                <w:delText>3</w:delText>
              </w:r>
            </w:del>
            <w:r w:rsidRPr="00CA0368">
              <w:rPr>
                <w:rFonts w:eastAsia="Times New Roman"/>
                <w:color w:val="000000"/>
                <w:sz w:val="22"/>
                <w:szCs w:val="22"/>
                <w:lang w:eastAsia="es-ES"/>
              </w:rPr>
              <w:t>***</w:t>
            </w:r>
          </w:p>
        </w:tc>
        <w:tc>
          <w:tcPr>
            <w:tcW w:w="928" w:type="dxa"/>
            <w:shd w:val="clear" w:color="000000" w:fill="FFFFFF"/>
            <w:noWrap/>
            <w:vAlign w:val="bottom"/>
            <w:hideMark/>
          </w:tcPr>
          <w:p w14:paraId="2803AEAA" w14:textId="77777777"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0</w:t>
            </w:r>
            <w:r w:rsidRPr="00CA0368">
              <w:rPr>
                <w:rFonts w:eastAsia="Times New Roman"/>
                <w:color w:val="000000"/>
                <w:sz w:val="22"/>
                <w:szCs w:val="22"/>
                <w:lang w:eastAsia="es-ES"/>
              </w:rPr>
              <w:t>.16***</w:t>
            </w:r>
          </w:p>
        </w:tc>
        <w:tc>
          <w:tcPr>
            <w:tcW w:w="928" w:type="dxa"/>
            <w:shd w:val="clear" w:color="000000" w:fill="FFFFFF"/>
            <w:noWrap/>
            <w:vAlign w:val="bottom"/>
            <w:hideMark/>
          </w:tcPr>
          <w:p w14:paraId="3050693B" w14:textId="32F172F3"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0.</w:t>
            </w:r>
            <w:ins w:id="161" w:author="Ignacia" w:date="2021-01-12T15:17:00Z">
              <w:r w:rsidR="005305F7">
                <w:rPr>
                  <w:rFonts w:eastAsia="Times New Roman"/>
                  <w:color w:val="000000"/>
                  <w:sz w:val="22"/>
                  <w:szCs w:val="22"/>
                  <w:lang w:eastAsia="es-ES"/>
                </w:rPr>
                <w:t>27</w:t>
              </w:r>
            </w:ins>
            <w:del w:id="162" w:author="Ignacia" w:date="2021-01-12T15:17:00Z">
              <w:r w:rsidDel="005305F7">
                <w:rPr>
                  <w:rFonts w:eastAsia="Times New Roman"/>
                  <w:color w:val="000000"/>
                  <w:sz w:val="22"/>
                  <w:szCs w:val="22"/>
                  <w:lang w:eastAsia="es-ES"/>
                </w:rPr>
                <w:delText>18</w:delText>
              </w:r>
            </w:del>
            <w:r w:rsidRPr="00CA0368">
              <w:rPr>
                <w:rFonts w:eastAsia="Times New Roman"/>
                <w:color w:val="000000"/>
                <w:sz w:val="22"/>
                <w:szCs w:val="22"/>
                <w:lang w:eastAsia="es-ES"/>
              </w:rPr>
              <w:t>**</w:t>
            </w:r>
          </w:p>
        </w:tc>
        <w:tc>
          <w:tcPr>
            <w:tcW w:w="928" w:type="dxa"/>
            <w:shd w:val="clear" w:color="auto" w:fill="E7E6E6" w:themeFill="background2"/>
            <w:noWrap/>
            <w:vAlign w:val="bottom"/>
            <w:hideMark/>
          </w:tcPr>
          <w:p w14:paraId="17E1BC20" w14:textId="77777777"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0.22</w:t>
            </w:r>
            <w:r w:rsidRPr="00CA0368">
              <w:rPr>
                <w:rFonts w:eastAsia="Times New Roman"/>
                <w:color w:val="000000"/>
                <w:sz w:val="22"/>
                <w:szCs w:val="22"/>
                <w:lang w:eastAsia="es-ES"/>
              </w:rPr>
              <w:t>***</w:t>
            </w:r>
          </w:p>
        </w:tc>
        <w:tc>
          <w:tcPr>
            <w:tcW w:w="929" w:type="dxa"/>
            <w:shd w:val="clear" w:color="auto" w:fill="auto"/>
            <w:noWrap/>
            <w:vAlign w:val="bottom"/>
          </w:tcPr>
          <w:p w14:paraId="49FADA3C" w14:textId="78764004"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0.</w:t>
            </w:r>
            <w:del w:id="163" w:author="Ignacia" w:date="2021-01-12T15:21:00Z">
              <w:r w:rsidDel="00D520CF">
                <w:rPr>
                  <w:rFonts w:eastAsia="Times New Roman"/>
                  <w:color w:val="000000"/>
                  <w:sz w:val="22"/>
                  <w:szCs w:val="22"/>
                  <w:lang w:eastAsia="es-ES"/>
                </w:rPr>
                <w:delText>23</w:delText>
              </w:r>
            </w:del>
            <w:ins w:id="164" w:author="Ignacia" w:date="2021-01-12T15:21:00Z">
              <w:r w:rsidR="00D520CF">
                <w:rPr>
                  <w:rFonts w:eastAsia="Times New Roman"/>
                  <w:color w:val="000000"/>
                  <w:sz w:val="22"/>
                  <w:szCs w:val="22"/>
                  <w:lang w:eastAsia="es-ES"/>
                </w:rPr>
                <w:t>32</w:t>
              </w:r>
            </w:ins>
            <w:r>
              <w:rPr>
                <w:rFonts w:eastAsia="Times New Roman"/>
                <w:color w:val="000000"/>
                <w:sz w:val="22"/>
                <w:szCs w:val="22"/>
                <w:lang w:eastAsia="es-ES"/>
              </w:rPr>
              <w:t>*</w:t>
            </w:r>
            <w:del w:id="165" w:author="Ignacia" w:date="2021-01-12T15:22:00Z">
              <w:r w:rsidDel="00D520CF">
                <w:rPr>
                  <w:rFonts w:eastAsia="Times New Roman"/>
                  <w:color w:val="000000"/>
                  <w:sz w:val="22"/>
                  <w:szCs w:val="22"/>
                  <w:lang w:eastAsia="es-ES"/>
                </w:rPr>
                <w:delText>*</w:delText>
              </w:r>
            </w:del>
          </w:p>
        </w:tc>
        <w:tc>
          <w:tcPr>
            <w:tcW w:w="929" w:type="dxa"/>
            <w:shd w:val="clear" w:color="auto" w:fill="E7E6E6" w:themeFill="background2"/>
            <w:vAlign w:val="bottom"/>
          </w:tcPr>
          <w:p w14:paraId="37931BFF" w14:textId="77777777"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0.69</w:t>
            </w:r>
            <w:r w:rsidRPr="00CA0368">
              <w:rPr>
                <w:rFonts w:eastAsia="Times New Roman"/>
                <w:color w:val="000000"/>
                <w:sz w:val="22"/>
                <w:szCs w:val="22"/>
                <w:lang w:eastAsia="es-ES"/>
              </w:rPr>
              <w:t>***</w:t>
            </w:r>
          </w:p>
        </w:tc>
        <w:tc>
          <w:tcPr>
            <w:tcW w:w="929" w:type="dxa"/>
            <w:vAlign w:val="bottom"/>
          </w:tcPr>
          <w:p w14:paraId="21A5C434" w14:textId="775B8A0A"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0.</w:t>
            </w:r>
            <w:ins w:id="166" w:author="Ignacia" w:date="2021-01-12T15:27:00Z">
              <w:r w:rsidR="00A60D2B">
                <w:rPr>
                  <w:rFonts w:eastAsia="Times New Roman"/>
                  <w:color w:val="000000"/>
                  <w:sz w:val="22"/>
                  <w:szCs w:val="22"/>
                  <w:lang w:eastAsia="es-ES"/>
                </w:rPr>
                <w:t>8</w:t>
              </w:r>
            </w:ins>
            <w:del w:id="167" w:author="Ignacia" w:date="2021-01-12T15:27:00Z">
              <w:r w:rsidDel="00A60D2B">
                <w:rPr>
                  <w:rFonts w:eastAsia="Times New Roman"/>
                  <w:color w:val="000000"/>
                  <w:sz w:val="22"/>
                  <w:szCs w:val="22"/>
                  <w:lang w:eastAsia="es-ES"/>
                </w:rPr>
                <w:delText>7</w:delText>
              </w:r>
            </w:del>
            <w:r>
              <w:rPr>
                <w:rFonts w:eastAsia="Times New Roman"/>
                <w:color w:val="000000"/>
                <w:sz w:val="22"/>
                <w:szCs w:val="22"/>
                <w:lang w:eastAsia="es-ES"/>
              </w:rPr>
              <w:t>2***</w:t>
            </w:r>
          </w:p>
        </w:tc>
      </w:tr>
      <w:tr w:rsidR="00AE385A" w:rsidRPr="00CA0368" w14:paraId="5A38D472" w14:textId="77777777" w:rsidTr="00306499">
        <w:trPr>
          <w:trHeight w:val="230"/>
        </w:trPr>
        <w:tc>
          <w:tcPr>
            <w:tcW w:w="2920" w:type="dxa"/>
            <w:shd w:val="clear" w:color="000000" w:fill="FFFFFF"/>
            <w:noWrap/>
            <w:vAlign w:val="bottom"/>
            <w:hideMark/>
          </w:tcPr>
          <w:p w14:paraId="08F58577" w14:textId="77777777" w:rsidR="00AE385A" w:rsidRPr="00CA0368" w:rsidRDefault="00AE385A" w:rsidP="00BA3D2B">
            <w:pPr>
              <w:tabs>
                <w:tab w:val="left" w:pos="3330"/>
              </w:tabs>
              <w:rPr>
                <w:rFonts w:eastAsia="Times New Roman"/>
                <w:b/>
                <w:bCs/>
                <w:i/>
                <w:iCs/>
                <w:color w:val="000000"/>
                <w:sz w:val="22"/>
                <w:szCs w:val="22"/>
                <w:lang w:eastAsia="es-ES"/>
              </w:rPr>
            </w:pPr>
            <w:r w:rsidRPr="00CA0368">
              <w:rPr>
                <w:rFonts w:eastAsia="Times New Roman"/>
                <w:b/>
                <w:bCs/>
                <w:i/>
                <w:iCs/>
                <w:color w:val="000000"/>
                <w:sz w:val="22"/>
                <w:szCs w:val="22"/>
                <w:lang w:eastAsia="es-ES"/>
              </w:rPr>
              <w:t> </w:t>
            </w:r>
          </w:p>
        </w:tc>
        <w:tc>
          <w:tcPr>
            <w:tcW w:w="860" w:type="dxa"/>
            <w:shd w:val="clear" w:color="000000" w:fill="FFFFFF"/>
          </w:tcPr>
          <w:p w14:paraId="4E0DDF40" w14:textId="77777777" w:rsidR="00AE385A" w:rsidRPr="00CA0368" w:rsidRDefault="00AE385A" w:rsidP="00BA3D2B">
            <w:pPr>
              <w:tabs>
                <w:tab w:val="left" w:pos="3330"/>
              </w:tabs>
              <w:jc w:val="center"/>
              <w:rPr>
                <w:rFonts w:eastAsia="Times New Roman"/>
                <w:i/>
                <w:iCs/>
                <w:color w:val="000000"/>
                <w:sz w:val="22"/>
                <w:szCs w:val="22"/>
                <w:lang w:eastAsia="es-ES"/>
              </w:rPr>
            </w:pPr>
            <w:r>
              <w:rPr>
                <w:rFonts w:eastAsia="Times New Roman"/>
                <w:i/>
                <w:iCs/>
                <w:color w:val="000000"/>
                <w:sz w:val="22"/>
                <w:szCs w:val="22"/>
                <w:lang w:eastAsia="es-ES"/>
              </w:rPr>
              <w:t>(0.04</w:t>
            </w:r>
            <w:r w:rsidRPr="00CA0368">
              <w:rPr>
                <w:rFonts w:eastAsia="Times New Roman"/>
                <w:i/>
                <w:iCs/>
                <w:color w:val="000000"/>
                <w:sz w:val="22"/>
                <w:szCs w:val="22"/>
                <w:lang w:eastAsia="es-ES"/>
              </w:rPr>
              <w:t>)</w:t>
            </w:r>
          </w:p>
        </w:tc>
        <w:tc>
          <w:tcPr>
            <w:tcW w:w="865" w:type="dxa"/>
            <w:shd w:val="clear" w:color="000000" w:fill="FFFFFF"/>
            <w:noWrap/>
            <w:vAlign w:val="bottom"/>
            <w:hideMark/>
          </w:tcPr>
          <w:p w14:paraId="053A7CDC" w14:textId="2C2A6666" w:rsidR="00AE385A" w:rsidRPr="00CA0368" w:rsidRDefault="00AE385A" w:rsidP="00BA3D2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w:t>
            </w:r>
            <w:ins w:id="168" w:author="Ignacia" w:date="2021-01-12T15:10:00Z">
              <w:r w:rsidR="005305F7">
                <w:rPr>
                  <w:rFonts w:eastAsia="Times New Roman"/>
                  <w:i/>
                  <w:iCs/>
                  <w:color w:val="000000"/>
                  <w:sz w:val="22"/>
                  <w:szCs w:val="22"/>
                  <w:lang w:eastAsia="es-ES"/>
                </w:rPr>
                <w:t>17</w:t>
              </w:r>
            </w:ins>
            <w:del w:id="169" w:author="Ignacia" w:date="2021-01-12T15:10:00Z">
              <w:r w:rsidDel="005305F7">
                <w:rPr>
                  <w:rFonts w:eastAsia="Times New Roman"/>
                  <w:i/>
                  <w:iCs/>
                  <w:color w:val="000000"/>
                  <w:sz w:val="22"/>
                  <w:szCs w:val="22"/>
                  <w:lang w:eastAsia="es-ES"/>
                </w:rPr>
                <w:delText>08</w:delText>
              </w:r>
            </w:del>
            <w:r w:rsidRPr="00CA0368">
              <w:rPr>
                <w:rFonts w:eastAsia="Times New Roman"/>
                <w:i/>
                <w:iCs/>
                <w:color w:val="000000"/>
                <w:sz w:val="22"/>
                <w:szCs w:val="22"/>
                <w:lang w:eastAsia="es-ES"/>
              </w:rPr>
              <w:t>)</w:t>
            </w:r>
          </w:p>
        </w:tc>
        <w:tc>
          <w:tcPr>
            <w:tcW w:w="928" w:type="dxa"/>
            <w:shd w:val="clear" w:color="000000" w:fill="FFFFFF"/>
            <w:noWrap/>
            <w:vAlign w:val="bottom"/>
            <w:hideMark/>
          </w:tcPr>
          <w:p w14:paraId="2FD4B8E6" w14:textId="77777777"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0.05</w:t>
            </w:r>
            <w:r w:rsidRPr="00CA0368">
              <w:rPr>
                <w:rFonts w:eastAsia="Times New Roman"/>
                <w:i/>
                <w:iCs/>
                <w:color w:val="000000"/>
                <w:sz w:val="22"/>
                <w:szCs w:val="22"/>
                <w:lang w:eastAsia="es-ES"/>
              </w:rPr>
              <w:t>)</w:t>
            </w:r>
          </w:p>
        </w:tc>
        <w:tc>
          <w:tcPr>
            <w:tcW w:w="928" w:type="dxa"/>
            <w:shd w:val="clear" w:color="000000" w:fill="FFFFFF"/>
            <w:noWrap/>
            <w:vAlign w:val="bottom"/>
            <w:hideMark/>
          </w:tcPr>
          <w:p w14:paraId="0EC61325" w14:textId="182DC4B5"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w:t>
            </w:r>
            <w:ins w:id="170" w:author="Ignacia" w:date="2021-01-12T15:17:00Z">
              <w:r w:rsidR="005305F7">
                <w:rPr>
                  <w:rFonts w:eastAsia="Times New Roman"/>
                  <w:i/>
                  <w:iCs/>
                  <w:color w:val="000000"/>
                  <w:sz w:val="22"/>
                  <w:szCs w:val="22"/>
                  <w:lang w:eastAsia="es-ES"/>
                </w:rPr>
                <w:t>17</w:t>
              </w:r>
            </w:ins>
            <w:del w:id="171" w:author="Ignacia" w:date="2021-01-12T15:17:00Z">
              <w:r w:rsidDel="005305F7">
                <w:rPr>
                  <w:rFonts w:eastAsia="Times New Roman"/>
                  <w:i/>
                  <w:iCs/>
                  <w:color w:val="000000"/>
                  <w:sz w:val="22"/>
                  <w:szCs w:val="22"/>
                  <w:lang w:eastAsia="es-ES"/>
                </w:rPr>
                <w:delText>08</w:delText>
              </w:r>
            </w:del>
            <w:r w:rsidRPr="00CA0368">
              <w:rPr>
                <w:rFonts w:eastAsia="Times New Roman"/>
                <w:i/>
                <w:iCs/>
                <w:color w:val="000000"/>
                <w:sz w:val="22"/>
                <w:szCs w:val="22"/>
                <w:lang w:eastAsia="es-ES"/>
              </w:rPr>
              <w:t>)</w:t>
            </w:r>
          </w:p>
        </w:tc>
        <w:tc>
          <w:tcPr>
            <w:tcW w:w="928" w:type="dxa"/>
            <w:shd w:val="clear" w:color="auto" w:fill="E7E6E6" w:themeFill="background2"/>
            <w:noWrap/>
            <w:vAlign w:val="bottom"/>
            <w:hideMark/>
          </w:tcPr>
          <w:p w14:paraId="5FD91FC5" w14:textId="77777777"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0.05</w:t>
            </w:r>
            <w:r w:rsidRPr="00CA0368">
              <w:rPr>
                <w:rFonts w:eastAsia="Times New Roman"/>
                <w:i/>
                <w:iCs/>
                <w:color w:val="000000"/>
                <w:sz w:val="22"/>
                <w:szCs w:val="22"/>
                <w:lang w:eastAsia="es-ES"/>
              </w:rPr>
              <w:t>)</w:t>
            </w:r>
          </w:p>
        </w:tc>
        <w:tc>
          <w:tcPr>
            <w:tcW w:w="929" w:type="dxa"/>
            <w:shd w:val="clear" w:color="auto" w:fill="auto"/>
            <w:noWrap/>
            <w:vAlign w:val="bottom"/>
          </w:tcPr>
          <w:p w14:paraId="27A4C4A6" w14:textId="77777777" w:rsidR="00AE385A" w:rsidRPr="00CA0368" w:rsidRDefault="00AE385A" w:rsidP="00BA3D2B">
            <w:pPr>
              <w:jc w:val="center"/>
              <w:rPr>
                <w:rFonts w:eastAsia="Times New Roman"/>
                <w:i/>
                <w:iCs/>
                <w:color w:val="000000"/>
                <w:sz w:val="22"/>
                <w:szCs w:val="22"/>
                <w:lang w:eastAsia="es-ES"/>
              </w:rPr>
            </w:pPr>
            <w:r>
              <w:rPr>
                <w:rFonts w:eastAsia="Times New Roman"/>
                <w:i/>
                <w:iCs/>
                <w:color w:val="000000"/>
                <w:sz w:val="22"/>
                <w:szCs w:val="22"/>
                <w:lang w:eastAsia="es-ES"/>
              </w:rPr>
              <w:t>(0.08)</w:t>
            </w:r>
          </w:p>
        </w:tc>
        <w:tc>
          <w:tcPr>
            <w:tcW w:w="929" w:type="dxa"/>
            <w:shd w:val="clear" w:color="auto" w:fill="E7E6E6" w:themeFill="background2"/>
            <w:vAlign w:val="bottom"/>
          </w:tcPr>
          <w:p w14:paraId="7718E659" w14:textId="709830BF"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w:t>
            </w:r>
            <w:ins w:id="172" w:author="Ignacia" w:date="2021-01-12T15:25:00Z">
              <w:r w:rsidR="00A60D2B">
                <w:rPr>
                  <w:rFonts w:eastAsia="Times New Roman"/>
                  <w:i/>
                  <w:iCs/>
                  <w:color w:val="000000"/>
                  <w:sz w:val="22"/>
                  <w:szCs w:val="22"/>
                  <w:lang w:eastAsia="es-ES"/>
                </w:rPr>
                <w:t>6</w:t>
              </w:r>
            </w:ins>
            <w:del w:id="173" w:author="Ignacia" w:date="2021-01-12T15:25:00Z">
              <w:r w:rsidDel="00A60D2B">
                <w:rPr>
                  <w:rFonts w:eastAsia="Times New Roman"/>
                  <w:i/>
                  <w:iCs/>
                  <w:color w:val="000000"/>
                  <w:sz w:val="22"/>
                  <w:szCs w:val="22"/>
                  <w:lang w:eastAsia="es-ES"/>
                </w:rPr>
                <w:delText>7</w:delText>
              </w:r>
            </w:del>
            <w:r w:rsidRPr="00CA0368">
              <w:rPr>
                <w:rFonts w:eastAsia="Times New Roman"/>
                <w:i/>
                <w:iCs/>
                <w:color w:val="000000"/>
                <w:sz w:val="22"/>
                <w:szCs w:val="22"/>
                <w:lang w:eastAsia="es-ES"/>
              </w:rPr>
              <w:t>)</w:t>
            </w:r>
          </w:p>
        </w:tc>
        <w:tc>
          <w:tcPr>
            <w:tcW w:w="929" w:type="dxa"/>
            <w:vAlign w:val="bottom"/>
          </w:tcPr>
          <w:p w14:paraId="1149E091" w14:textId="54382CAA" w:rsidR="00AE385A" w:rsidRPr="00CA0368" w:rsidRDefault="00AE385A" w:rsidP="00BA3D2B">
            <w:pPr>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w:t>
            </w:r>
            <w:ins w:id="174" w:author="Ignacia" w:date="2021-01-12T15:27:00Z">
              <w:r w:rsidR="00A60D2B">
                <w:rPr>
                  <w:rFonts w:eastAsia="Times New Roman"/>
                  <w:i/>
                  <w:iCs/>
                  <w:color w:val="000000"/>
                  <w:sz w:val="22"/>
                  <w:szCs w:val="22"/>
                  <w:lang w:eastAsia="es-ES"/>
                </w:rPr>
                <w:t>16</w:t>
              </w:r>
            </w:ins>
            <w:del w:id="175" w:author="Ignacia" w:date="2021-01-12T15:27:00Z">
              <w:r w:rsidDel="00A60D2B">
                <w:rPr>
                  <w:rFonts w:eastAsia="Times New Roman"/>
                  <w:i/>
                  <w:iCs/>
                  <w:color w:val="000000"/>
                  <w:sz w:val="22"/>
                  <w:szCs w:val="22"/>
                  <w:lang w:eastAsia="es-ES"/>
                </w:rPr>
                <w:delText>08</w:delText>
              </w:r>
            </w:del>
            <w:r w:rsidRPr="00CA0368">
              <w:rPr>
                <w:rFonts w:eastAsia="Times New Roman"/>
                <w:i/>
                <w:iCs/>
                <w:color w:val="000000"/>
                <w:sz w:val="22"/>
                <w:szCs w:val="22"/>
                <w:lang w:eastAsia="es-ES"/>
              </w:rPr>
              <w:t>)</w:t>
            </w:r>
          </w:p>
        </w:tc>
      </w:tr>
      <w:tr w:rsidR="00AE385A" w:rsidRPr="00CA0368" w14:paraId="6EA0127F" w14:textId="77777777" w:rsidTr="00306499">
        <w:trPr>
          <w:trHeight w:val="230"/>
        </w:trPr>
        <w:tc>
          <w:tcPr>
            <w:tcW w:w="2920" w:type="dxa"/>
            <w:tcBorders>
              <w:bottom w:val="double" w:sz="4" w:space="0" w:color="auto"/>
            </w:tcBorders>
            <w:shd w:val="clear" w:color="000000" w:fill="FFFFFF"/>
            <w:noWrap/>
            <w:vAlign w:val="bottom"/>
          </w:tcPr>
          <w:p w14:paraId="513AF4FA" w14:textId="77777777" w:rsidR="00AE385A" w:rsidRPr="00CA0368" w:rsidRDefault="00AE385A" w:rsidP="00BA3D2B">
            <w:pPr>
              <w:tabs>
                <w:tab w:val="left" w:pos="3330"/>
              </w:tabs>
              <w:rPr>
                <w:rFonts w:eastAsia="Times New Roman"/>
                <w:i/>
                <w:iCs/>
                <w:color w:val="000000"/>
                <w:sz w:val="22"/>
                <w:szCs w:val="22"/>
                <w:lang w:eastAsia="es-ES"/>
              </w:rPr>
            </w:pPr>
          </w:p>
        </w:tc>
        <w:tc>
          <w:tcPr>
            <w:tcW w:w="860" w:type="dxa"/>
            <w:tcBorders>
              <w:bottom w:val="double" w:sz="4" w:space="0" w:color="auto"/>
            </w:tcBorders>
            <w:shd w:val="clear" w:color="000000" w:fill="FFFFFF"/>
          </w:tcPr>
          <w:p w14:paraId="5DD4F34F" w14:textId="77777777" w:rsidR="00AE385A" w:rsidRPr="00CA0368" w:rsidRDefault="00AE385A" w:rsidP="00BA3D2B">
            <w:pPr>
              <w:tabs>
                <w:tab w:val="left" w:pos="3330"/>
              </w:tabs>
              <w:jc w:val="center"/>
              <w:rPr>
                <w:rFonts w:eastAsia="Times New Roman"/>
                <w:i/>
                <w:iCs/>
                <w:color w:val="000000"/>
                <w:sz w:val="22"/>
                <w:szCs w:val="22"/>
                <w:lang w:eastAsia="es-ES"/>
              </w:rPr>
            </w:pPr>
          </w:p>
        </w:tc>
        <w:tc>
          <w:tcPr>
            <w:tcW w:w="865" w:type="dxa"/>
            <w:tcBorders>
              <w:bottom w:val="double" w:sz="4" w:space="0" w:color="auto"/>
            </w:tcBorders>
            <w:shd w:val="clear" w:color="000000" w:fill="FFFFFF"/>
            <w:noWrap/>
            <w:vAlign w:val="bottom"/>
          </w:tcPr>
          <w:p w14:paraId="4D870B65" w14:textId="77777777" w:rsidR="00AE385A" w:rsidRPr="00CA0368" w:rsidRDefault="00AE385A" w:rsidP="00BA3D2B">
            <w:pPr>
              <w:tabs>
                <w:tab w:val="left" w:pos="3330"/>
              </w:tabs>
              <w:jc w:val="center"/>
              <w:rPr>
                <w:rFonts w:eastAsia="Times New Roman"/>
                <w:i/>
                <w:iCs/>
                <w:color w:val="000000"/>
                <w:sz w:val="22"/>
                <w:szCs w:val="22"/>
                <w:lang w:eastAsia="es-ES"/>
              </w:rPr>
            </w:pPr>
          </w:p>
        </w:tc>
        <w:tc>
          <w:tcPr>
            <w:tcW w:w="928" w:type="dxa"/>
            <w:tcBorders>
              <w:bottom w:val="double" w:sz="4" w:space="0" w:color="auto"/>
            </w:tcBorders>
            <w:shd w:val="clear" w:color="000000" w:fill="FFFFFF"/>
            <w:noWrap/>
            <w:vAlign w:val="bottom"/>
          </w:tcPr>
          <w:p w14:paraId="50CCF888" w14:textId="77777777" w:rsidR="00AE385A" w:rsidRPr="00CA0368" w:rsidRDefault="00AE385A" w:rsidP="00BA3D2B">
            <w:pPr>
              <w:jc w:val="center"/>
              <w:rPr>
                <w:rFonts w:eastAsia="Times New Roman"/>
                <w:i/>
                <w:iCs/>
                <w:color w:val="000000"/>
                <w:sz w:val="22"/>
                <w:szCs w:val="22"/>
                <w:lang w:eastAsia="es-ES"/>
              </w:rPr>
            </w:pPr>
          </w:p>
        </w:tc>
        <w:tc>
          <w:tcPr>
            <w:tcW w:w="928" w:type="dxa"/>
            <w:tcBorders>
              <w:bottom w:val="double" w:sz="4" w:space="0" w:color="auto"/>
            </w:tcBorders>
            <w:shd w:val="clear" w:color="000000" w:fill="FFFFFF"/>
            <w:noWrap/>
            <w:vAlign w:val="bottom"/>
          </w:tcPr>
          <w:p w14:paraId="62676740" w14:textId="77777777" w:rsidR="00AE385A" w:rsidRPr="00CA0368" w:rsidRDefault="00AE385A" w:rsidP="00BA3D2B">
            <w:pPr>
              <w:jc w:val="center"/>
              <w:rPr>
                <w:rFonts w:eastAsia="Times New Roman"/>
                <w:i/>
                <w:iCs/>
                <w:color w:val="000000"/>
                <w:sz w:val="22"/>
                <w:szCs w:val="22"/>
                <w:lang w:eastAsia="es-ES"/>
              </w:rPr>
            </w:pPr>
          </w:p>
        </w:tc>
        <w:tc>
          <w:tcPr>
            <w:tcW w:w="928" w:type="dxa"/>
            <w:tcBorders>
              <w:bottom w:val="double" w:sz="4" w:space="0" w:color="auto"/>
            </w:tcBorders>
            <w:shd w:val="clear" w:color="auto" w:fill="E7E6E6" w:themeFill="background2"/>
            <w:noWrap/>
            <w:vAlign w:val="bottom"/>
          </w:tcPr>
          <w:p w14:paraId="33F0E708" w14:textId="77777777" w:rsidR="00AE385A" w:rsidRPr="00CA0368" w:rsidRDefault="00AE385A" w:rsidP="00BA3D2B">
            <w:pPr>
              <w:jc w:val="center"/>
              <w:rPr>
                <w:rFonts w:eastAsia="Times New Roman"/>
                <w:i/>
                <w:iCs/>
                <w:color w:val="000000"/>
                <w:sz w:val="22"/>
                <w:szCs w:val="22"/>
                <w:lang w:eastAsia="es-ES"/>
              </w:rPr>
            </w:pPr>
          </w:p>
        </w:tc>
        <w:tc>
          <w:tcPr>
            <w:tcW w:w="929" w:type="dxa"/>
            <w:tcBorders>
              <w:bottom w:val="double" w:sz="4" w:space="0" w:color="auto"/>
            </w:tcBorders>
            <w:shd w:val="clear" w:color="auto" w:fill="auto"/>
            <w:noWrap/>
            <w:vAlign w:val="bottom"/>
          </w:tcPr>
          <w:p w14:paraId="3BDBDD25" w14:textId="77777777" w:rsidR="00AE385A" w:rsidRPr="00CA0368" w:rsidRDefault="00AE385A" w:rsidP="00BA3D2B">
            <w:pPr>
              <w:jc w:val="center"/>
              <w:rPr>
                <w:rFonts w:eastAsia="Times New Roman"/>
                <w:i/>
                <w:iCs/>
                <w:color w:val="000000"/>
                <w:sz w:val="22"/>
                <w:szCs w:val="22"/>
                <w:lang w:eastAsia="es-ES"/>
              </w:rPr>
            </w:pPr>
          </w:p>
        </w:tc>
        <w:tc>
          <w:tcPr>
            <w:tcW w:w="929" w:type="dxa"/>
            <w:tcBorders>
              <w:bottom w:val="double" w:sz="4" w:space="0" w:color="auto"/>
            </w:tcBorders>
            <w:shd w:val="clear" w:color="auto" w:fill="E7E6E6" w:themeFill="background2"/>
          </w:tcPr>
          <w:p w14:paraId="7CBFB9F7" w14:textId="77777777" w:rsidR="00AE385A" w:rsidRPr="00CA0368" w:rsidRDefault="00AE385A" w:rsidP="00BA3D2B">
            <w:pPr>
              <w:jc w:val="center"/>
              <w:rPr>
                <w:rFonts w:eastAsia="Times New Roman"/>
                <w:i/>
                <w:iCs/>
                <w:color w:val="000000"/>
                <w:sz w:val="22"/>
                <w:szCs w:val="22"/>
                <w:lang w:eastAsia="es-ES"/>
              </w:rPr>
            </w:pPr>
          </w:p>
        </w:tc>
        <w:tc>
          <w:tcPr>
            <w:tcW w:w="929" w:type="dxa"/>
            <w:tcBorders>
              <w:bottom w:val="double" w:sz="4" w:space="0" w:color="auto"/>
            </w:tcBorders>
          </w:tcPr>
          <w:p w14:paraId="624E3DA7" w14:textId="77777777" w:rsidR="00AE385A" w:rsidRPr="00CA0368" w:rsidRDefault="00AE385A" w:rsidP="00BA3D2B">
            <w:pPr>
              <w:jc w:val="center"/>
              <w:rPr>
                <w:rFonts w:eastAsia="Times New Roman"/>
                <w:i/>
                <w:iCs/>
                <w:color w:val="000000"/>
                <w:sz w:val="22"/>
                <w:szCs w:val="22"/>
                <w:lang w:eastAsia="es-ES"/>
              </w:rPr>
            </w:pPr>
          </w:p>
        </w:tc>
      </w:tr>
      <w:tr w:rsidR="00AE385A" w:rsidRPr="00CA0368" w14:paraId="60F93DF4" w14:textId="77777777" w:rsidTr="00306499">
        <w:trPr>
          <w:trHeight w:val="394"/>
        </w:trPr>
        <w:tc>
          <w:tcPr>
            <w:tcW w:w="2920" w:type="dxa"/>
            <w:tcBorders>
              <w:top w:val="double" w:sz="4" w:space="0" w:color="auto"/>
            </w:tcBorders>
            <w:shd w:val="clear" w:color="000000" w:fill="FFFFFF"/>
            <w:noWrap/>
            <w:vAlign w:val="bottom"/>
            <w:hideMark/>
          </w:tcPr>
          <w:p w14:paraId="0DF28262" w14:textId="77777777" w:rsidR="00AE385A" w:rsidRPr="00CA0368" w:rsidRDefault="00AE385A" w:rsidP="00BA3D2B">
            <w:pPr>
              <w:tabs>
                <w:tab w:val="left" w:pos="3330"/>
              </w:tabs>
              <w:rPr>
                <w:rFonts w:eastAsia="Times New Roman"/>
                <w:b/>
                <w:bCs/>
                <w:color w:val="000000"/>
                <w:sz w:val="18"/>
                <w:szCs w:val="18"/>
                <w:lang w:eastAsia="es-ES"/>
              </w:rPr>
            </w:pPr>
          </w:p>
          <w:p w14:paraId="2B80A0FA" w14:textId="77777777" w:rsidR="00AE385A" w:rsidRPr="00CA0368" w:rsidRDefault="00AE385A" w:rsidP="00BA3D2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t>Nm. Observations</w:t>
            </w:r>
          </w:p>
        </w:tc>
        <w:tc>
          <w:tcPr>
            <w:tcW w:w="860" w:type="dxa"/>
            <w:tcBorders>
              <w:top w:val="double" w:sz="4" w:space="0" w:color="auto"/>
            </w:tcBorders>
            <w:shd w:val="clear" w:color="000000" w:fill="FFFFFF"/>
          </w:tcPr>
          <w:p w14:paraId="00AC5337" w14:textId="77777777" w:rsidR="00AE385A" w:rsidRPr="00CA0368" w:rsidRDefault="00AE385A" w:rsidP="00BA3D2B">
            <w:pPr>
              <w:tabs>
                <w:tab w:val="left" w:pos="3330"/>
              </w:tabs>
              <w:jc w:val="center"/>
              <w:rPr>
                <w:rFonts w:eastAsia="Times New Roman"/>
                <w:color w:val="000000"/>
                <w:sz w:val="22"/>
                <w:szCs w:val="22"/>
                <w:lang w:eastAsia="es-ES"/>
              </w:rPr>
            </w:pPr>
          </w:p>
          <w:p w14:paraId="6E0127E4" w14:textId="7BB507B8" w:rsidR="00AE385A" w:rsidRPr="00CA0368" w:rsidRDefault="00AE385A" w:rsidP="00BA3D2B">
            <w:pPr>
              <w:tabs>
                <w:tab w:val="left" w:pos="3330"/>
              </w:tabs>
              <w:jc w:val="center"/>
              <w:rPr>
                <w:rFonts w:eastAsia="Times New Roman"/>
                <w:color w:val="000000"/>
                <w:sz w:val="22"/>
                <w:szCs w:val="22"/>
                <w:lang w:eastAsia="es-ES"/>
              </w:rPr>
            </w:pPr>
            <w:del w:id="176" w:author="Ignacia" w:date="2021-01-12T15:08:00Z">
              <w:r w:rsidDel="005305F7">
                <w:rPr>
                  <w:rFonts w:eastAsia="Times New Roman"/>
                  <w:color w:val="000000"/>
                  <w:sz w:val="22"/>
                  <w:szCs w:val="22"/>
                  <w:lang w:eastAsia="es-ES"/>
                </w:rPr>
                <w:delText>20</w:delText>
              </w:r>
            </w:del>
            <w:ins w:id="177" w:author="Ignacia" w:date="2021-01-12T15:08:00Z">
              <w:r w:rsidR="005305F7">
                <w:rPr>
                  <w:rFonts w:eastAsia="Times New Roman"/>
                  <w:color w:val="000000"/>
                  <w:sz w:val="22"/>
                  <w:szCs w:val="22"/>
                  <w:lang w:eastAsia="es-ES"/>
                </w:rPr>
                <w:t>18</w:t>
              </w:r>
            </w:ins>
            <w:r>
              <w:rPr>
                <w:rFonts w:eastAsia="Times New Roman"/>
                <w:color w:val="000000"/>
                <w:sz w:val="22"/>
                <w:szCs w:val="22"/>
                <w:lang w:eastAsia="es-ES"/>
              </w:rPr>
              <w:t>7</w:t>
            </w:r>
          </w:p>
        </w:tc>
        <w:tc>
          <w:tcPr>
            <w:tcW w:w="865" w:type="dxa"/>
            <w:tcBorders>
              <w:top w:val="double" w:sz="4" w:space="0" w:color="auto"/>
            </w:tcBorders>
            <w:shd w:val="clear" w:color="000000" w:fill="FFFFFF"/>
            <w:noWrap/>
            <w:vAlign w:val="bottom"/>
            <w:hideMark/>
          </w:tcPr>
          <w:p w14:paraId="3D643789" w14:textId="32D857B9" w:rsidR="00AE385A" w:rsidRPr="00CA0368" w:rsidRDefault="00AE385A" w:rsidP="00BA3D2B">
            <w:pPr>
              <w:tabs>
                <w:tab w:val="left" w:pos="3330"/>
              </w:tabs>
              <w:jc w:val="center"/>
              <w:rPr>
                <w:rFonts w:eastAsia="Times New Roman"/>
                <w:color w:val="000000"/>
                <w:sz w:val="22"/>
                <w:szCs w:val="22"/>
                <w:lang w:eastAsia="es-ES"/>
              </w:rPr>
            </w:pPr>
            <w:del w:id="178" w:author="Ignacia" w:date="2021-01-12T15:11:00Z">
              <w:r w:rsidDel="005305F7">
                <w:rPr>
                  <w:rFonts w:eastAsia="Times New Roman"/>
                  <w:color w:val="000000"/>
                  <w:sz w:val="22"/>
                  <w:szCs w:val="22"/>
                  <w:lang w:eastAsia="es-ES"/>
                </w:rPr>
                <w:delText>20</w:delText>
              </w:r>
            </w:del>
            <w:ins w:id="179" w:author="Ignacia" w:date="2021-01-12T15:11:00Z">
              <w:r w:rsidR="005305F7">
                <w:rPr>
                  <w:rFonts w:eastAsia="Times New Roman"/>
                  <w:color w:val="000000"/>
                  <w:sz w:val="22"/>
                  <w:szCs w:val="22"/>
                  <w:lang w:eastAsia="es-ES"/>
                </w:rPr>
                <w:t>18</w:t>
              </w:r>
            </w:ins>
            <w:r>
              <w:rPr>
                <w:rFonts w:eastAsia="Times New Roman"/>
                <w:color w:val="000000"/>
                <w:sz w:val="22"/>
                <w:szCs w:val="22"/>
                <w:lang w:eastAsia="es-ES"/>
              </w:rPr>
              <w:t>7</w:t>
            </w:r>
          </w:p>
        </w:tc>
        <w:tc>
          <w:tcPr>
            <w:tcW w:w="928" w:type="dxa"/>
            <w:tcBorders>
              <w:top w:val="double" w:sz="4" w:space="0" w:color="auto"/>
            </w:tcBorders>
            <w:shd w:val="clear" w:color="000000" w:fill="FFFFFF"/>
            <w:noWrap/>
            <w:vAlign w:val="bottom"/>
            <w:hideMark/>
          </w:tcPr>
          <w:p w14:paraId="48B362C1" w14:textId="7FDE5C69" w:rsidR="00AE385A" w:rsidRPr="00CA0368" w:rsidRDefault="00AE385A" w:rsidP="00BA3D2B">
            <w:pPr>
              <w:jc w:val="center"/>
              <w:rPr>
                <w:rFonts w:eastAsia="Times New Roman"/>
                <w:color w:val="000000"/>
                <w:sz w:val="22"/>
                <w:szCs w:val="22"/>
                <w:lang w:eastAsia="es-ES"/>
              </w:rPr>
            </w:pPr>
            <w:del w:id="180" w:author="Ignacia" w:date="2021-01-12T15:15:00Z">
              <w:r w:rsidDel="005305F7">
                <w:rPr>
                  <w:rFonts w:eastAsia="Times New Roman"/>
                  <w:color w:val="000000"/>
                  <w:sz w:val="22"/>
                  <w:szCs w:val="22"/>
                  <w:lang w:eastAsia="es-ES"/>
                </w:rPr>
                <w:delText>20</w:delText>
              </w:r>
            </w:del>
            <w:ins w:id="181" w:author="Ignacia" w:date="2021-01-12T15:15:00Z">
              <w:r w:rsidR="005305F7">
                <w:rPr>
                  <w:rFonts w:eastAsia="Times New Roman"/>
                  <w:color w:val="000000"/>
                  <w:sz w:val="22"/>
                  <w:szCs w:val="22"/>
                  <w:lang w:eastAsia="es-ES"/>
                </w:rPr>
                <w:t>18</w:t>
              </w:r>
            </w:ins>
            <w:r>
              <w:rPr>
                <w:rFonts w:eastAsia="Times New Roman"/>
                <w:color w:val="000000"/>
                <w:sz w:val="22"/>
                <w:szCs w:val="22"/>
                <w:lang w:eastAsia="es-ES"/>
              </w:rPr>
              <w:t>7</w:t>
            </w:r>
          </w:p>
        </w:tc>
        <w:tc>
          <w:tcPr>
            <w:tcW w:w="928" w:type="dxa"/>
            <w:tcBorders>
              <w:top w:val="double" w:sz="4" w:space="0" w:color="auto"/>
            </w:tcBorders>
            <w:shd w:val="clear" w:color="000000" w:fill="FFFFFF"/>
            <w:noWrap/>
            <w:vAlign w:val="bottom"/>
            <w:hideMark/>
          </w:tcPr>
          <w:p w14:paraId="24E053BE" w14:textId="012A97B2" w:rsidR="00AE385A" w:rsidRPr="00CA0368" w:rsidRDefault="00AE385A" w:rsidP="00BA3D2B">
            <w:pPr>
              <w:jc w:val="center"/>
              <w:rPr>
                <w:rFonts w:eastAsia="Times New Roman"/>
                <w:color w:val="000000"/>
                <w:sz w:val="22"/>
                <w:szCs w:val="22"/>
                <w:lang w:eastAsia="es-ES"/>
              </w:rPr>
            </w:pPr>
            <w:del w:id="182" w:author="Ignacia" w:date="2021-01-12T15:18:00Z">
              <w:r w:rsidDel="00D520CF">
                <w:rPr>
                  <w:rFonts w:eastAsia="Times New Roman"/>
                  <w:color w:val="000000"/>
                  <w:sz w:val="22"/>
                  <w:szCs w:val="22"/>
                  <w:lang w:eastAsia="es-ES"/>
                </w:rPr>
                <w:delText>20</w:delText>
              </w:r>
            </w:del>
            <w:ins w:id="183" w:author="Ignacia" w:date="2021-01-12T15:18:00Z">
              <w:r w:rsidR="00D520CF">
                <w:rPr>
                  <w:rFonts w:eastAsia="Times New Roman"/>
                  <w:color w:val="000000"/>
                  <w:sz w:val="22"/>
                  <w:szCs w:val="22"/>
                  <w:lang w:eastAsia="es-ES"/>
                </w:rPr>
                <w:t>18</w:t>
              </w:r>
            </w:ins>
            <w:r>
              <w:rPr>
                <w:rFonts w:eastAsia="Times New Roman"/>
                <w:color w:val="000000"/>
                <w:sz w:val="22"/>
                <w:szCs w:val="22"/>
                <w:lang w:eastAsia="es-ES"/>
              </w:rPr>
              <w:t>7</w:t>
            </w:r>
          </w:p>
        </w:tc>
        <w:tc>
          <w:tcPr>
            <w:tcW w:w="928" w:type="dxa"/>
            <w:tcBorders>
              <w:top w:val="double" w:sz="4" w:space="0" w:color="auto"/>
            </w:tcBorders>
            <w:shd w:val="clear" w:color="auto" w:fill="E7E6E6" w:themeFill="background2"/>
            <w:noWrap/>
            <w:vAlign w:val="bottom"/>
            <w:hideMark/>
          </w:tcPr>
          <w:p w14:paraId="4CF95A64" w14:textId="2E545FAA" w:rsidR="00AE385A" w:rsidRPr="00CA0368" w:rsidRDefault="00AE385A" w:rsidP="00BA3D2B">
            <w:pPr>
              <w:jc w:val="center"/>
              <w:rPr>
                <w:rFonts w:eastAsia="Times New Roman"/>
                <w:color w:val="000000"/>
                <w:sz w:val="22"/>
                <w:szCs w:val="22"/>
                <w:lang w:eastAsia="es-ES"/>
              </w:rPr>
            </w:pPr>
            <w:del w:id="184" w:author="Ignacia" w:date="2021-01-12T15:20:00Z">
              <w:r w:rsidDel="00D520CF">
                <w:rPr>
                  <w:rFonts w:eastAsia="Times New Roman"/>
                  <w:color w:val="000000"/>
                  <w:sz w:val="22"/>
                  <w:szCs w:val="22"/>
                  <w:lang w:eastAsia="es-ES"/>
                </w:rPr>
                <w:delText>20</w:delText>
              </w:r>
            </w:del>
            <w:ins w:id="185" w:author="Ignacia" w:date="2021-01-12T15:20:00Z">
              <w:r w:rsidR="00D520CF">
                <w:rPr>
                  <w:rFonts w:eastAsia="Times New Roman"/>
                  <w:color w:val="000000"/>
                  <w:sz w:val="22"/>
                  <w:szCs w:val="22"/>
                  <w:lang w:eastAsia="es-ES"/>
                </w:rPr>
                <w:t>18</w:t>
              </w:r>
            </w:ins>
            <w:r>
              <w:rPr>
                <w:rFonts w:eastAsia="Times New Roman"/>
                <w:color w:val="000000"/>
                <w:sz w:val="22"/>
                <w:szCs w:val="22"/>
                <w:lang w:eastAsia="es-ES"/>
              </w:rPr>
              <w:t>7</w:t>
            </w:r>
          </w:p>
        </w:tc>
        <w:tc>
          <w:tcPr>
            <w:tcW w:w="929" w:type="dxa"/>
            <w:tcBorders>
              <w:top w:val="double" w:sz="4" w:space="0" w:color="auto"/>
            </w:tcBorders>
            <w:shd w:val="clear" w:color="auto" w:fill="auto"/>
            <w:noWrap/>
            <w:vAlign w:val="bottom"/>
            <w:hideMark/>
          </w:tcPr>
          <w:p w14:paraId="150D9B47" w14:textId="766671E3" w:rsidR="00AE385A" w:rsidRPr="00CA0368" w:rsidRDefault="00AE385A" w:rsidP="00BA3D2B">
            <w:pPr>
              <w:jc w:val="center"/>
              <w:rPr>
                <w:rFonts w:eastAsia="Times New Roman"/>
                <w:color w:val="000000"/>
                <w:sz w:val="22"/>
                <w:szCs w:val="22"/>
                <w:lang w:eastAsia="es-ES"/>
              </w:rPr>
            </w:pPr>
            <w:del w:id="186" w:author="Ignacia" w:date="2021-01-12T15:25:00Z">
              <w:r w:rsidDel="00A60D2B">
                <w:rPr>
                  <w:rFonts w:eastAsia="Times New Roman"/>
                  <w:color w:val="000000"/>
                  <w:sz w:val="22"/>
                  <w:szCs w:val="22"/>
                  <w:lang w:eastAsia="es-ES"/>
                </w:rPr>
                <w:delText>20</w:delText>
              </w:r>
            </w:del>
            <w:ins w:id="187" w:author="Ignacia" w:date="2021-01-12T15:25:00Z">
              <w:r w:rsidR="00A60D2B">
                <w:rPr>
                  <w:rFonts w:eastAsia="Times New Roman"/>
                  <w:color w:val="000000"/>
                  <w:sz w:val="22"/>
                  <w:szCs w:val="22"/>
                  <w:lang w:eastAsia="es-ES"/>
                </w:rPr>
                <w:t>18</w:t>
              </w:r>
            </w:ins>
            <w:r>
              <w:rPr>
                <w:rFonts w:eastAsia="Times New Roman"/>
                <w:color w:val="000000"/>
                <w:sz w:val="22"/>
                <w:szCs w:val="22"/>
                <w:lang w:eastAsia="es-ES"/>
              </w:rPr>
              <w:t>7</w:t>
            </w:r>
          </w:p>
        </w:tc>
        <w:tc>
          <w:tcPr>
            <w:tcW w:w="929" w:type="dxa"/>
            <w:tcBorders>
              <w:top w:val="double" w:sz="4" w:space="0" w:color="auto"/>
            </w:tcBorders>
            <w:shd w:val="clear" w:color="auto" w:fill="E7E6E6" w:themeFill="background2"/>
          </w:tcPr>
          <w:p w14:paraId="460AAA51" w14:textId="77777777" w:rsidR="00AE385A" w:rsidRDefault="00AE385A" w:rsidP="00BA3D2B">
            <w:pPr>
              <w:jc w:val="center"/>
              <w:rPr>
                <w:rFonts w:eastAsia="Times New Roman"/>
                <w:color w:val="000000"/>
                <w:sz w:val="22"/>
                <w:szCs w:val="22"/>
                <w:lang w:eastAsia="es-ES"/>
              </w:rPr>
            </w:pPr>
          </w:p>
          <w:p w14:paraId="2234AFC2" w14:textId="5DE2311A" w:rsidR="00AE385A" w:rsidRPr="00CA0368" w:rsidRDefault="00AE385A" w:rsidP="00BA3D2B">
            <w:pPr>
              <w:jc w:val="center"/>
              <w:rPr>
                <w:rFonts w:eastAsia="Times New Roman"/>
                <w:color w:val="000000"/>
                <w:sz w:val="22"/>
                <w:szCs w:val="22"/>
                <w:lang w:eastAsia="es-ES"/>
              </w:rPr>
            </w:pPr>
            <w:del w:id="188" w:author="Ignacia" w:date="2021-01-12T15:26:00Z">
              <w:r w:rsidDel="00A60D2B">
                <w:rPr>
                  <w:rFonts w:eastAsia="Times New Roman"/>
                  <w:color w:val="000000"/>
                  <w:sz w:val="22"/>
                  <w:szCs w:val="22"/>
                  <w:lang w:eastAsia="es-ES"/>
                </w:rPr>
                <w:delText>20</w:delText>
              </w:r>
            </w:del>
            <w:ins w:id="189" w:author="Ignacia" w:date="2021-01-12T15:26:00Z">
              <w:r w:rsidR="00A60D2B">
                <w:rPr>
                  <w:rFonts w:eastAsia="Times New Roman"/>
                  <w:color w:val="000000"/>
                  <w:sz w:val="22"/>
                  <w:szCs w:val="22"/>
                  <w:lang w:eastAsia="es-ES"/>
                </w:rPr>
                <w:t>18</w:t>
              </w:r>
            </w:ins>
            <w:r>
              <w:rPr>
                <w:rFonts w:eastAsia="Times New Roman"/>
                <w:color w:val="000000"/>
                <w:sz w:val="22"/>
                <w:szCs w:val="22"/>
                <w:lang w:eastAsia="es-ES"/>
              </w:rPr>
              <w:t>7</w:t>
            </w:r>
          </w:p>
        </w:tc>
        <w:tc>
          <w:tcPr>
            <w:tcW w:w="929" w:type="dxa"/>
            <w:tcBorders>
              <w:top w:val="double" w:sz="4" w:space="0" w:color="auto"/>
            </w:tcBorders>
          </w:tcPr>
          <w:p w14:paraId="5A476025" w14:textId="77777777" w:rsidR="00AE385A" w:rsidRDefault="00AE385A" w:rsidP="00BA3D2B">
            <w:pPr>
              <w:jc w:val="center"/>
              <w:rPr>
                <w:rFonts w:eastAsia="Times New Roman"/>
                <w:color w:val="000000"/>
                <w:sz w:val="22"/>
                <w:szCs w:val="22"/>
                <w:lang w:eastAsia="es-ES"/>
              </w:rPr>
            </w:pPr>
          </w:p>
          <w:p w14:paraId="7F404DE5" w14:textId="6E620A9C" w:rsidR="00AE385A" w:rsidRPr="00CA0368" w:rsidRDefault="00AE385A" w:rsidP="00BA3D2B">
            <w:pPr>
              <w:jc w:val="center"/>
              <w:rPr>
                <w:rFonts w:eastAsia="Times New Roman"/>
                <w:color w:val="000000"/>
                <w:sz w:val="22"/>
                <w:szCs w:val="22"/>
                <w:lang w:eastAsia="es-ES"/>
              </w:rPr>
            </w:pPr>
            <w:del w:id="190" w:author="Ignacia" w:date="2021-01-12T15:28:00Z">
              <w:r w:rsidDel="00897DDC">
                <w:rPr>
                  <w:rFonts w:eastAsia="Times New Roman"/>
                  <w:color w:val="000000"/>
                  <w:sz w:val="22"/>
                  <w:szCs w:val="22"/>
                  <w:lang w:eastAsia="es-ES"/>
                </w:rPr>
                <w:delText>20</w:delText>
              </w:r>
            </w:del>
            <w:ins w:id="191" w:author="Ignacia" w:date="2021-01-12T15:28:00Z">
              <w:r w:rsidR="00897DDC">
                <w:rPr>
                  <w:rFonts w:eastAsia="Times New Roman"/>
                  <w:color w:val="000000"/>
                  <w:sz w:val="22"/>
                  <w:szCs w:val="22"/>
                  <w:lang w:eastAsia="es-ES"/>
                </w:rPr>
                <w:t>18</w:t>
              </w:r>
            </w:ins>
            <w:r>
              <w:rPr>
                <w:rFonts w:eastAsia="Times New Roman"/>
                <w:color w:val="000000"/>
                <w:sz w:val="22"/>
                <w:szCs w:val="22"/>
                <w:lang w:eastAsia="es-ES"/>
              </w:rPr>
              <w:t>7</w:t>
            </w:r>
          </w:p>
        </w:tc>
      </w:tr>
      <w:tr w:rsidR="00AE385A" w:rsidRPr="00CA0368" w14:paraId="3F32CC25" w14:textId="77777777" w:rsidTr="00306499">
        <w:trPr>
          <w:trHeight w:val="230"/>
        </w:trPr>
        <w:tc>
          <w:tcPr>
            <w:tcW w:w="2920" w:type="dxa"/>
            <w:shd w:val="clear" w:color="000000" w:fill="FFFFFF"/>
            <w:noWrap/>
            <w:vAlign w:val="bottom"/>
            <w:hideMark/>
          </w:tcPr>
          <w:p w14:paraId="54CAABE8" w14:textId="77777777" w:rsidR="00AE385A" w:rsidRPr="00CA0368" w:rsidRDefault="00AE385A" w:rsidP="00BA3D2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t>R</w:t>
            </w:r>
            <w:r w:rsidRPr="00CA0368">
              <w:rPr>
                <w:rFonts w:eastAsia="Times New Roman"/>
                <w:b/>
                <w:bCs/>
                <w:color w:val="000000"/>
                <w:sz w:val="22"/>
                <w:szCs w:val="22"/>
                <w:vertAlign w:val="superscript"/>
                <w:lang w:eastAsia="es-ES"/>
              </w:rPr>
              <w:t>2</w:t>
            </w:r>
            <w:r w:rsidRPr="00CA0368">
              <w:rPr>
                <w:rFonts w:eastAsia="Times New Roman"/>
                <w:b/>
                <w:bCs/>
                <w:color w:val="000000"/>
                <w:sz w:val="22"/>
                <w:szCs w:val="22"/>
                <w:lang w:eastAsia="es-ES"/>
              </w:rPr>
              <w:t xml:space="preserve"> </w:t>
            </w:r>
          </w:p>
        </w:tc>
        <w:tc>
          <w:tcPr>
            <w:tcW w:w="860" w:type="dxa"/>
            <w:shd w:val="clear" w:color="000000" w:fill="FFFFFF"/>
          </w:tcPr>
          <w:p w14:paraId="7E31BD31" w14:textId="77777777" w:rsidR="00AE385A" w:rsidRPr="00CA0368" w:rsidRDefault="00AE385A" w:rsidP="00BA3D2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0.</w:t>
            </w:r>
            <w:r>
              <w:rPr>
                <w:rFonts w:eastAsia="Times New Roman"/>
                <w:color w:val="000000"/>
                <w:sz w:val="22"/>
                <w:szCs w:val="22"/>
                <w:lang w:eastAsia="es-ES"/>
              </w:rPr>
              <w:t>06</w:t>
            </w:r>
          </w:p>
        </w:tc>
        <w:tc>
          <w:tcPr>
            <w:tcW w:w="865" w:type="dxa"/>
            <w:shd w:val="clear" w:color="000000" w:fill="FFFFFF"/>
            <w:noWrap/>
            <w:vAlign w:val="bottom"/>
            <w:hideMark/>
          </w:tcPr>
          <w:p w14:paraId="5533FFCE" w14:textId="61418300" w:rsidR="00AE385A" w:rsidRPr="00CA0368" w:rsidRDefault="00AE385A" w:rsidP="00BA3D2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0.</w:t>
            </w:r>
            <w:r>
              <w:rPr>
                <w:rFonts w:eastAsia="Times New Roman"/>
                <w:color w:val="000000"/>
                <w:sz w:val="22"/>
                <w:szCs w:val="22"/>
                <w:lang w:eastAsia="es-ES"/>
              </w:rPr>
              <w:t>0</w:t>
            </w:r>
            <w:ins w:id="192" w:author="Ignacia" w:date="2021-01-12T15:36:00Z">
              <w:r w:rsidR="00897DDC">
                <w:rPr>
                  <w:rFonts w:eastAsia="Times New Roman"/>
                  <w:color w:val="000000"/>
                  <w:sz w:val="22"/>
                  <w:szCs w:val="22"/>
                  <w:lang w:eastAsia="es-ES"/>
                </w:rPr>
                <w:t>6</w:t>
              </w:r>
            </w:ins>
            <w:del w:id="193" w:author="Ignacia" w:date="2021-01-12T15:36:00Z">
              <w:r w:rsidDel="00897DDC">
                <w:rPr>
                  <w:rFonts w:eastAsia="Times New Roman"/>
                  <w:color w:val="000000"/>
                  <w:sz w:val="22"/>
                  <w:szCs w:val="22"/>
                  <w:lang w:eastAsia="es-ES"/>
                </w:rPr>
                <w:delText>7</w:delText>
              </w:r>
            </w:del>
          </w:p>
        </w:tc>
        <w:tc>
          <w:tcPr>
            <w:tcW w:w="928" w:type="dxa"/>
            <w:shd w:val="clear" w:color="000000" w:fill="FFFFFF"/>
            <w:noWrap/>
            <w:vAlign w:val="bottom"/>
            <w:hideMark/>
          </w:tcPr>
          <w:p w14:paraId="46E9572E" w14:textId="108C194A" w:rsidR="00AE385A" w:rsidRPr="00CA0368" w:rsidRDefault="00AE385A" w:rsidP="00BA3D2B">
            <w:pPr>
              <w:jc w:val="center"/>
              <w:rPr>
                <w:rFonts w:eastAsia="Times New Roman"/>
                <w:color w:val="000000"/>
                <w:sz w:val="22"/>
                <w:szCs w:val="22"/>
                <w:lang w:eastAsia="es-ES"/>
              </w:rPr>
            </w:pPr>
            <w:r w:rsidRPr="00CA0368">
              <w:rPr>
                <w:rFonts w:eastAsia="Times New Roman"/>
                <w:color w:val="000000"/>
                <w:sz w:val="22"/>
                <w:szCs w:val="22"/>
                <w:lang w:eastAsia="es-ES"/>
              </w:rPr>
              <w:t>0.1</w:t>
            </w:r>
            <w:ins w:id="194" w:author="Ignacia" w:date="2021-01-12T15:16:00Z">
              <w:r w:rsidR="005305F7">
                <w:rPr>
                  <w:rFonts w:eastAsia="Times New Roman"/>
                  <w:color w:val="000000"/>
                  <w:sz w:val="22"/>
                  <w:szCs w:val="22"/>
                  <w:lang w:eastAsia="es-ES"/>
                </w:rPr>
                <w:t>5</w:t>
              </w:r>
            </w:ins>
            <w:del w:id="195" w:author="Ignacia" w:date="2021-01-12T15:16:00Z">
              <w:r w:rsidRPr="00CA0368" w:rsidDel="005305F7">
                <w:rPr>
                  <w:rFonts w:eastAsia="Times New Roman"/>
                  <w:color w:val="000000"/>
                  <w:sz w:val="22"/>
                  <w:szCs w:val="22"/>
                  <w:lang w:eastAsia="es-ES"/>
                </w:rPr>
                <w:delText>4</w:delText>
              </w:r>
            </w:del>
          </w:p>
        </w:tc>
        <w:tc>
          <w:tcPr>
            <w:tcW w:w="928" w:type="dxa"/>
            <w:shd w:val="clear" w:color="000000" w:fill="FFFFFF"/>
            <w:noWrap/>
            <w:vAlign w:val="bottom"/>
            <w:hideMark/>
          </w:tcPr>
          <w:p w14:paraId="00C25549" w14:textId="11A0CF68" w:rsidR="00AE385A" w:rsidRPr="00CA0368" w:rsidRDefault="00AE385A" w:rsidP="00BA3D2B">
            <w:pPr>
              <w:jc w:val="center"/>
              <w:rPr>
                <w:rFonts w:eastAsia="Times New Roman"/>
                <w:color w:val="000000"/>
                <w:sz w:val="22"/>
                <w:szCs w:val="22"/>
                <w:lang w:eastAsia="es-ES"/>
              </w:rPr>
            </w:pPr>
            <w:r w:rsidRPr="00CA0368">
              <w:rPr>
                <w:rFonts w:eastAsia="Times New Roman"/>
                <w:color w:val="000000"/>
                <w:sz w:val="22"/>
                <w:szCs w:val="22"/>
                <w:lang w:eastAsia="es-ES"/>
              </w:rPr>
              <w:t>0.1</w:t>
            </w:r>
            <w:ins w:id="196" w:author="Ignacia" w:date="2021-01-12T15:30:00Z">
              <w:r w:rsidR="00897DDC">
                <w:rPr>
                  <w:rFonts w:eastAsia="Times New Roman"/>
                  <w:color w:val="000000"/>
                  <w:sz w:val="22"/>
                  <w:szCs w:val="22"/>
                  <w:lang w:eastAsia="es-ES"/>
                </w:rPr>
                <w:t>4</w:t>
              </w:r>
            </w:ins>
            <w:del w:id="197" w:author="Ignacia" w:date="2021-01-12T15:30:00Z">
              <w:r w:rsidDel="00897DDC">
                <w:rPr>
                  <w:rFonts w:eastAsia="Times New Roman"/>
                  <w:color w:val="000000"/>
                  <w:sz w:val="22"/>
                  <w:szCs w:val="22"/>
                  <w:lang w:eastAsia="es-ES"/>
                </w:rPr>
                <w:delText>5</w:delText>
              </w:r>
            </w:del>
          </w:p>
        </w:tc>
        <w:tc>
          <w:tcPr>
            <w:tcW w:w="928" w:type="dxa"/>
            <w:shd w:val="clear" w:color="auto" w:fill="E7E6E6" w:themeFill="background2"/>
            <w:noWrap/>
            <w:vAlign w:val="bottom"/>
            <w:hideMark/>
          </w:tcPr>
          <w:p w14:paraId="3A4E6F44" w14:textId="1ADC47F7" w:rsidR="00AE385A" w:rsidRPr="00CA0368" w:rsidRDefault="00AE385A" w:rsidP="00BA3D2B">
            <w:pPr>
              <w:jc w:val="center"/>
              <w:rPr>
                <w:rFonts w:eastAsia="Times New Roman"/>
                <w:color w:val="000000"/>
                <w:sz w:val="22"/>
                <w:szCs w:val="22"/>
                <w:lang w:eastAsia="es-ES"/>
              </w:rPr>
            </w:pPr>
            <w:r w:rsidRPr="00CA0368">
              <w:rPr>
                <w:rFonts w:eastAsia="Times New Roman"/>
                <w:color w:val="000000"/>
                <w:sz w:val="22"/>
                <w:szCs w:val="22"/>
                <w:lang w:eastAsia="es-ES"/>
              </w:rPr>
              <w:t>0.1</w:t>
            </w:r>
            <w:r>
              <w:rPr>
                <w:rFonts w:eastAsia="Times New Roman"/>
                <w:color w:val="000000"/>
                <w:sz w:val="22"/>
                <w:szCs w:val="22"/>
                <w:lang w:eastAsia="es-ES"/>
              </w:rPr>
              <w:t>6</w:t>
            </w:r>
          </w:p>
        </w:tc>
        <w:tc>
          <w:tcPr>
            <w:tcW w:w="929" w:type="dxa"/>
            <w:shd w:val="clear" w:color="auto" w:fill="auto"/>
            <w:noWrap/>
            <w:vAlign w:val="bottom"/>
            <w:hideMark/>
          </w:tcPr>
          <w:p w14:paraId="6E0F61D0" w14:textId="0C5B0505" w:rsidR="00AE385A" w:rsidRPr="00CA0368" w:rsidRDefault="00AE385A" w:rsidP="00BA3D2B">
            <w:pPr>
              <w:jc w:val="center"/>
              <w:rPr>
                <w:rFonts w:eastAsia="Times New Roman"/>
                <w:color w:val="000000"/>
                <w:sz w:val="22"/>
                <w:szCs w:val="22"/>
                <w:lang w:eastAsia="es-ES"/>
              </w:rPr>
            </w:pPr>
            <w:r w:rsidRPr="00CA0368">
              <w:rPr>
                <w:rFonts w:eastAsia="Times New Roman"/>
                <w:color w:val="000000"/>
                <w:sz w:val="22"/>
                <w:szCs w:val="22"/>
                <w:lang w:eastAsia="es-ES"/>
              </w:rPr>
              <w:t>0</w:t>
            </w:r>
            <w:r>
              <w:rPr>
                <w:rFonts w:eastAsia="Times New Roman"/>
                <w:color w:val="000000"/>
                <w:sz w:val="22"/>
                <w:szCs w:val="22"/>
                <w:lang w:eastAsia="es-ES"/>
              </w:rPr>
              <w:t>.17</w:t>
            </w:r>
          </w:p>
        </w:tc>
        <w:tc>
          <w:tcPr>
            <w:tcW w:w="929" w:type="dxa"/>
            <w:shd w:val="clear" w:color="auto" w:fill="E7E6E6" w:themeFill="background2"/>
          </w:tcPr>
          <w:p w14:paraId="5F285342" w14:textId="77777777"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0.16</w:t>
            </w:r>
          </w:p>
        </w:tc>
        <w:tc>
          <w:tcPr>
            <w:tcW w:w="929" w:type="dxa"/>
          </w:tcPr>
          <w:p w14:paraId="290EFDFE" w14:textId="77777777" w:rsidR="00AE385A" w:rsidRPr="00CA0368" w:rsidRDefault="00AE385A" w:rsidP="00BA3D2B">
            <w:pPr>
              <w:jc w:val="center"/>
              <w:rPr>
                <w:rFonts w:eastAsia="Times New Roman"/>
                <w:color w:val="000000"/>
                <w:sz w:val="22"/>
                <w:szCs w:val="22"/>
                <w:lang w:eastAsia="es-ES"/>
              </w:rPr>
            </w:pPr>
            <w:r>
              <w:rPr>
                <w:rFonts w:eastAsia="Times New Roman"/>
                <w:color w:val="000000"/>
                <w:sz w:val="22"/>
                <w:szCs w:val="22"/>
                <w:lang w:eastAsia="es-ES"/>
              </w:rPr>
              <w:t>0.17</w:t>
            </w:r>
          </w:p>
        </w:tc>
      </w:tr>
      <w:tr w:rsidR="00AE385A" w:rsidRPr="00CA0368" w14:paraId="278CED97" w14:textId="77777777" w:rsidTr="00306499">
        <w:trPr>
          <w:trHeight w:val="230"/>
        </w:trPr>
        <w:tc>
          <w:tcPr>
            <w:tcW w:w="2920" w:type="dxa"/>
            <w:shd w:val="clear" w:color="000000" w:fill="FFFFFF"/>
            <w:noWrap/>
            <w:vAlign w:val="bottom"/>
            <w:hideMark/>
          </w:tcPr>
          <w:p w14:paraId="1ACE7D3D" w14:textId="77777777" w:rsidR="00AE385A" w:rsidRPr="00CA0368" w:rsidRDefault="00AE385A" w:rsidP="00BA3D2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t>AIC</w:t>
            </w:r>
          </w:p>
        </w:tc>
        <w:tc>
          <w:tcPr>
            <w:tcW w:w="860" w:type="dxa"/>
            <w:shd w:val="clear" w:color="000000" w:fill="FFFFFF"/>
          </w:tcPr>
          <w:p w14:paraId="7EA73FCF" w14:textId="23E8432C" w:rsidR="00AE385A" w:rsidRPr="00CA0368" w:rsidRDefault="00AE385A" w:rsidP="00BA3D2B">
            <w:pPr>
              <w:tabs>
                <w:tab w:val="left" w:pos="3330"/>
              </w:tabs>
              <w:jc w:val="center"/>
              <w:rPr>
                <w:rFonts w:eastAsia="Times New Roman"/>
                <w:color w:val="000000"/>
                <w:sz w:val="22"/>
                <w:szCs w:val="22"/>
                <w:lang w:eastAsia="es-ES"/>
              </w:rPr>
            </w:pPr>
            <w:del w:id="198" w:author="Ignacia" w:date="2021-01-12T15:08:00Z">
              <w:r w:rsidDel="005305F7">
                <w:rPr>
                  <w:rFonts w:eastAsia="Times New Roman"/>
                  <w:color w:val="000000"/>
                  <w:sz w:val="22"/>
                  <w:szCs w:val="22"/>
                  <w:lang w:eastAsia="es-ES"/>
                </w:rPr>
                <w:delText>226</w:delText>
              </w:r>
            </w:del>
            <w:ins w:id="199" w:author="Ignacia" w:date="2021-01-12T15:08:00Z">
              <w:r w:rsidR="005305F7">
                <w:rPr>
                  <w:rFonts w:eastAsia="Times New Roman"/>
                  <w:color w:val="000000"/>
                  <w:sz w:val="22"/>
                  <w:szCs w:val="22"/>
                  <w:lang w:eastAsia="es-ES"/>
                </w:rPr>
                <w:t>190</w:t>
              </w:r>
            </w:ins>
          </w:p>
        </w:tc>
        <w:tc>
          <w:tcPr>
            <w:tcW w:w="865" w:type="dxa"/>
            <w:shd w:val="clear" w:color="000000" w:fill="FFFFFF"/>
            <w:noWrap/>
            <w:vAlign w:val="bottom"/>
          </w:tcPr>
          <w:p w14:paraId="7147E04E" w14:textId="15720383" w:rsidR="00AE385A" w:rsidRPr="00CA0368" w:rsidRDefault="00AE385A" w:rsidP="00BA3D2B">
            <w:pPr>
              <w:tabs>
                <w:tab w:val="left" w:pos="3330"/>
              </w:tabs>
              <w:jc w:val="center"/>
              <w:rPr>
                <w:rFonts w:eastAsia="Times New Roman"/>
                <w:color w:val="000000"/>
                <w:sz w:val="22"/>
                <w:szCs w:val="22"/>
                <w:lang w:eastAsia="es-ES"/>
              </w:rPr>
            </w:pPr>
            <w:del w:id="200" w:author="Ignacia" w:date="2021-01-12T15:11:00Z">
              <w:r w:rsidDel="005305F7">
                <w:rPr>
                  <w:rFonts w:eastAsia="Times New Roman"/>
                  <w:color w:val="000000"/>
                  <w:sz w:val="22"/>
                  <w:szCs w:val="22"/>
                  <w:lang w:eastAsia="es-ES"/>
                </w:rPr>
                <w:delText>229</w:delText>
              </w:r>
            </w:del>
            <w:ins w:id="201" w:author="Ignacia" w:date="2021-01-12T15:11:00Z">
              <w:r w:rsidR="005305F7">
                <w:rPr>
                  <w:rFonts w:eastAsia="Times New Roman"/>
                  <w:color w:val="000000"/>
                  <w:sz w:val="22"/>
                  <w:szCs w:val="22"/>
                  <w:lang w:eastAsia="es-ES"/>
                </w:rPr>
                <w:t>19</w:t>
              </w:r>
            </w:ins>
            <w:ins w:id="202" w:author="Ignacia" w:date="2021-01-12T15:12:00Z">
              <w:r w:rsidR="005305F7">
                <w:rPr>
                  <w:rFonts w:eastAsia="Times New Roman"/>
                  <w:color w:val="000000"/>
                  <w:sz w:val="22"/>
                  <w:szCs w:val="22"/>
                  <w:lang w:eastAsia="es-ES"/>
                </w:rPr>
                <w:t>2</w:t>
              </w:r>
            </w:ins>
          </w:p>
        </w:tc>
        <w:tc>
          <w:tcPr>
            <w:tcW w:w="928" w:type="dxa"/>
            <w:shd w:val="clear" w:color="000000" w:fill="FFFFFF"/>
            <w:noWrap/>
            <w:vAlign w:val="bottom"/>
          </w:tcPr>
          <w:p w14:paraId="6D751721" w14:textId="5B5B28F4" w:rsidR="00AE385A" w:rsidRPr="00CA0368" w:rsidRDefault="00AE385A" w:rsidP="00BA3D2B">
            <w:pPr>
              <w:jc w:val="center"/>
              <w:rPr>
                <w:rFonts w:eastAsia="Times New Roman"/>
                <w:color w:val="000000"/>
                <w:sz w:val="22"/>
                <w:szCs w:val="22"/>
                <w:lang w:eastAsia="es-ES"/>
              </w:rPr>
            </w:pPr>
            <w:del w:id="203" w:author="Ignacia" w:date="2021-01-12T15:16:00Z">
              <w:r w:rsidDel="005305F7">
                <w:rPr>
                  <w:rFonts w:eastAsia="Times New Roman"/>
                  <w:color w:val="000000"/>
                  <w:sz w:val="22"/>
                  <w:szCs w:val="22"/>
                  <w:lang w:eastAsia="es-ES"/>
                </w:rPr>
                <w:delText>210</w:delText>
              </w:r>
            </w:del>
            <w:ins w:id="204" w:author="Ignacia" w:date="2021-01-12T15:16:00Z">
              <w:r w:rsidR="005305F7">
                <w:rPr>
                  <w:rFonts w:eastAsia="Times New Roman"/>
                  <w:color w:val="000000"/>
                  <w:sz w:val="22"/>
                  <w:szCs w:val="22"/>
                  <w:lang w:eastAsia="es-ES"/>
                </w:rPr>
                <w:t>173</w:t>
              </w:r>
            </w:ins>
          </w:p>
        </w:tc>
        <w:tc>
          <w:tcPr>
            <w:tcW w:w="928" w:type="dxa"/>
            <w:shd w:val="clear" w:color="000000" w:fill="FFFFFF"/>
            <w:noWrap/>
            <w:vAlign w:val="bottom"/>
          </w:tcPr>
          <w:p w14:paraId="40054480" w14:textId="5CE3AD73" w:rsidR="00AE385A" w:rsidRPr="00CA0368" w:rsidRDefault="00D520CF" w:rsidP="00BA3D2B">
            <w:pPr>
              <w:jc w:val="center"/>
              <w:rPr>
                <w:rFonts w:eastAsia="Times New Roman"/>
                <w:color w:val="000000"/>
                <w:sz w:val="22"/>
                <w:szCs w:val="22"/>
                <w:lang w:eastAsia="es-ES"/>
              </w:rPr>
            </w:pPr>
            <w:ins w:id="205" w:author="Ignacia" w:date="2021-01-12T15:19:00Z">
              <w:r>
                <w:rPr>
                  <w:rFonts w:eastAsia="Times New Roman"/>
                  <w:color w:val="000000"/>
                  <w:sz w:val="22"/>
                  <w:szCs w:val="22"/>
                  <w:lang w:eastAsia="es-ES"/>
                </w:rPr>
                <w:t>175</w:t>
              </w:r>
            </w:ins>
            <w:del w:id="206" w:author="Ignacia" w:date="2021-01-12T15:19:00Z">
              <w:r w:rsidR="00AE385A" w:rsidDel="00D520CF">
                <w:rPr>
                  <w:rFonts w:eastAsia="Times New Roman"/>
                  <w:color w:val="000000"/>
                  <w:sz w:val="22"/>
                  <w:szCs w:val="22"/>
                  <w:lang w:eastAsia="es-ES"/>
                </w:rPr>
                <w:delText>212</w:delText>
              </w:r>
            </w:del>
          </w:p>
        </w:tc>
        <w:tc>
          <w:tcPr>
            <w:tcW w:w="928" w:type="dxa"/>
            <w:shd w:val="clear" w:color="auto" w:fill="E7E6E6" w:themeFill="background2"/>
            <w:noWrap/>
            <w:vAlign w:val="bottom"/>
          </w:tcPr>
          <w:p w14:paraId="2521B18D" w14:textId="68137371" w:rsidR="00AE385A" w:rsidRPr="00CA0368" w:rsidRDefault="00D520CF" w:rsidP="00BA3D2B">
            <w:pPr>
              <w:jc w:val="center"/>
              <w:rPr>
                <w:rFonts w:eastAsia="Times New Roman"/>
                <w:color w:val="000000"/>
                <w:sz w:val="22"/>
                <w:szCs w:val="22"/>
                <w:lang w:eastAsia="es-ES"/>
              </w:rPr>
            </w:pPr>
            <w:ins w:id="207" w:author="Ignacia" w:date="2021-01-12T15:21:00Z">
              <w:r>
                <w:rPr>
                  <w:rFonts w:eastAsia="Times New Roman"/>
                  <w:color w:val="000000"/>
                  <w:sz w:val="22"/>
                  <w:szCs w:val="22"/>
                  <w:lang w:eastAsia="es-ES"/>
                </w:rPr>
                <w:t>170</w:t>
              </w:r>
            </w:ins>
            <w:del w:id="208" w:author="Ignacia" w:date="2021-01-12T15:21:00Z">
              <w:r w:rsidR="00AE385A" w:rsidDel="00D520CF">
                <w:rPr>
                  <w:rFonts w:eastAsia="Times New Roman"/>
                  <w:color w:val="000000"/>
                  <w:sz w:val="22"/>
                  <w:szCs w:val="22"/>
                  <w:lang w:eastAsia="es-ES"/>
                </w:rPr>
                <w:delText>207</w:delText>
              </w:r>
            </w:del>
          </w:p>
        </w:tc>
        <w:tc>
          <w:tcPr>
            <w:tcW w:w="929" w:type="dxa"/>
            <w:shd w:val="clear" w:color="auto" w:fill="auto"/>
            <w:noWrap/>
            <w:vAlign w:val="bottom"/>
          </w:tcPr>
          <w:p w14:paraId="18A539E7" w14:textId="22C7F8EF" w:rsidR="00AE385A" w:rsidRPr="00CA0368" w:rsidRDefault="00D520CF" w:rsidP="00BA3D2B">
            <w:pPr>
              <w:jc w:val="center"/>
              <w:rPr>
                <w:rFonts w:eastAsia="Times New Roman"/>
                <w:color w:val="000000"/>
                <w:sz w:val="22"/>
                <w:szCs w:val="22"/>
                <w:lang w:eastAsia="es-ES"/>
              </w:rPr>
            </w:pPr>
            <w:ins w:id="209" w:author="Ignacia" w:date="2021-01-12T15:24:00Z">
              <w:r>
                <w:rPr>
                  <w:rFonts w:eastAsia="Times New Roman"/>
                  <w:color w:val="000000"/>
                  <w:sz w:val="22"/>
                  <w:szCs w:val="22"/>
                  <w:lang w:eastAsia="es-ES"/>
                </w:rPr>
                <w:t>172</w:t>
              </w:r>
            </w:ins>
            <w:del w:id="210" w:author="Ignacia" w:date="2021-01-12T15:24:00Z">
              <w:r w:rsidR="00AE385A" w:rsidDel="00D520CF">
                <w:rPr>
                  <w:rFonts w:eastAsia="Times New Roman"/>
                  <w:color w:val="000000"/>
                  <w:sz w:val="22"/>
                  <w:szCs w:val="22"/>
                  <w:lang w:eastAsia="es-ES"/>
                </w:rPr>
                <w:delText>209</w:delText>
              </w:r>
            </w:del>
          </w:p>
        </w:tc>
        <w:tc>
          <w:tcPr>
            <w:tcW w:w="929" w:type="dxa"/>
            <w:shd w:val="clear" w:color="auto" w:fill="E7E6E6" w:themeFill="background2"/>
          </w:tcPr>
          <w:p w14:paraId="15AB17EE" w14:textId="211D2D32" w:rsidR="00AE385A" w:rsidRPr="00CA0368" w:rsidRDefault="00A60D2B" w:rsidP="00BA3D2B">
            <w:pPr>
              <w:jc w:val="center"/>
              <w:rPr>
                <w:rFonts w:eastAsia="Times New Roman"/>
                <w:color w:val="000000"/>
                <w:sz w:val="22"/>
                <w:szCs w:val="22"/>
                <w:lang w:eastAsia="es-ES"/>
              </w:rPr>
            </w:pPr>
            <w:ins w:id="211" w:author="Ignacia" w:date="2021-01-12T15:26:00Z">
              <w:r>
                <w:rPr>
                  <w:rFonts w:eastAsia="Times New Roman"/>
                  <w:color w:val="000000"/>
                  <w:sz w:val="22"/>
                  <w:szCs w:val="22"/>
                  <w:lang w:eastAsia="es-ES"/>
                </w:rPr>
                <w:t>170</w:t>
              </w:r>
            </w:ins>
            <w:del w:id="212" w:author="Ignacia" w:date="2021-01-12T15:26:00Z">
              <w:r w:rsidR="00AE385A" w:rsidDel="00A60D2B">
                <w:rPr>
                  <w:rFonts w:eastAsia="Times New Roman"/>
                  <w:color w:val="000000"/>
                  <w:sz w:val="22"/>
                  <w:szCs w:val="22"/>
                  <w:lang w:eastAsia="es-ES"/>
                </w:rPr>
                <w:delText>207</w:delText>
              </w:r>
            </w:del>
          </w:p>
        </w:tc>
        <w:tc>
          <w:tcPr>
            <w:tcW w:w="929" w:type="dxa"/>
          </w:tcPr>
          <w:p w14:paraId="5FC1C419" w14:textId="2884DE90" w:rsidR="00AE385A" w:rsidRPr="00CA0368" w:rsidRDefault="00897DDC" w:rsidP="00BA3D2B">
            <w:pPr>
              <w:jc w:val="center"/>
              <w:rPr>
                <w:rFonts w:eastAsia="Times New Roman"/>
                <w:color w:val="000000"/>
                <w:sz w:val="22"/>
                <w:szCs w:val="22"/>
                <w:lang w:eastAsia="es-ES"/>
              </w:rPr>
            </w:pPr>
            <w:ins w:id="213" w:author="Ignacia" w:date="2021-01-12T15:29:00Z">
              <w:r>
                <w:rPr>
                  <w:rFonts w:eastAsia="Times New Roman"/>
                  <w:color w:val="000000"/>
                  <w:sz w:val="22"/>
                  <w:szCs w:val="22"/>
                  <w:lang w:eastAsia="es-ES"/>
                </w:rPr>
                <w:t>172</w:t>
              </w:r>
            </w:ins>
            <w:del w:id="214" w:author="Ignacia" w:date="2021-01-12T15:29:00Z">
              <w:r w:rsidR="00AE385A" w:rsidDel="00897DDC">
                <w:rPr>
                  <w:rFonts w:eastAsia="Times New Roman"/>
                  <w:color w:val="000000"/>
                  <w:sz w:val="22"/>
                  <w:szCs w:val="22"/>
                  <w:lang w:eastAsia="es-ES"/>
                </w:rPr>
                <w:delText>209</w:delText>
              </w:r>
            </w:del>
          </w:p>
        </w:tc>
      </w:tr>
      <w:tr w:rsidR="00AE385A" w:rsidRPr="00CA0368" w14:paraId="5F7AF24F" w14:textId="77777777" w:rsidTr="00306499">
        <w:trPr>
          <w:trHeight w:val="230"/>
        </w:trPr>
        <w:tc>
          <w:tcPr>
            <w:tcW w:w="2920" w:type="dxa"/>
            <w:tcBorders>
              <w:bottom w:val="single" w:sz="4" w:space="0" w:color="auto"/>
            </w:tcBorders>
            <w:shd w:val="clear" w:color="000000" w:fill="FFFFFF"/>
            <w:noWrap/>
            <w:vAlign w:val="bottom"/>
          </w:tcPr>
          <w:p w14:paraId="64839305" w14:textId="77777777" w:rsidR="00AE385A" w:rsidRPr="00CA0368" w:rsidRDefault="00AE385A" w:rsidP="00BA3D2B">
            <w:pPr>
              <w:tabs>
                <w:tab w:val="left" w:pos="3330"/>
              </w:tabs>
              <w:rPr>
                <w:rFonts w:eastAsia="Times New Roman"/>
                <w:b/>
                <w:bCs/>
                <w:color w:val="000000"/>
                <w:sz w:val="22"/>
                <w:szCs w:val="22"/>
                <w:lang w:eastAsia="es-ES"/>
              </w:rPr>
            </w:pPr>
          </w:p>
        </w:tc>
        <w:tc>
          <w:tcPr>
            <w:tcW w:w="860" w:type="dxa"/>
            <w:tcBorders>
              <w:bottom w:val="single" w:sz="4" w:space="0" w:color="auto"/>
            </w:tcBorders>
            <w:shd w:val="clear" w:color="000000" w:fill="FFFFFF"/>
          </w:tcPr>
          <w:p w14:paraId="26AC0680" w14:textId="77777777" w:rsidR="00AE385A" w:rsidRPr="00CA0368" w:rsidRDefault="00AE385A" w:rsidP="00BA3D2B">
            <w:pPr>
              <w:tabs>
                <w:tab w:val="left" w:pos="3330"/>
              </w:tabs>
              <w:jc w:val="center"/>
              <w:rPr>
                <w:rFonts w:eastAsia="Times New Roman"/>
                <w:color w:val="000000"/>
                <w:sz w:val="22"/>
                <w:szCs w:val="22"/>
                <w:lang w:eastAsia="es-ES"/>
              </w:rPr>
            </w:pPr>
          </w:p>
        </w:tc>
        <w:tc>
          <w:tcPr>
            <w:tcW w:w="865" w:type="dxa"/>
            <w:tcBorders>
              <w:bottom w:val="single" w:sz="4" w:space="0" w:color="auto"/>
            </w:tcBorders>
            <w:shd w:val="clear" w:color="000000" w:fill="FFFFFF"/>
            <w:noWrap/>
            <w:vAlign w:val="bottom"/>
          </w:tcPr>
          <w:p w14:paraId="3082349E" w14:textId="77777777" w:rsidR="00AE385A" w:rsidRPr="00CA0368" w:rsidRDefault="00AE385A" w:rsidP="00BA3D2B">
            <w:pPr>
              <w:tabs>
                <w:tab w:val="left" w:pos="3330"/>
              </w:tabs>
              <w:jc w:val="center"/>
              <w:rPr>
                <w:rFonts w:eastAsia="Times New Roman"/>
                <w:color w:val="000000"/>
                <w:sz w:val="22"/>
                <w:szCs w:val="22"/>
                <w:lang w:eastAsia="es-ES"/>
              </w:rPr>
            </w:pPr>
          </w:p>
        </w:tc>
        <w:tc>
          <w:tcPr>
            <w:tcW w:w="928" w:type="dxa"/>
            <w:tcBorders>
              <w:bottom w:val="single" w:sz="4" w:space="0" w:color="auto"/>
            </w:tcBorders>
            <w:shd w:val="clear" w:color="000000" w:fill="FFFFFF"/>
            <w:noWrap/>
            <w:vAlign w:val="bottom"/>
          </w:tcPr>
          <w:p w14:paraId="0E295C41" w14:textId="77777777" w:rsidR="00AE385A" w:rsidRPr="00CA0368" w:rsidRDefault="00AE385A" w:rsidP="00BA3D2B">
            <w:pPr>
              <w:jc w:val="center"/>
              <w:rPr>
                <w:rFonts w:eastAsia="Times New Roman"/>
                <w:color w:val="000000"/>
                <w:sz w:val="22"/>
                <w:szCs w:val="22"/>
                <w:lang w:eastAsia="es-ES"/>
              </w:rPr>
            </w:pPr>
          </w:p>
        </w:tc>
        <w:tc>
          <w:tcPr>
            <w:tcW w:w="928" w:type="dxa"/>
            <w:tcBorders>
              <w:bottom w:val="single" w:sz="4" w:space="0" w:color="auto"/>
            </w:tcBorders>
            <w:shd w:val="clear" w:color="000000" w:fill="FFFFFF"/>
            <w:noWrap/>
            <w:vAlign w:val="bottom"/>
          </w:tcPr>
          <w:p w14:paraId="63C4EEB2" w14:textId="77777777" w:rsidR="00AE385A" w:rsidRPr="00CA0368" w:rsidRDefault="00AE385A" w:rsidP="00BA3D2B">
            <w:pPr>
              <w:jc w:val="center"/>
              <w:rPr>
                <w:rFonts w:eastAsia="Times New Roman"/>
                <w:color w:val="000000"/>
                <w:sz w:val="22"/>
                <w:szCs w:val="22"/>
                <w:lang w:eastAsia="es-ES"/>
              </w:rPr>
            </w:pPr>
          </w:p>
        </w:tc>
        <w:tc>
          <w:tcPr>
            <w:tcW w:w="928" w:type="dxa"/>
            <w:tcBorders>
              <w:bottom w:val="single" w:sz="4" w:space="0" w:color="auto"/>
            </w:tcBorders>
            <w:shd w:val="clear" w:color="auto" w:fill="auto"/>
            <w:noWrap/>
            <w:vAlign w:val="bottom"/>
          </w:tcPr>
          <w:p w14:paraId="15060EA4" w14:textId="77777777" w:rsidR="00AE385A" w:rsidRPr="00CA0368" w:rsidRDefault="00AE385A" w:rsidP="00BA3D2B">
            <w:pPr>
              <w:jc w:val="center"/>
              <w:rPr>
                <w:rFonts w:eastAsia="Times New Roman"/>
                <w:color w:val="000000"/>
                <w:sz w:val="22"/>
                <w:szCs w:val="22"/>
                <w:lang w:eastAsia="es-ES"/>
              </w:rPr>
            </w:pPr>
          </w:p>
        </w:tc>
        <w:tc>
          <w:tcPr>
            <w:tcW w:w="929" w:type="dxa"/>
            <w:tcBorders>
              <w:bottom w:val="single" w:sz="4" w:space="0" w:color="auto"/>
            </w:tcBorders>
            <w:shd w:val="clear" w:color="auto" w:fill="auto"/>
            <w:noWrap/>
            <w:vAlign w:val="bottom"/>
          </w:tcPr>
          <w:p w14:paraId="246C533E" w14:textId="77777777" w:rsidR="00AE385A" w:rsidRPr="00CA0368" w:rsidRDefault="00AE385A" w:rsidP="00BA3D2B">
            <w:pPr>
              <w:jc w:val="center"/>
              <w:rPr>
                <w:rFonts w:eastAsia="Times New Roman"/>
                <w:color w:val="000000"/>
                <w:sz w:val="22"/>
                <w:szCs w:val="22"/>
                <w:lang w:eastAsia="es-ES"/>
              </w:rPr>
            </w:pPr>
          </w:p>
        </w:tc>
        <w:tc>
          <w:tcPr>
            <w:tcW w:w="929" w:type="dxa"/>
            <w:tcBorders>
              <w:bottom w:val="single" w:sz="4" w:space="0" w:color="auto"/>
            </w:tcBorders>
          </w:tcPr>
          <w:p w14:paraId="6AC224B2" w14:textId="77777777" w:rsidR="00AE385A" w:rsidRPr="00CA0368" w:rsidRDefault="00AE385A" w:rsidP="00BA3D2B">
            <w:pPr>
              <w:jc w:val="center"/>
              <w:rPr>
                <w:rFonts w:eastAsia="Times New Roman"/>
                <w:color w:val="000000"/>
                <w:sz w:val="22"/>
                <w:szCs w:val="22"/>
                <w:lang w:eastAsia="es-ES"/>
              </w:rPr>
            </w:pPr>
          </w:p>
        </w:tc>
        <w:tc>
          <w:tcPr>
            <w:tcW w:w="929" w:type="dxa"/>
            <w:tcBorders>
              <w:bottom w:val="single" w:sz="4" w:space="0" w:color="auto"/>
            </w:tcBorders>
          </w:tcPr>
          <w:p w14:paraId="3506C331" w14:textId="77777777" w:rsidR="00AE385A" w:rsidRPr="00CA0368" w:rsidRDefault="00AE385A" w:rsidP="00BA3D2B">
            <w:pPr>
              <w:jc w:val="center"/>
              <w:rPr>
                <w:rFonts w:eastAsia="Times New Roman"/>
                <w:color w:val="000000"/>
                <w:sz w:val="22"/>
                <w:szCs w:val="22"/>
                <w:lang w:eastAsia="es-ES"/>
              </w:rPr>
            </w:pPr>
          </w:p>
        </w:tc>
      </w:tr>
    </w:tbl>
    <w:p w14:paraId="597651FD" w14:textId="77777777" w:rsidR="00306499" w:rsidRDefault="00306499" w:rsidP="00306499">
      <w:pPr>
        <w:pStyle w:val="Refhead"/>
        <w:spacing w:before="0" w:after="0"/>
        <w:rPr>
          <w:b w:val="0"/>
        </w:rPr>
      </w:pPr>
      <w:r w:rsidRPr="001E3CB5">
        <w:rPr>
          <w:b w:val="0"/>
        </w:rPr>
        <w:t>Each model present</w:t>
      </w:r>
      <w:r>
        <w:rPr>
          <w:b w:val="0"/>
        </w:rPr>
        <w:t>s</w:t>
      </w:r>
      <w:r w:rsidRPr="001E3CB5">
        <w:rPr>
          <w:b w:val="0"/>
        </w:rPr>
        <w:t xml:space="preserve"> a different combination of explanatory variables.</w:t>
      </w:r>
      <w:r>
        <w:rPr>
          <w:b w:val="0"/>
        </w:rPr>
        <w:t xml:space="preserve"> Variables </w:t>
      </w:r>
      <w:r w:rsidRPr="00347E46">
        <w:rPr>
          <w:b w:val="0"/>
        </w:rPr>
        <w:t>“CEAR</w:t>
      </w:r>
      <w:r>
        <w:rPr>
          <w:b w:val="0"/>
        </w:rPr>
        <w:t xml:space="preserve"> treatment”, “Low-performance </w:t>
      </w:r>
      <w:proofErr w:type="spellStart"/>
      <w:r>
        <w:rPr>
          <w:b w:val="0"/>
        </w:rPr>
        <w:t>asso</w:t>
      </w:r>
      <w:proofErr w:type="spellEnd"/>
      <w:r>
        <w:rPr>
          <w:b w:val="0"/>
        </w:rPr>
        <w:t xml:space="preserve">.”, and “High-performance </w:t>
      </w:r>
      <w:proofErr w:type="spellStart"/>
      <w:r>
        <w:rPr>
          <w:b w:val="0"/>
        </w:rPr>
        <w:t>asso</w:t>
      </w:r>
      <w:proofErr w:type="spellEnd"/>
      <w:r>
        <w:rPr>
          <w:b w:val="0"/>
        </w:rPr>
        <w:t xml:space="preserve">.” </w:t>
      </w:r>
      <w:r w:rsidRPr="00347E46">
        <w:rPr>
          <w:b w:val="0"/>
        </w:rPr>
        <w:t>are dummy</w:t>
      </w:r>
      <w:r>
        <w:rPr>
          <w:b w:val="0"/>
        </w:rPr>
        <w:t xml:space="preserve"> variables while “Round</w:t>
      </w:r>
      <w:r w:rsidRPr="00347E46">
        <w:rPr>
          <w:b w:val="0"/>
        </w:rPr>
        <w:t>”</w:t>
      </w:r>
      <w:r>
        <w:rPr>
          <w:b w:val="0"/>
        </w:rPr>
        <w:t xml:space="preserve"> </w:t>
      </w:r>
      <w:r w:rsidRPr="00347E46">
        <w:rPr>
          <w:b w:val="0"/>
        </w:rPr>
        <w:t>enum</w:t>
      </w:r>
      <w:r>
        <w:rPr>
          <w:b w:val="0"/>
        </w:rPr>
        <w:t>erate rounds of the game in the peer-enforced</w:t>
      </w:r>
      <w:r w:rsidRPr="00347E46">
        <w:rPr>
          <w:b w:val="0"/>
        </w:rPr>
        <w:t xml:space="preserve"> stage</w:t>
      </w:r>
      <w:r>
        <w:rPr>
          <w:b w:val="0"/>
        </w:rPr>
        <w:t xml:space="preserve"> (from 0 to 9), and </w:t>
      </w:r>
      <w:r w:rsidRPr="00347E46">
        <w:rPr>
          <w:b w:val="0"/>
        </w:rPr>
        <w:t>“</w:t>
      </w:r>
      <w:r w:rsidRPr="005F351D">
        <w:rPr>
          <w:b w:val="0"/>
          <w:bCs w:val="0"/>
          <w:color w:val="000000"/>
          <w:szCs w:val="22"/>
          <w:lang w:eastAsia="es-ES"/>
        </w:rPr>
        <w:t>Mean observed</w:t>
      </w:r>
      <w:r>
        <w:rPr>
          <w:b w:val="0"/>
          <w:bCs w:val="0"/>
          <w:color w:val="000000"/>
          <w:szCs w:val="22"/>
          <w:lang w:eastAsia="es-ES"/>
        </w:rPr>
        <w:t xml:space="preserve"> </w:t>
      </w:r>
      <w:r w:rsidRPr="005F351D">
        <w:rPr>
          <w:b w:val="0"/>
          <w:bCs w:val="0"/>
          <w:color w:val="000000"/>
          <w:szCs w:val="22"/>
          <w:lang w:eastAsia="es-ES"/>
        </w:rPr>
        <w:t>overharvest</w:t>
      </w:r>
      <w:r w:rsidRPr="00347E46">
        <w:rPr>
          <w:b w:val="0"/>
        </w:rPr>
        <w:t>”</w:t>
      </w:r>
      <w:r>
        <w:rPr>
          <w:b w:val="0"/>
        </w:rPr>
        <w:t xml:space="preserve"> is the mean overharvest observed by inspectors </w:t>
      </w:r>
      <w:proofErr w:type="gramStart"/>
      <w:r>
        <w:rPr>
          <w:b w:val="0"/>
        </w:rPr>
        <w:t>in a given</w:t>
      </w:r>
      <w:proofErr w:type="gramEnd"/>
      <w:r>
        <w:rPr>
          <w:b w:val="0"/>
        </w:rPr>
        <w:t xml:space="preserve"> group and </w:t>
      </w:r>
      <w:r>
        <w:rPr>
          <w:b w:val="0"/>
        </w:rPr>
        <w:lastRenderedPageBreak/>
        <w:t xml:space="preserve">round. </w:t>
      </w:r>
      <w:r w:rsidRPr="00347E46">
        <w:rPr>
          <w:b w:val="0"/>
        </w:rPr>
        <w:t xml:space="preserve">Standard errors are robust </w:t>
      </w:r>
      <w:r>
        <w:rPr>
          <w:b w:val="0"/>
        </w:rPr>
        <w:t>a</w:t>
      </w:r>
      <w:r w:rsidRPr="00347E46">
        <w:rPr>
          <w:b w:val="0"/>
        </w:rPr>
        <w:t>nd shown in parentheses. Significance levels are represented by the</w:t>
      </w:r>
      <w:r>
        <w:rPr>
          <w:b w:val="0"/>
        </w:rPr>
        <w:t xml:space="preserve"> </w:t>
      </w:r>
      <w:r w:rsidRPr="00347E46">
        <w:rPr>
          <w:b w:val="0"/>
        </w:rPr>
        <w:t>following notation ***</w:t>
      </w:r>
      <w:r>
        <w:rPr>
          <w:b w:val="0"/>
        </w:rPr>
        <w:t xml:space="preserve"> = p &lt; 0.01, ** = p &lt; 0.05</w:t>
      </w:r>
      <w:r w:rsidRPr="00347E46">
        <w:rPr>
          <w:b w:val="0"/>
        </w:rPr>
        <w:t>, * = p &lt;0.1.</w:t>
      </w:r>
      <w:r>
        <w:rPr>
          <w:b w:val="0"/>
        </w:rPr>
        <w:t xml:space="preserve"> The shaded columns show the most parsimonious model based on Akaike’s information criteria (</w:t>
      </w:r>
      <w:proofErr w:type="gramStart"/>
      <w:r>
        <w:rPr>
          <w:b w:val="0"/>
        </w:rPr>
        <w:t>i.e.</w:t>
      </w:r>
      <w:proofErr w:type="gramEnd"/>
      <w:r>
        <w:rPr>
          <w:b w:val="0"/>
        </w:rPr>
        <w:t xml:space="preserve"> the model with the lowest AIC score).</w:t>
      </w:r>
    </w:p>
    <w:p w14:paraId="3F44D2E7" w14:textId="1F975669" w:rsidR="00394489" w:rsidRDefault="00394489" w:rsidP="007F32D0">
      <w:pPr>
        <w:rPr>
          <w:sz w:val="24"/>
          <w:szCs w:val="24"/>
        </w:rPr>
      </w:pPr>
    </w:p>
    <w:p w14:paraId="4264EF0C" w14:textId="3AC5F644" w:rsidR="00E412C4" w:rsidRDefault="00E412C4" w:rsidP="00E412C4">
      <w:pPr>
        <w:pStyle w:val="Refhead"/>
        <w:spacing w:before="0" w:after="0" w:line="480" w:lineRule="auto"/>
        <w:rPr>
          <w:b w:val="0"/>
        </w:rPr>
      </w:pPr>
      <w:r>
        <w:t xml:space="preserve">Table S6. </w:t>
      </w:r>
      <w:r w:rsidRPr="004530BE">
        <w:rPr>
          <w:b w:val="0"/>
        </w:rPr>
        <w:t>Non-parametric comparisons</w:t>
      </w:r>
      <w:r>
        <w:rPr>
          <w:b w:val="0"/>
        </w:rPr>
        <w:t xml:space="preserve"> of the individual percent of compliance</w:t>
      </w:r>
      <w:r w:rsidRPr="004530BE">
        <w:rPr>
          <w:b w:val="0"/>
        </w:rPr>
        <w:t xml:space="preserve"> between </w:t>
      </w:r>
      <w:r>
        <w:rPr>
          <w:b w:val="0"/>
        </w:rPr>
        <w:t xml:space="preserve">the </w:t>
      </w:r>
      <w:r w:rsidRPr="004530BE">
        <w:rPr>
          <w:b w:val="0"/>
        </w:rPr>
        <w:t xml:space="preserve">first and </w:t>
      </w:r>
      <w:r>
        <w:rPr>
          <w:b w:val="0"/>
        </w:rPr>
        <w:t xml:space="preserve">the </w:t>
      </w:r>
      <w:r w:rsidRPr="004530BE">
        <w:rPr>
          <w:b w:val="0"/>
        </w:rPr>
        <w:t>last round in each stage for each treatment-association type combination</w:t>
      </w:r>
      <w:r>
        <w:rPr>
          <w:b w:val="0"/>
        </w:rPr>
        <w:t>.</w:t>
      </w:r>
    </w:p>
    <w:p w14:paraId="353387CF" w14:textId="77777777" w:rsidR="00E412C4" w:rsidRDefault="00E412C4" w:rsidP="00E412C4">
      <w:pPr>
        <w:pStyle w:val="Refhead"/>
        <w:spacing w:before="0" w:after="0"/>
      </w:pPr>
    </w:p>
    <w:tbl>
      <w:tblPr>
        <w:tblStyle w:val="TableGrid"/>
        <w:tblW w:w="9990" w:type="dxa"/>
        <w:tblInd w:w="-5" w:type="dxa"/>
        <w:tblLook w:val="04A0" w:firstRow="1" w:lastRow="0" w:firstColumn="1" w:lastColumn="0" w:noHBand="0" w:noVBand="1"/>
      </w:tblPr>
      <w:tblGrid>
        <w:gridCol w:w="1460"/>
        <w:gridCol w:w="1623"/>
        <w:gridCol w:w="2065"/>
        <w:gridCol w:w="1624"/>
        <w:gridCol w:w="1014"/>
        <w:gridCol w:w="2204"/>
      </w:tblGrid>
      <w:tr w:rsidR="00E412C4" w14:paraId="0B009399" w14:textId="77777777" w:rsidTr="00E412C4">
        <w:trPr>
          <w:trHeight w:val="586"/>
        </w:trPr>
        <w:tc>
          <w:tcPr>
            <w:tcW w:w="1460" w:type="dxa"/>
            <w:vAlign w:val="center"/>
          </w:tcPr>
          <w:p w14:paraId="14EDF1FC" w14:textId="77777777" w:rsidR="00E412C4" w:rsidRPr="00893781" w:rsidRDefault="00E412C4" w:rsidP="00BA3D2B">
            <w:pPr>
              <w:pStyle w:val="Refhead"/>
              <w:spacing w:before="0" w:after="0"/>
            </w:pPr>
            <w:r>
              <w:t>Treatment</w:t>
            </w:r>
          </w:p>
        </w:tc>
        <w:tc>
          <w:tcPr>
            <w:tcW w:w="1623" w:type="dxa"/>
            <w:vAlign w:val="center"/>
          </w:tcPr>
          <w:p w14:paraId="0769059A" w14:textId="77777777" w:rsidR="00E412C4" w:rsidRPr="00893781" w:rsidRDefault="00E412C4" w:rsidP="00BA3D2B">
            <w:pPr>
              <w:pStyle w:val="Refhead"/>
              <w:spacing w:before="0" w:after="0"/>
            </w:pPr>
            <w:r>
              <w:t>Stage</w:t>
            </w:r>
          </w:p>
        </w:tc>
        <w:tc>
          <w:tcPr>
            <w:tcW w:w="2065" w:type="dxa"/>
            <w:vAlign w:val="center"/>
          </w:tcPr>
          <w:p w14:paraId="63088922" w14:textId="77777777" w:rsidR="00E412C4" w:rsidRPr="00893781" w:rsidRDefault="00E412C4" w:rsidP="00BA3D2B">
            <w:pPr>
              <w:pStyle w:val="Refhead"/>
              <w:spacing w:before="0" w:after="0"/>
            </w:pPr>
            <w:r>
              <w:t>Association type</w:t>
            </w:r>
          </w:p>
        </w:tc>
        <w:tc>
          <w:tcPr>
            <w:tcW w:w="1624" w:type="dxa"/>
            <w:vAlign w:val="center"/>
          </w:tcPr>
          <w:p w14:paraId="5981D34A" w14:textId="77777777" w:rsidR="00E412C4" w:rsidRPr="00893781" w:rsidRDefault="00E412C4" w:rsidP="00BA3D2B">
            <w:pPr>
              <w:pStyle w:val="Refhead"/>
              <w:spacing w:before="0" w:after="0"/>
            </w:pPr>
            <w:r w:rsidRPr="00893781">
              <w:t>Test</w:t>
            </w:r>
          </w:p>
        </w:tc>
        <w:tc>
          <w:tcPr>
            <w:tcW w:w="1014" w:type="dxa"/>
            <w:vAlign w:val="center"/>
          </w:tcPr>
          <w:p w14:paraId="649393F9" w14:textId="77777777" w:rsidR="00E412C4" w:rsidRPr="00893781" w:rsidRDefault="00E412C4" w:rsidP="00BA3D2B">
            <w:pPr>
              <w:pStyle w:val="Refhead"/>
              <w:spacing w:before="0" w:after="0"/>
            </w:pPr>
            <w:r w:rsidRPr="00893781">
              <w:t>p value</w:t>
            </w:r>
          </w:p>
        </w:tc>
        <w:tc>
          <w:tcPr>
            <w:tcW w:w="2204" w:type="dxa"/>
            <w:vAlign w:val="center"/>
          </w:tcPr>
          <w:p w14:paraId="0CA0AC59" w14:textId="00A99913" w:rsidR="00E412C4" w:rsidRPr="00893781" w:rsidRDefault="00E412C4" w:rsidP="00BA3D2B">
            <w:pPr>
              <w:pStyle w:val="Refhead"/>
              <w:spacing w:before="0" w:after="0"/>
            </w:pPr>
            <w:r w:rsidRPr="00893781">
              <w:t>Adjusted p value</w:t>
            </w:r>
            <w:r>
              <w:t>*</w:t>
            </w:r>
            <w:r w:rsidRPr="00893781">
              <w:t xml:space="preserve"> </w:t>
            </w:r>
          </w:p>
        </w:tc>
      </w:tr>
      <w:tr w:rsidR="00E412C4" w14:paraId="6C0A524F" w14:textId="77777777" w:rsidTr="00E412C4">
        <w:trPr>
          <w:trHeight w:val="586"/>
        </w:trPr>
        <w:tc>
          <w:tcPr>
            <w:tcW w:w="1460" w:type="dxa"/>
            <w:shd w:val="clear" w:color="auto" w:fill="E7E6E6" w:themeFill="background2"/>
            <w:vAlign w:val="center"/>
          </w:tcPr>
          <w:p w14:paraId="302B1014" w14:textId="77777777" w:rsidR="00E412C4" w:rsidRDefault="00E412C4" w:rsidP="00BA3D2B">
            <w:pPr>
              <w:pStyle w:val="Refhead"/>
              <w:spacing w:before="0" w:after="0"/>
              <w:rPr>
                <w:b w:val="0"/>
              </w:rPr>
            </w:pPr>
            <w:r>
              <w:rPr>
                <w:b w:val="0"/>
              </w:rPr>
              <w:t>CEAR</w:t>
            </w:r>
            <w:r w:rsidRPr="00EE12EB">
              <w:rPr>
                <w:b w:val="0"/>
              </w:rPr>
              <w:t xml:space="preserve"> </w:t>
            </w:r>
          </w:p>
        </w:tc>
        <w:tc>
          <w:tcPr>
            <w:tcW w:w="1623" w:type="dxa"/>
            <w:shd w:val="clear" w:color="auto" w:fill="E7E6E6" w:themeFill="background2"/>
            <w:vAlign w:val="center"/>
          </w:tcPr>
          <w:p w14:paraId="7F148B48" w14:textId="77777777" w:rsidR="00E412C4" w:rsidRDefault="00E412C4" w:rsidP="00BA3D2B">
            <w:pPr>
              <w:pStyle w:val="Refhead"/>
              <w:spacing w:before="0" w:after="0"/>
              <w:rPr>
                <w:b w:val="0"/>
              </w:rPr>
            </w:pPr>
            <w:r>
              <w:rPr>
                <w:b w:val="0"/>
              </w:rPr>
              <w:t>Non-enforced</w:t>
            </w:r>
          </w:p>
        </w:tc>
        <w:tc>
          <w:tcPr>
            <w:tcW w:w="2065" w:type="dxa"/>
            <w:shd w:val="clear" w:color="auto" w:fill="E7E6E6" w:themeFill="background2"/>
            <w:vAlign w:val="center"/>
          </w:tcPr>
          <w:p w14:paraId="523035F4" w14:textId="77777777" w:rsidR="00E412C4" w:rsidRDefault="00E412C4" w:rsidP="00BA3D2B">
            <w:pPr>
              <w:pStyle w:val="Refhead"/>
              <w:spacing w:before="0" w:after="0"/>
              <w:rPr>
                <w:b w:val="0"/>
              </w:rPr>
            </w:pPr>
            <w:r>
              <w:rPr>
                <w:b w:val="0"/>
              </w:rPr>
              <w:t>High-</w:t>
            </w:r>
            <w:r w:rsidRPr="00EE12EB">
              <w:rPr>
                <w:b w:val="0"/>
              </w:rPr>
              <w:t>performance</w:t>
            </w:r>
          </w:p>
        </w:tc>
        <w:tc>
          <w:tcPr>
            <w:tcW w:w="1624" w:type="dxa"/>
            <w:shd w:val="clear" w:color="auto" w:fill="E7E6E6" w:themeFill="background2"/>
            <w:vAlign w:val="center"/>
          </w:tcPr>
          <w:p w14:paraId="1E92A197" w14:textId="77777777" w:rsidR="00E412C4" w:rsidRDefault="00E412C4" w:rsidP="00BA3D2B">
            <w:pPr>
              <w:pStyle w:val="Refhead"/>
              <w:spacing w:before="0" w:after="0"/>
              <w:rPr>
                <w:b w:val="0"/>
              </w:rPr>
            </w:pPr>
            <w:r>
              <w:rPr>
                <w:b w:val="0"/>
              </w:rPr>
              <w:t>Paired Wilcoxon test</w:t>
            </w:r>
          </w:p>
        </w:tc>
        <w:tc>
          <w:tcPr>
            <w:tcW w:w="1014" w:type="dxa"/>
            <w:shd w:val="clear" w:color="auto" w:fill="E7E6E6" w:themeFill="background2"/>
            <w:vAlign w:val="center"/>
          </w:tcPr>
          <w:p w14:paraId="7A4DF06C" w14:textId="77777777" w:rsidR="00E412C4" w:rsidRPr="000827C4" w:rsidRDefault="00E412C4" w:rsidP="00BA3D2B">
            <w:pPr>
              <w:pStyle w:val="Refhead"/>
              <w:spacing w:before="0" w:after="0"/>
            </w:pPr>
            <w:r w:rsidRPr="0085100C">
              <w:t>0.001</w:t>
            </w:r>
          </w:p>
        </w:tc>
        <w:tc>
          <w:tcPr>
            <w:tcW w:w="2204" w:type="dxa"/>
            <w:shd w:val="clear" w:color="auto" w:fill="E7E6E6" w:themeFill="background2"/>
            <w:vAlign w:val="center"/>
          </w:tcPr>
          <w:p w14:paraId="1B0D65E2" w14:textId="26F08F5D" w:rsidR="00E412C4" w:rsidRPr="00893781" w:rsidRDefault="00E412C4" w:rsidP="00BA3D2B">
            <w:pPr>
              <w:pStyle w:val="Refhead"/>
              <w:spacing w:before="0" w:after="0"/>
            </w:pPr>
            <w:r w:rsidRPr="0085100C">
              <w:t>0.00</w:t>
            </w:r>
            <w:ins w:id="215" w:author="Ignacia" w:date="2021-01-13T10:25:00Z">
              <w:r w:rsidR="00AC090B">
                <w:t>7</w:t>
              </w:r>
            </w:ins>
            <w:del w:id="216" w:author="Ignacia" w:date="2021-01-13T10:25:00Z">
              <w:r w:rsidRPr="0085100C" w:rsidDel="00AC090B">
                <w:delText>8</w:delText>
              </w:r>
            </w:del>
          </w:p>
        </w:tc>
      </w:tr>
      <w:tr w:rsidR="00E412C4" w14:paraId="6075934A" w14:textId="77777777" w:rsidTr="00E412C4">
        <w:trPr>
          <w:trHeight w:val="586"/>
        </w:trPr>
        <w:tc>
          <w:tcPr>
            <w:tcW w:w="1460" w:type="dxa"/>
            <w:vAlign w:val="center"/>
          </w:tcPr>
          <w:p w14:paraId="63049E47" w14:textId="77777777" w:rsidR="00E412C4" w:rsidRDefault="00E412C4" w:rsidP="00BA3D2B">
            <w:pPr>
              <w:pStyle w:val="Refhead"/>
              <w:spacing w:before="0" w:after="0"/>
              <w:rPr>
                <w:b w:val="0"/>
              </w:rPr>
            </w:pPr>
            <w:r>
              <w:rPr>
                <w:b w:val="0"/>
              </w:rPr>
              <w:t>CEAR</w:t>
            </w:r>
          </w:p>
        </w:tc>
        <w:tc>
          <w:tcPr>
            <w:tcW w:w="1623" w:type="dxa"/>
            <w:vAlign w:val="center"/>
          </w:tcPr>
          <w:p w14:paraId="4338F41E" w14:textId="77777777" w:rsidR="00E412C4" w:rsidRDefault="00E412C4" w:rsidP="00BA3D2B">
            <w:pPr>
              <w:pStyle w:val="Refhead"/>
              <w:spacing w:before="0" w:after="0"/>
              <w:rPr>
                <w:b w:val="0"/>
              </w:rPr>
            </w:pPr>
            <w:r>
              <w:rPr>
                <w:b w:val="0"/>
              </w:rPr>
              <w:t xml:space="preserve">Peer-enforced </w:t>
            </w:r>
          </w:p>
        </w:tc>
        <w:tc>
          <w:tcPr>
            <w:tcW w:w="2065" w:type="dxa"/>
            <w:vAlign w:val="center"/>
          </w:tcPr>
          <w:p w14:paraId="7AF9F312" w14:textId="77777777" w:rsidR="00E412C4" w:rsidRDefault="00E412C4" w:rsidP="00BA3D2B">
            <w:pPr>
              <w:pStyle w:val="Refhead"/>
              <w:spacing w:before="0" w:after="0"/>
              <w:rPr>
                <w:b w:val="0"/>
              </w:rPr>
            </w:pPr>
            <w:r>
              <w:rPr>
                <w:b w:val="0"/>
              </w:rPr>
              <w:t>High-</w:t>
            </w:r>
            <w:r w:rsidRPr="00EE12EB">
              <w:rPr>
                <w:b w:val="0"/>
              </w:rPr>
              <w:t xml:space="preserve">performance </w:t>
            </w:r>
          </w:p>
        </w:tc>
        <w:tc>
          <w:tcPr>
            <w:tcW w:w="1624" w:type="dxa"/>
            <w:vAlign w:val="center"/>
          </w:tcPr>
          <w:p w14:paraId="61EEE103" w14:textId="77777777" w:rsidR="00E412C4" w:rsidRDefault="00E412C4" w:rsidP="00BA3D2B">
            <w:pPr>
              <w:pStyle w:val="Refhead"/>
              <w:spacing w:before="0" w:after="0"/>
              <w:rPr>
                <w:b w:val="0"/>
              </w:rPr>
            </w:pPr>
            <w:r w:rsidRPr="00893781">
              <w:rPr>
                <w:b w:val="0"/>
              </w:rPr>
              <w:t>Paired Wilcoxon test</w:t>
            </w:r>
          </w:p>
        </w:tc>
        <w:tc>
          <w:tcPr>
            <w:tcW w:w="1014" w:type="dxa"/>
            <w:vAlign w:val="center"/>
          </w:tcPr>
          <w:p w14:paraId="243B2A73" w14:textId="77777777" w:rsidR="00E412C4" w:rsidRPr="00C13830" w:rsidRDefault="00E412C4" w:rsidP="00BA3D2B">
            <w:pPr>
              <w:pStyle w:val="Refhead"/>
              <w:spacing w:before="0" w:after="0"/>
              <w:rPr>
                <w:b w:val="0"/>
              </w:rPr>
            </w:pPr>
            <w:r w:rsidRPr="00C13830">
              <w:rPr>
                <w:b w:val="0"/>
              </w:rPr>
              <w:t>0.272</w:t>
            </w:r>
          </w:p>
        </w:tc>
        <w:tc>
          <w:tcPr>
            <w:tcW w:w="2204" w:type="dxa"/>
            <w:vAlign w:val="center"/>
          </w:tcPr>
          <w:p w14:paraId="0CD84902" w14:textId="77777777" w:rsidR="00E412C4" w:rsidRPr="00C13830" w:rsidRDefault="00E412C4" w:rsidP="00BA3D2B">
            <w:pPr>
              <w:pStyle w:val="Refhead"/>
              <w:spacing w:before="0" w:after="0"/>
              <w:rPr>
                <w:b w:val="0"/>
              </w:rPr>
            </w:pPr>
            <w:r w:rsidRPr="00C13830">
              <w:rPr>
                <w:b w:val="0"/>
              </w:rPr>
              <w:t>1.000</w:t>
            </w:r>
          </w:p>
        </w:tc>
      </w:tr>
      <w:tr w:rsidR="00E412C4" w14:paraId="15322438" w14:textId="77777777" w:rsidTr="00E412C4">
        <w:trPr>
          <w:trHeight w:val="586"/>
        </w:trPr>
        <w:tc>
          <w:tcPr>
            <w:tcW w:w="1460" w:type="dxa"/>
            <w:vAlign w:val="center"/>
          </w:tcPr>
          <w:p w14:paraId="19A05540" w14:textId="77777777" w:rsidR="00E412C4" w:rsidRDefault="00E412C4" w:rsidP="00BA3D2B">
            <w:pPr>
              <w:pStyle w:val="Refhead"/>
              <w:spacing w:before="0" w:after="0"/>
              <w:rPr>
                <w:b w:val="0"/>
              </w:rPr>
            </w:pPr>
            <w:r>
              <w:rPr>
                <w:b w:val="0"/>
              </w:rPr>
              <w:t>CEAR</w:t>
            </w:r>
            <w:r w:rsidRPr="00EE12EB">
              <w:rPr>
                <w:b w:val="0"/>
              </w:rPr>
              <w:t xml:space="preserve"> </w:t>
            </w:r>
          </w:p>
        </w:tc>
        <w:tc>
          <w:tcPr>
            <w:tcW w:w="1623" w:type="dxa"/>
            <w:vAlign w:val="center"/>
          </w:tcPr>
          <w:p w14:paraId="36F34A26" w14:textId="77777777" w:rsidR="00E412C4" w:rsidRDefault="00E412C4" w:rsidP="00BA3D2B">
            <w:pPr>
              <w:pStyle w:val="Refhead"/>
              <w:spacing w:before="0" w:after="0"/>
              <w:rPr>
                <w:b w:val="0"/>
              </w:rPr>
            </w:pPr>
            <w:r>
              <w:rPr>
                <w:b w:val="0"/>
              </w:rPr>
              <w:t xml:space="preserve">Non-enforced </w:t>
            </w:r>
          </w:p>
        </w:tc>
        <w:tc>
          <w:tcPr>
            <w:tcW w:w="2065" w:type="dxa"/>
            <w:vAlign w:val="center"/>
          </w:tcPr>
          <w:p w14:paraId="2E705BBD" w14:textId="77777777" w:rsidR="00E412C4" w:rsidRDefault="00E412C4" w:rsidP="00BA3D2B">
            <w:pPr>
              <w:pStyle w:val="Refhead"/>
              <w:spacing w:before="0" w:after="0"/>
              <w:rPr>
                <w:b w:val="0"/>
              </w:rPr>
            </w:pPr>
            <w:proofErr w:type="gramStart"/>
            <w:r>
              <w:rPr>
                <w:b w:val="0"/>
              </w:rPr>
              <w:t>Low-performance</w:t>
            </w:r>
            <w:proofErr w:type="gramEnd"/>
          </w:p>
        </w:tc>
        <w:tc>
          <w:tcPr>
            <w:tcW w:w="1624" w:type="dxa"/>
            <w:vAlign w:val="center"/>
          </w:tcPr>
          <w:p w14:paraId="277C2386" w14:textId="77777777" w:rsidR="00E412C4" w:rsidRDefault="00E412C4" w:rsidP="00BA3D2B">
            <w:pPr>
              <w:pStyle w:val="Refhead"/>
              <w:spacing w:before="0" w:after="0"/>
              <w:rPr>
                <w:b w:val="0"/>
              </w:rPr>
            </w:pPr>
            <w:r w:rsidRPr="00893781">
              <w:rPr>
                <w:b w:val="0"/>
              </w:rPr>
              <w:t>Paired Wilcoxon test</w:t>
            </w:r>
          </w:p>
        </w:tc>
        <w:tc>
          <w:tcPr>
            <w:tcW w:w="1014" w:type="dxa"/>
            <w:vAlign w:val="center"/>
          </w:tcPr>
          <w:p w14:paraId="606B988E" w14:textId="77777777" w:rsidR="00E412C4" w:rsidRDefault="00E412C4" w:rsidP="00BA3D2B">
            <w:pPr>
              <w:pStyle w:val="Refhead"/>
              <w:spacing w:before="0" w:after="0"/>
              <w:rPr>
                <w:b w:val="0"/>
              </w:rPr>
            </w:pPr>
            <w:r w:rsidRPr="0085100C">
              <w:rPr>
                <w:b w:val="0"/>
              </w:rPr>
              <w:t>0.061</w:t>
            </w:r>
          </w:p>
        </w:tc>
        <w:tc>
          <w:tcPr>
            <w:tcW w:w="2204" w:type="dxa"/>
            <w:vAlign w:val="center"/>
          </w:tcPr>
          <w:p w14:paraId="1AC8675D" w14:textId="77777777" w:rsidR="00E412C4" w:rsidRDefault="00E412C4" w:rsidP="00BA3D2B">
            <w:pPr>
              <w:pStyle w:val="Refhead"/>
              <w:spacing w:before="0" w:after="0"/>
              <w:rPr>
                <w:b w:val="0"/>
              </w:rPr>
            </w:pPr>
            <w:r w:rsidRPr="0085100C">
              <w:rPr>
                <w:b w:val="0"/>
              </w:rPr>
              <w:t>0.488</w:t>
            </w:r>
          </w:p>
        </w:tc>
      </w:tr>
      <w:tr w:rsidR="00E412C4" w14:paraId="4EE2F05F" w14:textId="77777777" w:rsidTr="00E412C4">
        <w:trPr>
          <w:trHeight w:val="586"/>
        </w:trPr>
        <w:tc>
          <w:tcPr>
            <w:tcW w:w="1460" w:type="dxa"/>
            <w:vAlign w:val="center"/>
          </w:tcPr>
          <w:p w14:paraId="3FA42C1F" w14:textId="77777777" w:rsidR="00E412C4" w:rsidRDefault="00E412C4" w:rsidP="00BA3D2B">
            <w:pPr>
              <w:pStyle w:val="Refhead"/>
              <w:spacing w:before="0" w:after="0"/>
              <w:rPr>
                <w:b w:val="0"/>
              </w:rPr>
            </w:pPr>
            <w:r>
              <w:rPr>
                <w:b w:val="0"/>
              </w:rPr>
              <w:t>CEAR</w:t>
            </w:r>
            <w:r w:rsidRPr="00EE12EB">
              <w:rPr>
                <w:b w:val="0"/>
              </w:rPr>
              <w:t xml:space="preserve"> </w:t>
            </w:r>
          </w:p>
        </w:tc>
        <w:tc>
          <w:tcPr>
            <w:tcW w:w="1623" w:type="dxa"/>
            <w:vAlign w:val="center"/>
          </w:tcPr>
          <w:p w14:paraId="183D6872" w14:textId="77777777" w:rsidR="00E412C4" w:rsidRDefault="00E412C4" w:rsidP="00BA3D2B">
            <w:pPr>
              <w:pStyle w:val="Refhead"/>
              <w:spacing w:before="0" w:after="0"/>
              <w:rPr>
                <w:b w:val="0"/>
              </w:rPr>
            </w:pPr>
            <w:r>
              <w:rPr>
                <w:b w:val="0"/>
              </w:rPr>
              <w:t xml:space="preserve">Peer-enforced </w:t>
            </w:r>
          </w:p>
        </w:tc>
        <w:tc>
          <w:tcPr>
            <w:tcW w:w="2065" w:type="dxa"/>
            <w:vAlign w:val="center"/>
          </w:tcPr>
          <w:p w14:paraId="06DCA653" w14:textId="77777777" w:rsidR="00E412C4" w:rsidRDefault="00E412C4" w:rsidP="00BA3D2B">
            <w:pPr>
              <w:pStyle w:val="Refhead"/>
              <w:spacing w:before="0" w:after="0"/>
              <w:rPr>
                <w:b w:val="0"/>
              </w:rPr>
            </w:pPr>
            <w:proofErr w:type="gramStart"/>
            <w:r>
              <w:rPr>
                <w:b w:val="0"/>
              </w:rPr>
              <w:t>Low-</w:t>
            </w:r>
            <w:r w:rsidRPr="00EE12EB">
              <w:rPr>
                <w:b w:val="0"/>
              </w:rPr>
              <w:t>performance</w:t>
            </w:r>
            <w:proofErr w:type="gramEnd"/>
            <w:r w:rsidRPr="00EE12EB">
              <w:rPr>
                <w:b w:val="0"/>
              </w:rPr>
              <w:t xml:space="preserve"> </w:t>
            </w:r>
          </w:p>
        </w:tc>
        <w:tc>
          <w:tcPr>
            <w:tcW w:w="1624" w:type="dxa"/>
            <w:vAlign w:val="center"/>
          </w:tcPr>
          <w:p w14:paraId="59E56783" w14:textId="77777777" w:rsidR="00E412C4" w:rsidRDefault="00E412C4" w:rsidP="00BA3D2B">
            <w:pPr>
              <w:pStyle w:val="Refhead"/>
              <w:spacing w:before="0" w:after="0"/>
              <w:rPr>
                <w:b w:val="0"/>
              </w:rPr>
            </w:pPr>
            <w:r w:rsidRPr="00893781">
              <w:rPr>
                <w:b w:val="0"/>
              </w:rPr>
              <w:t>Paired Wilcoxon test</w:t>
            </w:r>
          </w:p>
        </w:tc>
        <w:tc>
          <w:tcPr>
            <w:tcW w:w="1014" w:type="dxa"/>
            <w:vAlign w:val="center"/>
          </w:tcPr>
          <w:p w14:paraId="50C0F09E" w14:textId="77777777" w:rsidR="00E412C4" w:rsidRDefault="00E412C4" w:rsidP="00BA3D2B">
            <w:pPr>
              <w:pStyle w:val="Refhead"/>
              <w:spacing w:before="0" w:after="0"/>
              <w:rPr>
                <w:b w:val="0"/>
              </w:rPr>
            </w:pPr>
            <w:r w:rsidRPr="00C13830">
              <w:rPr>
                <w:b w:val="0"/>
              </w:rPr>
              <w:t>0.695</w:t>
            </w:r>
          </w:p>
        </w:tc>
        <w:tc>
          <w:tcPr>
            <w:tcW w:w="2204" w:type="dxa"/>
            <w:vAlign w:val="center"/>
          </w:tcPr>
          <w:p w14:paraId="14DBCA0C" w14:textId="77777777" w:rsidR="00E412C4" w:rsidRDefault="00E412C4" w:rsidP="00BA3D2B">
            <w:pPr>
              <w:pStyle w:val="Refhead"/>
              <w:spacing w:before="0" w:after="0"/>
              <w:rPr>
                <w:b w:val="0"/>
              </w:rPr>
            </w:pPr>
            <w:r>
              <w:rPr>
                <w:b w:val="0"/>
              </w:rPr>
              <w:t>1.000</w:t>
            </w:r>
          </w:p>
        </w:tc>
      </w:tr>
      <w:tr w:rsidR="00E412C4" w14:paraId="6FBFA069" w14:textId="77777777" w:rsidTr="00E412C4">
        <w:trPr>
          <w:trHeight w:val="586"/>
        </w:trPr>
        <w:tc>
          <w:tcPr>
            <w:tcW w:w="1460" w:type="dxa"/>
            <w:vAlign w:val="center"/>
          </w:tcPr>
          <w:p w14:paraId="732C4752" w14:textId="77777777" w:rsidR="00E412C4" w:rsidRDefault="00E412C4" w:rsidP="00BA3D2B">
            <w:pPr>
              <w:pStyle w:val="Refhead"/>
              <w:spacing w:before="0" w:after="0"/>
              <w:rPr>
                <w:b w:val="0"/>
              </w:rPr>
            </w:pPr>
            <w:r>
              <w:rPr>
                <w:b w:val="0"/>
              </w:rPr>
              <w:t xml:space="preserve">Pseudo-OA </w:t>
            </w:r>
          </w:p>
        </w:tc>
        <w:tc>
          <w:tcPr>
            <w:tcW w:w="1623" w:type="dxa"/>
            <w:vAlign w:val="center"/>
          </w:tcPr>
          <w:p w14:paraId="04B91AB1" w14:textId="77777777" w:rsidR="00E412C4" w:rsidRDefault="00E412C4" w:rsidP="00BA3D2B">
            <w:pPr>
              <w:pStyle w:val="Refhead"/>
              <w:spacing w:before="0" w:after="0"/>
              <w:rPr>
                <w:b w:val="0"/>
              </w:rPr>
            </w:pPr>
            <w:r>
              <w:rPr>
                <w:b w:val="0"/>
              </w:rPr>
              <w:t>Non-enforced</w:t>
            </w:r>
          </w:p>
        </w:tc>
        <w:tc>
          <w:tcPr>
            <w:tcW w:w="2065" w:type="dxa"/>
            <w:vAlign w:val="center"/>
          </w:tcPr>
          <w:p w14:paraId="4C419C31" w14:textId="77777777" w:rsidR="00E412C4" w:rsidRDefault="00E412C4" w:rsidP="00BA3D2B">
            <w:pPr>
              <w:pStyle w:val="Refhead"/>
              <w:spacing w:before="0" w:after="0"/>
              <w:rPr>
                <w:b w:val="0"/>
              </w:rPr>
            </w:pPr>
            <w:r>
              <w:rPr>
                <w:b w:val="0"/>
              </w:rPr>
              <w:t xml:space="preserve">High-performance </w:t>
            </w:r>
          </w:p>
        </w:tc>
        <w:tc>
          <w:tcPr>
            <w:tcW w:w="1624" w:type="dxa"/>
            <w:vAlign w:val="center"/>
          </w:tcPr>
          <w:p w14:paraId="0C11DDDE" w14:textId="77777777" w:rsidR="00E412C4" w:rsidRDefault="00E412C4" w:rsidP="00BA3D2B">
            <w:pPr>
              <w:pStyle w:val="Refhead"/>
              <w:spacing w:before="0" w:after="0"/>
              <w:rPr>
                <w:b w:val="0"/>
              </w:rPr>
            </w:pPr>
            <w:r>
              <w:rPr>
                <w:b w:val="0"/>
              </w:rPr>
              <w:t>Paired Wilcoxon test</w:t>
            </w:r>
          </w:p>
        </w:tc>
        <w:tc>
          <w:tcPr>
            <w:tcW w:w="1014" w:type="dxa"/>
            <w:vAlign w:val="center"/>
          </w:tcPr>
          <w:p w14:paraId="24794DDD" w14:textId="77777777" w:rsidR="00E412C4" w:rsidRPr="005C7B86" w:rsidRDefault="00E412C4" w:rsidP="00BA3D2B">
            <w:pPr>
              <w:pStyle w:val="Refhead"/>
              <w:spacing w:before="0" w:after="0"/>
              <w:rPr>
                <w:b w:val="0"/>
              </w:rPr>
            </w:pPr>
            <w:r w:rsidRPr="0085100C">
              <w:rPr>
                <w:b w:val="0"/>
              </w:rPr>
              <w:t>0.519</w:t>
            </w:r>
          </w:p>
        </w:tc>
        <w:tc>
          <w:tcPr>
            <w:tcW w:w="2204" w:type="dxa"/>
            <w:vAlign w:val="center"/>
          </w:tcPr>
          <w:p w14:paraId="5CACE44F" w14:textId="77777777" w:rsidR="00E412C4" w:rsidRDefault="00E412C4" w:rsidP="00BA3D2B">
            <w:pPr>
              <w:pStyle w:val="Refhead"/>
              <w:spacing w:before="0" w:after="0"/>
              <w:rPr>
                <w:b w:val="0"/>
              </w:rPr>
            </w:pPr>
            <w:r w:rsidRPr="0085100C">
              <w:rPr>
                <w:b w:val="0"/>
              </w:rPr>
              <w:t>1.000</w:t>
            </w:r>
          </w:p>
        </w:tc>
      </w:tr>
      <w:tr w:rsidR="00E412C4" w14:paraId="21206FF0" w14:textId="77777777" w:rsidTr="00E412C4">
        <w:trPr>
          <w:trHeight w:val="586"/>
        </w:trPr>
        <w:tc>
          <w:tcPr>
            <w:tcW w:w="1460" w:type="dxa"/>
            <w:vAlign w:val="center"/>
          </w:tcPr>
          <w:p w14:paraId="2579C3B3" w14:textId="77777777" w:rsidR="00E412C4" w:rsidRDefault="00E412C4" w:rsidP="00BA3D2B">
            <w:pPr>
              <w:pStyle w:val="Refhead"/>
              <w:spacing w:before="0" w:after="0"/>
              <w:rPr>
                <w:b w:val="0"/>
              </w:rPr>
            </w:pPr>
            <w:r>
              <w:rPr>
                <w:b w:val="0"/>
              </w:rPr>
              <w:t xml:space="preserve">Pseudo-OA </w:t>
            </w:r>
          </w:p>
        </w:tc>
        <w:tc>
          <w:tcPr>
            <w:tcW w:w="1623" w:type="dxa"/>
            <w:vAlign w:val="center"/>
          </w:tcPr>
          <w:p w14:paraId="4B555EB4" w14:textId="77777777" w:rsidR="00E412C4" w:rsidRDefault="00E412C4" w:rsidP="00BA3D2B">
            <w:pPr>
              <w:pStyle w:val="Refhead"/>
              <w:spacing w:before="0" w:after="0"/>
              <w:rPr>
                <w:b w:val="0"/>
              </w:rPr>
            </w:pPr>
            <w:r>
              <w:rPr>
                <w:b w:val="0"/>
              </w:rPr>
              <w:t>Peer-enforced</w:t>
            </w:r>
          </w:p>
        </w:tc>
        <w:tc>
          <w:tcPr>
            <w:tcW w:w="2065" w:type="dxa"/>
            <w:vAlign w:val="center"/>
          </w:tcPr>
          <w:p w14:paraId="251EED78" w14:textId="77777777" w:rsidR="00E412C4" w:rsidRDefault="00E412C4" w:rsidP="00BA3D2B">
            <w:pPr>
              <w:pStyle w:val="Refhead"/>
              <w:spacing w:before="0" w:after="0"/>
              <w:rPr>
                <w:b w:val="0"/>
              </w:rPr>
            </w:pPr>
            <w:r>
              <w:rPr>
                <w:b w:val="0"/>
              </w:rPr>
              <w:t xml:space="preserve">High-performance </w:t>
            </w:r>
          </w:p>
        </w:tc>
        <w:tc>
          <w:tcPr>
            <w:tcW w:w="1624" w:type="dxa"/>
            <w:vAlign w:val="center"/>
          </w:tcPr>
          <w:p w14:paraId="2E88D269" w14:textId="77777777" w:rsidR="00E412C4" w:rsidRDefault="00E412C4" w:rsidP="00BA3D2B">
            <w:pPr>
              <w:pStyle w:val="Refhead"/>
              <w:spacing w:before="0" w:after="0"/>
              <w:rPr>
                <w:b w:val="0"/>
              </w:rPr>
            </w:pPr>
            <w:r w:rsidRPr="00893781">
              <w:rPr>
                <w:b w:val="0"/>
              </w:rPr>
              <w:t>Paired Wilcoxon test</w:t>
            </w:r>
          </w:p>
        </w:tc>
        <w:tc>
          <w:tcPr>
            <w:tcW w:w="1014" w:type="dxa"/>
            <w:vAlign w:val="center"/>
          </w:tcPr>
          <w:p w14:paraId="51FCDA5D" w14:textId="77777777" w:rsidR="00E412C4" w:rsidRPr="00C13830" w:rsidRDefault="00E412C4" w:rsidP="00BA3D2B">
            <w:pPr>
              <w:pStyle w:val="Refhead"/>
              <w:spacing w:before="0" w:after="0"/>
              <w:rPr>
                <w:b w:val="0"/>
              </w:rPr>
            </w:pPr>
            <w:r w:rsidRPr="00C13830">
              <w:rPr>
                <w:b w:val="0"/>
              </w:rPr>
              <w:t>0.254</w:t>
            </w:r>
          </w:p>
        </w:tc>
        <w:tc>
          <w:tcPr>
            <w:tcW w:w="2204" w:type="dxa"/>
            <w:vAlign w:val="center"/>
          </w:tcPr>
          <w:p w14:paraId="6C5201EA" w14:textId="77777777" w:rsidR="00E412C4" w:rsidRPr="005C7B86" w:rsidRDefault="00E412C4" w:rsidP="00BA3D2B">
            <w:pPr>
              <w:pStyle w:val="Refhead"/>
              <w:spacing w:before="0" w:after="0"/>
              <w:rPr>
                <w:b w:val="0"/>
              </w:rPr>
            </w:pPr>
            <w:r>
              <w:rPr>
                <w:b w:val="0"/>
              </w:rPr>
              <w:t>1.000</w:t>
            </w:r>
          </w:p>
        </w:tc>
      </w:tr>
      <w:tr w:rsidR="00E412C4" w14:paraId="19BBEA52" w14:textId="77777777" w:rsidTr="00E412C4">
        <w:trPr>
          <w:trHeight w:val="586"/>
        </w:trPr>
        <w:tc>
          <w:tcPr>
            <w:tcW w:w="1460" w:type="dxa"/>
            <w:vAlign w:val="center"/>
          </w:tcPr>
          <w:p w14:paraId="7472FC76" w14:textId="77777777" w:rsidR="00E412C4" w:rsidRDefault="00E412C4" w:rsidP="00BA3D2B">
            <w:pPr>
              <w:pStyle w:val="Refhead"/>
              <w:spacing w:before="0" w:after="0"/>
              <w:rPr>
                <w:b w:val="0"/>
              </w:rPr>
            </w:pPr>
            <w:r>
              <w:rPr>
                <w:b w:val="0"/>
              </w:rPr>
              <w:t xml:space="preserve">Pseudo-OA </w:t>
            </w:r>
          </w:p>
        </w:tc>
        <w:tc>
          <w:tcPr>
            <w:tcW w:w="1623" w:type="dxa"/>
            <w:vAlign w:val="center"/>
          </w:tcPr>
          <w:p w14:paraId="7A4C367F" w14:textId="77777777" w:rsidR="00E412C4" w:rsidRDefault="00E412C4" w:rsidP="00BA3D2B">
            <w:pPr>
              <w:pStyle w:val="Refhead"/>
              <w:spacing w:before="0" w:after="0"/>
              <w:rPr>
                <w:b w:val="0"/>
              </w:rPr>
            </w:pPr>
            <w:r>
              <w:rPr>
                <w:b w:val="0"/>
              </w:rPr>
              <w:t>Non-enforced</w:t>
            </w:r>
          </w:p>
        </w:tc>
        <w:tc>
          <w:tcPr>
            <w:tcW w:w="2065" w:type="dxa"/>
            <w:vAlign w:val="center"/>
          </w:tcPr>
          <w:p w14:paraId="58D39B40" w14:textId="77777777" w:rsidR="00E412C4" w:rsidRDefault="00E412C4" w:rsidP="00BA3D2B">
            <w:pPr>
              <w:pStyle w:val="Refhead"/>
              <w:spacing w:before="0" w:after="0"/>
              <w:rPr>
                <w:b w:val="0"/>
              </w:rPr>
            </w:pPr>
            <w:proofErr w:type="gramStart"/>
            <w:r>
              <w:rPr>
                <w:b w:val="0"/>
              </w:rPr>
              <w:t>Low-performance</w:t>
            </w:r>
            <w:proofErr w:type="gramEnd"/>
            <w:r>
              <w:rPr>
                <w:b w:val="0"/>
              </w:rPr>
              <w:t xml:space="preserve"> </w:t>
            </w:r>
          </w:p>
        </w:tc>
        <w:tc>
          <w:tcPr>
            <w:tcW w:w="1624" w:type="dxa"/>
            <w:vAlign w:val="center"/>
          </w:tcPr>
          <w:p w14:paraId="48F7BC7E" w14:textId="77777777" w:rsidR="00E412C4" w:rsidRDefault="00E412C4" w:rsidP="00BA3D2B">
            <w:pPr>
              <w:pStyle w:val="Refhead"/>
              <w:spacing w:before="0" w:after="0"/>
              <w:rPr>
                <w:b w:val="0"/>
              </w:rPr>
            </w:pPr>
            <w:r w:rsidRPr="00893781">
              <w:rPr>
                <w:b w:val="0"/>
              </w:rPr>
              <w:t>Paired Wilcoxon test</w:t>
            </w:r>
          </w:p>
        </w:tc>
        <w:tc>
          <w:tcPr>
            <w:tcW w:w="1014" w:type="dxa"/>
            <w:vAlign w:val="center"/>
          </w:tcPr>
          <w:p w14:paraId="63070A3C" w14:textId="77777777" w:rsidR="00E412C4" w:rsidRPr="0085100C" w:rsidRDefault="00E412C4" w:rsidP="00BA3D2B">
            <w:pPr>
              <w:pStyle w:val="Refhead"/>
              <w:spacing w:before="0" w:after="0"/>
              <w:rPr>
                <w:b w:val="0"/>
              </w:rPr>
            </w:pPr>
            <w:r w:rsidRPr="0085100C">
              <w:rPr>
                <w:b w:val="0"/>
              </w:rPr>
              <w:t>0.111</w:t>
            </w:r>
          </w:p>
        </w:tc>
        <w:tc>
          <w:tcPr>
            <w:tcW w:w="2204" w:type="dxa"/>
            <w:vAlign w:val="center"/>
          </w:tcPr>
          <w:p w14:paraId="20207F2F" w14:textId="48CD72F4" w:rsidR="00E412C4" w:rsidRPr="0085100C" w:rsidRDefault="00E412C4" w:rsidP="00BA3D2B">
            <w:pPr>
              <w:pStyle w:val="Refhead"/>
              <w:spacing w:before="0" w:after="0"/>
              <w:rPr>
                <w:b w:val="0"/>
              </w:rPr>
            </w:pPr>
            <w:r w:rsidRPr="0085100C">
              <w:rPr>
                <w:b w:val="0"/>
              </w:rPr>
              <w:t>0.8</w:t>
            </w:r>
            <w:ins w:id="217" w:author="Ignacia" w:date="2021-01-13T10:27:00Z">
              <w:r w:rsidR="00AC090B">
                <w:rPr>
                  <w:b w:val="0"/>
                </w:rPr>
                <w:t>90</w:t>
              </w:r>
            </w:ins>
            <w:del w:id="218" w:author="Ignacia" w:date="2021-01-13T10:27:00Z">
              <w:r w:rsidRPr="0085100C" w:rsidDel="00AC090B">
                <w:rPr>
                  <w:b w:val="0"/>
                </w:rPr>
                <w:delText>88</w:delText>
              </w:r>
            </w:del>
          </w:p>
        </w:tc>
      </w:tr>
      <w:tr w:rsidR="00E412C4" w14:paraId="1AA118D9" w14:textId="77777777" w:rsidTr="00E412C4">
        <w:trPr>
          <w:trHeight w:val="586"/>
        </w:trPr>
        <w:tc>
          <w:tcPr>
            <w:tcW w:w="1460" w:type="dxa"/>
            <w:vAlign w:val="center"/>
          </w:tcPr>
          <w:p w14:paraId="591900C3" w14:textId="77777777" w:rsidR="00E412C4" w:rsidRDefault="00E412C4" w:rsidP="00BA3D2B">
            <w:pPr>
              <w:pStyle w:val="Refhead"/>
              <w:spacing w:before="0" w:after="0"/>
              <w:rPr>
                <w:b w:val="0"/>
              </w:rPr>
            </w:pPr>
            <w:r>
              <w:rPr>
                <w:b w:val="0"/>
              </w:rPr>
              <w:t xml:space="preserve">Pseudo-OA </w:t>
            </w:r>
          </w:p>
        </w:tc>
        <w:tc>
          <w:tcPr>
            <w:tcW w:w="1623" w:type="dxa"/>
            <w:vAlign w:val="center"/>
          </w:tcPr>
          <w:p w14:paraId="2F3F22CA" w14:textId="77777777" w:rsidR="00E412C4" w:rsidRDefault="00E412C4" w:rsidP="00BA3D2B">
            <w:pPr>
              <w:pStyle w:val="Refhead"/>
              <w:spacing w:before="0" w:after="0"/>
              <w:rPr>
                <w:b w:val="0"/>
              </w:rPr>
            </w:pPr>
            <w:r>
              <w:rPr>
                <w:b w:val="0"/>
              </w:rPr>
              <w:t>Peer-enforced</w:t>
            </w:r>
          </w:p>
        </w:tc>
        <w:tc>
          <w:tcPr>
            <w:tcW w:w="2065" w:type="dxa"/>
            <w:vAlign w:val="center"/>
          </w:tcPr>
          <w:p w14:paraId="24267314" w14:textId="77777777" w:rsidR="00E412C4" w:rsidRDefault="00E412C4" w:rsidP="00BA3D2B">
            <w:pPr>
              <w:pStyle w:val="Refhead"/>
              <w:spacing w:before="0" w:after="0"/>
              <w:rPr>
                <w:b w:val="0"/>
              </w:rPr>
            </w:pPr>
            <w:proofErr w:type="gramStart"/>
            <w:r>
              <w:rPr>
                <w:b w:val="0"/>
              </w:rPr>
              <w:t>Low-performance</w:t>
            </w:r>
            <w:proofErr w:type="gramEnd"/>
            <w:r>
              <w:rPr>
                <w:b w:val="0"/>
              </w:rPr>
              <w:t xml:space="preserve"> </w:t>
            </w:r>
          </w:p>
        </w:tc>
        <w:tc>
          <w:tcPr>
            <w:tcW w:w="1624" w:type="dxa"/>
            <w:vAlign w:val="center"/>
          </w:tcPr>
          <w:p w14:paraId="72199BFB" w14:textId="77777777" w:rsidR="00E412C4" w:rsidRDefault="00E412C4" w:rsidP="00BA3D2B">
            <w:pPr>
              <w:pStyle w:val="Refhead"/>
              <w:spacing w:before="0" w:after="0"/>
              <w:rPr>
                <w:b w:val="0"/>
              </w:rPr>
            </w:pPr>
            <w:r w:rsidRPr="00893781">
              <w:rPr>
                <w:b w:val="0"/>
              </w:rPr>
              <w:t>Paired Wilcoxon test</w:t>
            </w:r>
          </w:p>
        </w:tc>
        <w:tc>
          <w:tcPr>
            <w:tcW w:w="1014" w:type="dxa"/>
            <w:vAlign w:val="center"/>
          </w:tcPr>
          <w:p w14:paraId="5B81E498" w14:textId="77777777" w:rsidR="00E412C4" w:rsidRPr="005C7B86" w:rsidRDefault="00E412C4" w:rsidP="00BA3D2B">
            <w:pPr>
              <w:pStyle w:val="Refhead"/>
              <w:spacing w:before="0" w:after="0"/>
              <w:rPr>
                <w:b w:val="0"/>
              </w:rPr>
            </w:pPr>
            <w:r w:rsidRPr="00C13830">
              <w:rPr>
                <w:b w:val="0"/>
              </w:rPr>
              <w:t>0.421</w:t>
            </w:r>
          </w:p>
        </w:tc>
        <w:tc>
          <w:tcPr>
            <w:tcW w:w="2204" w:type="dxa"/>
            <w:vAlign w:val="center"/>
          </w:tcPr>
          <w:p w14:paraId="212B712A" w14:textId="77777777" w:rsidR="00E412C4" w:rsidRPr="005C7B86" w:rsidRDefault="00E412C4" w:rsidP="00BA3D2B">
            <w:pPr>
              <w:pStyle w:val="Refhead"/>
              <w:spacing w:before="0" w:after="0"/>
              <w:rPr>
                <w:b w:val="0"/>
              </w:rPr>
            </w:pPr>
            <w:r>
              <w:rPr>
                <w:b w:val="0"/>
              </w:rPr>
              <w:t>1.000</w:t>
            </w:r>
          </w:p>
        </w:tc>
      </w:tr>
    </w:tbl>
    <w:p w14:paraId="26467D0A" w14:textId="2CF1F034" w:rsidR="00E412C4" w:rsidRDefault="00E412C4" w:rsidP="00E412C4">
      <w:pPr>
        <w:pStyle w:val="Refhead"/>
        <w:spacing w:before="0" w:after="0"/>
        <w:rPr>
          <w:b w:val="0"/>
        </w:rPr>
      </w:pPr>
      <w:r>
        <w:rPr>
          <w:b w:val="0"/>
        </w:rPr>
        <w:t xml:space="preserve">*P values were adjusted using the Bonferroni method for multiple comparisons considering 8 hypotheses and a significance level equal to 5%. </w:t>
      </w:r>
      <w:r w:rsidRPr="004C0E87">
        <w:rPr>
          <w:b w:val="0"/>
        </w:rPr>
        <w:t xml:space="preserve">Shaded rows show significant differences after correction </w:t>
      </w:r>
      <w:r>
        <w:rPr>
          <w:b w:val="0"/>
        </w:rPr>
        <w:t>for multiple hypotheses testing.</w:t>
      </w:r>
    </w:p>
    <w:p w14:paraId="31430657" w14:textId="77777777" w:rsidR="00E412C4" w:rsidRDefault="00E412C4" w:rsidP="00E412C4">
      <w:pPr>
        <w:rPr>
          <w:b/>
          <w:bCs/>
          <w:sz w:val="24"/>
          <w:szCs w:val="24"/>
        </w:rPr>
      </w:pPr>
    </w:p>
    <w:p w14:paraId="0BDAB75D" w14:textId="77777777" w:rsidR="007E38AA" w:rsidRPr="007F32D0" w:rsidRDefault="007E38AA" w:rsidP="007F32D0">
      <w:pPr>
        <w:rPr>
          <w:sz w:val="24"/>
          <w:szCs w:val="24"/>
        </w:rPr>
      </w:pPr>
    </w:p>
    <w:sectPr w:rsidR="007E38AA" w:rsidRPr="007F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37EC8"/>
    <w:multiLevelType w:val="hybridMultilevel"/>
    <w:tmpl w:val="336E6726"/>
    <w:lvl w:ilvl="0" w:tplc="942602E8">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8D0DF9"/>
    <w:multiLevelType w:val="hybridMultilevel"/>
    <w:tmpl w:val="6EEA8A9C"/>
    <w:lvl w:ilvl="0" w:tplc="942602E8">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34AF9"/>
    <w:multiLevelType w:val="hybridMultilevel"/>
    <w:tmpl w:val="D744CD78"/>
    <w:lvl w:ilvl="0" w:tplc="942602E8">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16D27"/>
    <w:multiLevelType w:val="hybridMultilevel"/>
    <w:tmpl w:val="84925F4A"/>
    <w:lvl w:ilvl="0" w:tplc="942602E8">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49726C"/>
    <w:multiLevelType w:val="hybridMultilevel"/>
    <w:tmpl w:val="EBB64F64"/>
    <w:lvl w:ilvl="0" w:tplc="942602E8">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gnacia">
    <w15:presenceInfo w15:providerId="Windows Live" w15:userId="2fa80f3020505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DA"/>
    <w:rsid w:val="00003F31"/>
    <w:rsid w:val="0006204B"/>
    <w:rsid w:val="00125C1F"/>
    <w:rsid w:val="00136C2D"/>
    <w:rsid w:val="001B5B15"/>
    <w:rsid w:val="00227BE8"/>
    <w:rsid w:val="002D24B6"/>
    <w:rsid w:val="002E11FF"/>
    <w:rsid w:val="00306499"/>
    <w:rsid w:val="00337270"/>
    <w:rsid w:val="003852DA"/>
    <w:rsid w:val="00394489"/>
    <w:rsid w:val="003D2992"/>
    <w:rsid w:val="00414CBF"/>
    <w:rsid w:val="004671F3"/>
    <w:rsid w:val="004724F4"/>
    <w:rsid w:val="00473147"/>
    <w:rsid w:val="004C4472"/>
    <w:rsid w:val="005305F7"/>
    <w:rsid w:val="00686767"/>
    <w:rsid w:val="006A48B8"/>
    <w:rsid w:val="006A6264"/>
    <w:rsid w:val="00702634"/>
    <w:rsid w:val="007D47EC"/>
    <w:rsid w:val="007E38AA"/>
    <w:rsid w:val="007F32D0"/>
    <w:rsid w:val="008071C0"/>
    <w:rsid w:val="00876C41"/>
    <w:rsid w:val="00882043"/>
    <w:rsid w:val="00897DDC"/>
    <w:rsid w:val="009A6603"/>
    <w:rsid w:val="00A60D2B"/>
    <w:rsid w:val="00AC090B"/>
    <w:rsid w:val="00AE385A"/>
    <w:rsid w:val="00BA3D2B"/>
    <w:rsid w:val="00BD06C8"/>
    <w:rsid w:val="00BD6B10"/>
    <w:rsid w:val="00C26C89"/>
    <w:rsid w:val="00C5451C"/>
    <w:rsid w:val="00D15AD6"/>
    <w:rsid w:val="00D267C9"/>
    <w:rsid w:val="00D520CF"/>
    <w:rsid w:val="00D92C99"/>
    <w:rsid w:val="00DE069D"/>
    <w:rsid w:val="00DE68EC"/>
    <w:rsid w:val="00E412C4"/>
    <w:rsid w:val="00ED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FDEA"/>
  <w15:chartTrackingRefBased/>
  <w15:docId w15:val="{E59DD5FB-A2AD-4D68-890B-84D109DF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2D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52DA"/>
    <w:pPr>
      <w:spacing w:before="120"/>
      <w:ind w:firstLine="720"/>
    </w:pPr>
    <w:rPr>
      <w:rFonts w:eastAsia="Times New Roman"/>
      <w:sz w:val="24"/>
      <w:szCs w:val="24"/>
    </w:rPr>
  </w:style>
  <w:style w:type="paragraph" w:styleId="ListParagraph">
    <w:name w:val="List Paragraph"/>
    <w:basedOn w:val="Normal"/>
    <w:uiPriority w:val="34"/>
    <w:qFormat/>
    <w:rsid w:val="003852DA"/>
    <w:pPr>
      <w:ind w:left="720"/>
      <w:contextualSpacing/>
    </w:pPr>
  </w:style>
  <w:style w:type="table" w:styleId="TableGrid">
    <w:name w:val="Table Grid"/>
    <w:basedOn w:val="TableNormal"/>
    <w:uiPriority w:val="39"/>
    <w:rsid w:val="00D92C99"/>
    <w:pPr>
      <w:spacing w:after="0" w:line="240" w:lineRule="auto"/>
    </w:pPr>
    <w:rPr>
      <w:rFonts w:ascii="Times" w:eastAsia="Times New Roman"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head">
    <w:name w:val="Ref head"/>
    <w:basedOn w:val="Normal"/>
    <w:rsid w:val="004724F4"/>
    <w:pPr>
      <w:keepNext/>
      <w:spacing w:before="120" w:after="120"/>
      <w:outlineLvl w:val="0"/>
    </w:pPr>
    <w:rPr>
      <w:rFonts w:eastAsia="Times New Roman"/>
      <w:b/>
      <w:bCs/>
      <w:kern w:val="28"/>
      <w:sz w:val="24"/>
      <w:szCs w:val="24"/>
    </w:rPr>
  </w:style>
  <w:style w:type="character" w:styleId="CommentReference">
    <w:name w:val="annotation reference"/>
    <w:basedOn w:val="DefaultParagraphFont"/>
    <w:uiPriority w:val="99"/>
    <w:semiHidden/>
    <w:unhideWhenUsed/>
    <w:rsid w:val="00136C2D"/>
    <w:rPr>
      <w:sz w:val="16"/>
      <w:szCs w:val="16"/>
    </w:rPr>
  </w:style>
  <w:style w:type="paragraph" w:styleId="CommentText">
    <w:name w:val="annotation text"/>
    <w:basedOn w:val="Normal"/>
    <w:link w:val="CommentTextChar"/>
    <w:uiPriority w:val="99"/>
    <w:semiHidden/>
    <w:unhideWhenUsed/>
    <w:rsid w:val="00136C2D"/>
  </w:style>
  <w:style w:type="character" w:customStyle="1" w:styleId="CommentTextChar">
    <w:name w:val="Comment Text Char"/>
    <w:basedOn w:val="DefaultParagraphFont"/>
    <w:link w:val="CommentText"/>
    <w:uiPriority w:val="99"/>
    <w:semiHidden/>
    <w:rsid w:val="00136C2D"/>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36C2D"/>
    <w:rPr>
      <w:b/>
      <w:bCs/>
    </w:rPr>
  </w:style>
  <w:style w:type="character" w:customStyle="1" w:styleId="CommentSubjectChar">
    <w:name w:val="Comment Subject Char"/>
    <w:basedOn w:val="CommentTextChar"/>
    <w:link w:val="CommentSubject"/>
    <w:uiPriority w:val="99"/>
    <w:semiHidden/>
    <w:rsid w:val="00136C2D"/>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2394</TotalTime>
  <Pages>15</Pages>
  <Words>3871</Words>
  <Characters>22067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Rivera</dc:creator>
  <cp:keywords/>
  <dc:description/>
  <cp:lastModifiedBy>Ignacia</cp:lastModifiedBy>
  <cp:revision>33</cp:revision>
  <dcterms:created xsi:type="dcterms:W3CDTF">2020-09-21T22:35:00Z</dcterms:created>
  <dcterms:modified xsi:type="dcterms:W3CDTF">2021-01-13T18:27:00Z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id="Jo7eVPIt"/&gt;&lt;style id="http://www.zotero.org/styles/conservation-biology" hasBibliography="1" bibliographyStyleHasBeenSet="0"/&gt;&lt;prefs&gt;&lt;pref name="fieldType" value="Field"/&gt;&lt;/prefs&gt;&lt;/data&gt;</vt:lpwstr>
  </property>
</Properties>
</file>