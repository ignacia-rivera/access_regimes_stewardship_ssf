
<file path=[Content_Types].xml><?xml version="1.0" encoding="utf-8"?>
<Types xmlns="http://schemas.openxmlformats.org/package/2006/content-types">
  <Default Extension="jp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B460E5" w14:textId="2DBB4A80" w:rsidR="000E7438" w:rsidRPr="0036787B" w:rsidRDefault="000E7438" w:rsidP="0036787B">
      <w:pPr>
        <w:spacing w:line="480" w:lineRule="auto"/>
        <w:jc w:val="center"/>
        <w:rPr>
          <w:rFonts w:ascii="Times New Roman" w:hAnsi="Times New Roman" w:cs="Times New Roman"/>
          <w:b/>
          <w:bCs/>
          <w:sz w:val="28"/>
          <w:szCs w:val="28"/>
        </w:rPr>
      </w:pPr>
      <w:r w:rsidRPr="0036787B">
        <w:rPr>
          <w:rFonts w:ascii="Times New Roman" w:hAnsi="Times New Roman" w:cs="Times New Roman"/>
          <w:b/>
          <w:bCs/>
          <w:sz w:val="28"/>
          <w:szCs w:val="28"/>
        </w:rPr>
        <w:t>Experience with access regime policies influences compliance and enforcement behaviors of common-pool resource users</w:t>
      </w:r>
    </w:p>
    <w:p w14:paraId="6DA370B2" w14:textId="77777777" w:rsidR="0036787B" w:rsidRDefault="0036787B" w:rsidP="000E7438">
      <w:pPr>
        <w:spacing w:line="480" w:lineRule="auto"/>
        <w:rPr>
          <w:rFonts w:ascii="Times New Roman" w:hAnsi="Times New Roman" w:cs="Times New Roman"/>
          <w:b/>
          <w:bCs/>
          <w:sz w:val="24"/>
          <w:szCs w:val="24"/>
        </w:rPr>
      </w:pPr>
    </w:p>
    <w:p w14:paraId="1B0A0760" w14:textId="175687C6" w:rsidR="000E7438" w:rsidRPr="000E7438" w:rsidRDefault="000E7438" w:rsidP="000E7438">
      <w:pPr>
        <w:spacing w:line="480" w:lineRule="auto"/>
        <w:rPr>
          <w:rFonts w:ascii="Times New Roman" w:hAnsi="Times New Roman" w:cs="Times New Roman"/>
          <w:b/>
          <w:bCs/>
          <w:sz w:val="24"/>
          <w:szCs w:val="24"/>
        </w:rPr>
      </w:pPr>
      <w:r w:rsidRPr="000E7438">
        <w:rPr>
          <w:rFonts w:ascii="Times New Roman" w:hAnsi="Times New Roman" w:cs="Times New Roman"/>
          <w:b/>
          <w:bCs/>
          <w:sz w:val="24"/>
          <w:szCs w:val="24"/>
        </w:rPr>
        <w:t>Abstract</w:t>
      </w:r>
    </w:p>
    <w:p w14:paraId="6AC9AA1D" w14:textId="77777777"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 xml:space="preserve">Governance regimes which assign exclusive access to support collective action are increasingly promoted to manage common-pool resources under the premise they foster environmental stewardship. However, experimental evidence linked to existing policies, which explore this premise is lacking. Overlapping access policies in small-scale fisheries provide a unique opportunity to test the effects of access regimes over users' stewardship behaviors. We performed a lab-in-the-field experiment to assess how fishers’ previous experience with access regimes relate to compliance and peer-enforcement (n = 120). Fishers’ compliance and peer-enforcement decisions were compared in a common-pool-resource game. Treatments differed in framing to represent exclusive access and pseudo-open access regimes, both of which fishers face in real life. </w:t>
      </w:r>
      <w:commentRangeStart w:id="0"/>
      <w:r w:rsidRPr="000E7438">
        <w:rPr>
          <w:rFonts w:ascii="Times New Roman" w:hAnsi="Times New Roman" w:cs="Times New Roman"/>
          <w:sz w:val="24"/>
          <w:szCs w:val="24"/>
        </w:rPr>
        <w:t>The highest levels of compliance and peer-enforcement were observed under the exclusive access treatment but only for fishers who have previous successful experiences with exclusive access policies</w:t>
      </w:r>
      <w:commentRangeEnd w:id="0"/>
      <w:r w:rsidR="00435C14">
        <w:rPr>
          <w:rStyle w:val="CommentReference"/>
        </w:rPr>
        <w:commentReference w:id="0"/>
      </w:r>
      <w:r w:rsidRPr="000E7438">
        <w:rPr>
          <w:rFonts w:ascii="Times New Roman" w:hAnsi="Times New Roman" w:cs="Times New Roman"/>
          <w:sz w:val="24"/>
          <w:szCs w:val="24"/>
        </w:rPr>
        <w:t>. Results support previous research on ocean governance by experimentally assessing the role of access regimes over users’ stewardship behaviors.</w:t>
      </w:r>
    </w:p>
    <w:p w14:paraId="149813D3" w14:textId="228766F8" w:rsidR="000E7438" w:rsidRPr="000E7438" w:rsidRDefault="000E7438" w:rsidP="000E7438">
      <w:pPr>
        <w:spacing w:line="480" w:lineRule="auto"/>
        <w:rPr>
          <w:rFonts w:ascii="Times New Roman" w:hAnsi="Times New Roman" w:cs="Times New Roman"/>
          <w:b/>
          <w:bCs/>
          <w:sz w:val="24"/>
          <w:szCs w:val="24"/>
        </w:rPr>
      </w:pPr>
      <w:r w:rsidRPr="000E7438">
        <w:rPr>
          <w:rFonts w:ascii="Times New Roman" w:hAnsi="Times New Roman" w:cs="Times New Roman"/>
          <w:b/>
          <w:bCs/>
          <w:sz w:val="24"/>
          <w:szCs w:val="24"/>
        </w:rPr>
        <w:t>Introduction</w:t>
      </w:r>
    </w:p>
    <w:p w14:paraId="293D39F4" w14:textId="76C3EA43"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 xml:space="preserve">Environmental stewardship is a promising pathway towards the sustainable use and conservation of natural common-pool resources (CPRs) </w:t>
      </w:r>
      <w:r w:rsidR="00CC41F2">
        <w:rPr>
          <w:rFonts w:ascii="Times New Roman" w:hAnsi="Times New Roman" w:cs="Times New Roman"/>
          <w:sz w:val="24"/>
          <w:szCs w:val="24"/>
        </w:rPr>
        <w:fldChar w:fldCharType="begin"/>
      </w:r>
      <w:r w:rsidR="00CC41F2">
        <w:rPr>
          <w:rFonts w:ascii="Times New Roman" w:hAnsi="Times New Roman" w:cs="Times New Roman"/>
          <w:sz w:val="24"/>
          <w:szCs w:val="24"/>
        </w:rPr>
        <w:instrText xml:space="preserve"> ADDIN ZOTERO_ITEM CSL_CITATION {"citationID":"qF1NOoqJ","properties":{"formattedCitation":"(Bennett et al. 2018)","plainCitation":"(Bennett et al. 2018)","noteIndex":0},"citationItems":[{"id":74,"uris":["http://zotero.org/users/3065856/items/JYNE79IH"],"uri":["http://zotero.org/users/3065856/items/JYNE79IH"],"itemData":{"id":74,"type":"article-journal","abstract":"There has been increasing attention to and investment in local environmental stewardship in conservation and environmental management policies and programs globally. Yet environmental stewardship has not received adequate conceptual attention. Establishing a clear definition and comprehensive analytical framework could strengthen our ability to understand the factors that lead to the success or failure of environmental stewardship in different contexts and how to most effectively support and enable local efforts. Here we propose such a definition and framework. First, we define local environmental stewardship as the actions taken by individuals, groups or networks of actors, with various motivations and levels of capacity, to protect, care for or responsibly use the environment in pursuit of environmental and/or social outcomes in diverse social–ecological contexts. Next, drawing from a review of the environmental stewardship, management and governance literatures, we unpack the elements of this definition to develop an analytical framework that can facilitate research on local environmental stewardship. Finally, we discuss potential interventions and leverage points for promoting or supporting local stewardship and future applications of the framework to guide descriptive, evaluative, prescriptive or systematic analysis of environmental stewardship. Further application of this framework in diverse environmental and social contexts is recommended to refine the elements and develop insights that will guide and improve the outcomes of environmental stewardship initiatives and investments. Ultimately, our aim is to raise the profile of environmental stewardship as a valuable and holistic concept for guiding productive and sustained relationships with the environment.","container-title":"Environmental Management","DOI":"10.1007/s00267-017-0993-2","ISSN":"0364-152X, 1432-1009","journalAbbreviation":"Environmental Management","language":"en","page":"1-18","source":"link.springer.com","title":"Environmental Stewardship: A Conceptual Review and Analytical Framework","title-short":"Environmental Stewardship","author":[{"family":"Bennett","given":"Nathan J."},{"family":"Whitty","given":"Tara S."},{"family":"Finkbeiner","given":"Elena"},{"family":"Pittman","given":"Jeremy"},{"family":"Bassett","given":"Hannah"},{"family":"Gelcich","given":"Stefan"},{"family":"Allison","given":"Edward H."}],"issued":{"date-parts":[["2018",1,31]]}}}],"schema":"https://github.com/citation-style-language/schema/raw/master/csl-citation.json"} </w:instrText>
      </w:r>
      <w:r w:rsidR="00CC41F2">
        <w:rPr>
          <w:rFonts w:ascii="Times New Roman" w:hAnsi="Times New Roman" w:cs="Times New Roman"/>
          <w:sz w:val="24"/>
          <w:szCs w:val="24"/>
        </w:rPr>
        <w:fldChar w:fldCharType="separate"/>
      </w:r>
      <w:r w:rsidR="00CC41F2" w:rsidRPr="00CC41F2">
        <w:rPr>
          <w:rFonts w:ascii="Times New Roman" w:hAnsi="Times New Roman" w:cs="Times New Roman"/>
          <w:sz w:val="24"/>
        </w:rPr>
        <w:t>(Bennett et al. 2018)</w:t>
      </w:r>
      <w:r w:rsidR="00CC41F2">
        <w:rPr>
          <w:rFonts w:ascii="Times New Roman" w:hAnsi="Times New Roman" w:cs="Times New Roman"/>
          <w:sz w:val="24"/>
          <w:szCs w:val="24"/>
        </w:rPr>
        <w:fldChar w:fldCharType="end"/>
      </w:r>
      <w:r w:rsidRPr="000E7438">
        <w:rPr>
          <w:rFonts w:ascii="Times New Roman" w:hAnsi="Times New Roman" w:cs="Times New Roman"/>
          <w:sz w:val="24"/>
          <w:szCs w:val="24"/>
        </w:rPr>
        <w:t xml:space="preserve">. Local environmental stewardship can trigger the protection and responsible harvest of natural resources averting “the tragedy of the commons” </w:t>
      </w:r>
      <w:r w:rsidR="00016A26">
        <w:rPr>
          <w:rFonts w:ascii="Times New Roman" w:hAnsi="Times New Roman" w:cs="Times New Roman"/>
          <w:sz w:val="24"/>
          <w:szCs w:val="24"/>
        </w:rPr>
        <w:fldChar w:fldCharType="begin"/>
      </w:r>
      <w:r w:rsidR="00016A26">
        <w:rPr>
          <w:rFonts w:ascii="Times New Roman" w:hAnsi="Times New Roman" w:cs="Times New Roman"/>
          <w:sz w:val="24"/>
          <w:szCs w:val="24"/>
        </w:rPr>
        <w:instrText xml:space="preserve"> ADDIN ZOTERO_ITEM CSL_CITATION {"citationID":"pfUrWGFV","properties":{"formattedCitation":"(Ostrom 1990; Bennett et al. 2018)","plainCitation":"(Ostrom 1990; Bennett et al. 2018)","noteIndex":0},"citationItems":[{"id":353,"uris":["http://zotero.org/users/3065856/items/FT2WAZCE"],"uri":["http://zotero.org/users/3065856/items/FT2WAZCE"],"itemData":{"id":353,"type":"book","event-place":"Cambridge, UK.","publisher":"Cambridge University Press","publisher-place":"Cambridge, UK.","title":"Governing the commons: the evolution of institutions for collective action.","author":[{"family":"Ostrom","given":"Elinor"}],"issued":{"date-parts":[["1990"]]}}},{"id":74,"uris":["http://zotero.org/users/3065856/items/JYNE79IH"],"uri":["http://zotero.org/users/3065856/items/JYNE79IH"],"itemData":{"id":74,"type":"article-journal","abstract":"There has been increasing attention to and investment in local environmental stewardship in conservation and environmental management policies and programs globally. Yet environmental stewardship has not received adequate conceptual attention. Establishing a clear definition and comprehensive analytical framework could strengthen our ability to understand the factors that lead to the success or failure of environmental stewardship in different contexts and how to most effectively support and enable local efforts. Here we propose such a definition and framework. First, we define local environmental stewardship as the actions taken by individuals, groups or networks of actors, with various motivations and levels of capacity, to protect, care for or responsibly use the environment in pursuit of environmental and/or social outcomes in diverse social–ecological contexts. Next, drawing from a review of the environmental stewardship, management and governance literatures, we unpack the elements of this definition to develop an analytical framework that can facilitate research on local environmental stewardship. Finally, we discuss potential interventions and leverage points for promoting or supporting local stewardship and future applications of the framework to guide descriptive, evaluative, prescriptive or systematic analysis of environmental stewardship. Further application of this framework in diverse environmental and social contexts is recommended to refine the elements and develop insights that will guide and improve the outcomes of environmental stewardship initiatives and investments. Ultimately, our aim is to raise the profile of environmental stewardship as a valuable and holistic concept for guiding productive and sustained relationships with the environment.","container-title":"Environmental Management","DOI":"10.1007/s00267-017-0993-2","ISSN":"0364-152X, 1432-1009","journalAbbreviation":"Environmental Management","language":"en","page":"1-18","source":"link.springer.com","title":"Environmental Stewardship: A Conceptual Review and Analytical Framework","title-short":"Environmental Stewardship","author":[{"family":"Bennett","given":"Nathan J."},{"family":"Whitty","given":"Tara S."},{"family":"Finkbeiner","given":"Elena"},{"family":"Pittman","given":"Jeremy"},{"family":"Bassett","given":"Hannah"},{"family":"Gelcich","given":"Stefan"},{"family":"Allison","given":"Edward H."}],"issued":{"date-parts":[["2018",1,31]]}}}],"schema":"https://github.com/citation-style-language/schema/raw/master/csl-citation.json"} </w:instrText>
      </w:r>
      <w:r w:rsidR="00016A26">
        <w:rPr>
          <w:rFonts w:ascii="Times New Roman" w:hAnsi="Times New Roman" w:cs="Times New Roman"/>
          <w:sz w:val="24"/>
          <w:szCs w:val="24"/>
        </w:rPr>
        <w:fldChar w:fldCharType="separate"/>
      </w:r>
      <w:r w:rsidR="00016A26" w:rsidRPr="00016A26">
        <w:rPr>
          <w:rFonts w:ascii="Times New Roman" w:hAnsi="Times New Roman" w:cs="Times New Roman"/>
          <w:sz w:val="24"/>
        </w:rPr>
        <w:t>(Ostrom 1990; Bennett et al. 2018)</w:t>
      </w:r>
      <w:r w:rsidR="00016A26">
        <w:rPr>
          <w:rFonts w:ascii="Times New Roman" w:hAnsi="Times New Roman" w:cs="Times New Roman"/>
          <w:sz w:val="24"/>
          <w:szCs w:val="24"/>
        </w:rPr>
        <w:fldChar w:fldCharType="end"/>
      </w:r>
      <w:r w:rsidRPr="000E7438">
        <w:rPr>
          <w:rFonts w:ascii="Times New Roman" w:hAnsi="Times New Roman" w:cs="Times New Roman"/>
          <w:sz w:val="24"/>
          <w:szCs w:val="24"/>
        </w:rPr>
        <w:t xml:space="preserve">. Compliance with appropriation </w:t>
      </w:r>
      <w:r w:rsidRPr="000E7438">
        <w:rPr>
          <w:rFonts w:ascii="Times New Roman" w:hAnsi="Times New Roman" w:cs="Times New Roman"/>
          <w:sz w:val="24"/>
          <w:szCs w:val="24"/>
        </w:rPr>
        <w:lastRenderedPageBreak/>
        <w:t xml:space="preserve">rules and peer-enforcement are stewardship behaviors strongly linked to successful conservation and management outcomes across ecosystems </w:t>
      </w:r>
      <w:r w:rsidR="00016A26">
        <w:rPr>
          <w:rFonts w:ascii="Times New Roman" w:hAnsi="Times New Roman" w:cs="Times New Roman"/>
          <w:sz w:val="24"/>
          <w:szCs w:val="24"/>
        </w:rPr>
        <w:fldChar w:fldCharType="begin"/>
      </w:r>
      <w:r w:rsidR="00016A26">
        <w:rPr>
          <w:rFonts w:ascii="Times New Roman" w:hAnsi="Times New Roman" w:cs="Times New Roman"/>
          <w:sz w:val="24"/>
          <w:szCs w:val="24"/>
        </w:rPr>
        <w:instrText xml:space="preserve"> ADDIN ZOTERO_ITEM CSL_CITATION {"citationID":"NZRlEaaj","properties":{"formattedCitation":"(Ostrom 1990; Rustagi et al. 2010; Bergseth et al. 2015; Wright et al. 2016)","plainCitation":"(Ostrom 1990; Rustagi et al. 2010; Bergseth et al. 2015; Wright et al. 2016)","noteIndex":0},"citationItems":[{"id":353,"uris":["http://zotero.org/users/3065856/items/FT2WAZCE"],"uri":["http://zotero.org/users/3065856/items/FT2WAZCE"],"itemData":{"id":353,"type":"book","event-place":"Cambridge, UK.","publisher":"Cambridge University Press","publisher-place":"Cambridge, UK.","title":"Governing the commons: the evolution of institutions for collective action.","author":[{"family":"Ostrom","given":"Elinor"}],"issued":{"date-parts":[["1990"]]}}},{"id":433,"uris":["http://zotero.org/users/3065856/items/GKXAACT5"],"uri":["http://zotero.org/users/3065856/items/GKXAACT5"],"itemData":{"id":433,"type":"article-journal","abstract":"Recent evidence suggests that prosocial behaviors like conditional cooperation and costly norm enforcement can stabilize large-scale cooperation for commons management. However, field evidence on the extent to which variation in these behaviors among actual commons users accounts for natural commons outcomes is altogether missing. Here, we combine experimental measures of conditional cooperation and survey measures on costly monitoring among 49 forest user groups in Ethiopia with measures of natural forest commons outcomes to show that (i) groups vary in conditional cooperator share, (ii) groups with larger conditional cooperator share are more successful in forest commons management, and (iii) costly monitoring is a key instrument with which conditional cooperators enforce cooperation. Our findings are consistent with models of gene-culture coevolution on human cooperation and provide external validity to laboratory experiments on social dilemmas.\nSocial behaviors in lab experiments that result in long-term productivity are seen in a real-world forest management program.\nSocial behaviors in lab experiments that result in long-term productivity are seen in a real-world forest management program.","container-title":"Science","DOI":"10.1126/science.1193649","ISSN":"0036-8075, 1095-9203","issue":"6006","language":"en","note":"PMID: 21071668","page":"961-965","source":"science.sciencemag.org","title":"Conditional Cooperation and Costly Monitoring Explain Success in Forest Commons Management","volume":"330","author":[{"family":"Rustagi","given":"Devesh"},{"family":"Engel","given":"Stefanie"},{"family":"Kosfeld","given":"Michael"}],"issued":{"date-parts":[["2010",11,12]]}}},{"id":698,"uris":["http://zotero.org/users/3065856/items/ZVIIUBRB"],"uri":["http://zotero.org/users/3065856/items/ZVIIUBRB"],"itemData":{"id":698,"type":"article-journal","container-title":"Fish and fisheries","issue":"2","page":"240-258","title":"Measuring and monitoring compliance in no‐take marine reserves","volume":"16","author":[{"family":"Bergseth","given":"B. J."},{"family":"Russ","given":"G. R."},{"family":"Cinner","given":"J. E."}],"issued":{"date-parts":[["2015"]]}}},{"id":697,"uris":["http://zotero.org/users/3065856/items/RDHRUE5Q"],"uri":["http://zotero.org/users/3065856/items/RDHRUE5Q"],"itemData":{"id":697,"type":"article-journal","container-title":"Proceedings of the National Academy of Sciences","issue":"52","page":"14958-14963","title":"Decentralization can help reduce deforestation when user groups engage with local government","volume":"113","author":[{"family":"Wright","given":"G. D."},{"family":"Andersson","given":"K. P."},{"family":"Gibson","given":"C. C."},{"family":"Evans","given":"T. P."}],"issued":{"date-parts":[["2016"]]}}}],"schema":"https://github.com/citation-style-language/schema/raw/master/csl-citation.json"} </w:instrText>
      </w:r>
      <w:r w:rsidR="00016A26">
        <w:rPr>
          <w:rFonts w:ascii="Times New Roman" w:hAnsi="Times New Roman" w:cs="Times New Roman"/>
          <w:sz w:val="24"/>
          <w:szCs w:val="24"/>
        </w:rPr>
        <w:fldChar w:fldCharType="separate"/>
      </w:r>
      <w:r w:rsidR="00016A26" w:rsidRPr="00016A26">
        <w:rPr>
          <w:rFonts w:ascii="Times New Roman" w:hAnsi="Times New Roman" w:cs="Times New Roman"/>
          <w:sz w:val="24"/>
        </w:rPr>
        <w:t xml:space="preserve">(Ostrom 1990; </w:t>
      </w:r>
      <w:proofErr w:type="spellStart"/>
      <w:r w:rsidR="00016A26" w:rsidRPr="00016A26">
        <w:rPr>
          <w:rFonts w:ascii="Times New Roman" w:hAnsi="Times New Roman" w:cs="Times New Roman"/>
          <w:sz w:val="24"/>
        </w:rPr>
        <w:t>Rustagi</w:t>
      </w:r>
      <w:proofErr w:type="spellEnd"/>
      <w:r w:rsidR="00016A26" w:rsidRPr="00016A26">
        <w:rPr>
          <w:rFonts w:ascii="Times New Roman" w:hAnsi="Times New Roman" w:cs="Times New Roman"/>
          <w:sz w:val="24"/>
        </w:rPr>
        <w:t xml:space="preserve"> et al. 2010; </w:t>
      </w:r>
      <w:proofErr w:type="spellStart"/>
      <w:r w:rsidR="00016A26" w:rsidRPr="00016A26">
        <w:rPr>
          <w:rFonts w:ascii="Times New Roman" w:hAnsi="Times New Roman" w:cs="Times New Roman"/>
          <w:sz w:val="24"/>
        </w:rPr>
        <w:t>Bergseth</w:t>
      </w:r>
      <w:proofErr w:type="spellEnd"/>
      <w:r w:rsidR="00016A26" w:rsidRPr="00016A26">
        <w:rPr>
          <w:rFonts w:ascii="Times New Roman" w:hAnsi="Times New Roman" w:cs="Times New Roman"/>
          <w:sz w:val="24"/>
        </w:rPr>
        <w:t xml:space="preserve"> et al. 2015; Wright et al. 2016)</w:t>
      </w:r>
      <w:r w:rsidR="00016A26">
        <w:rPr>
          <w:rFonts w:ascii="Times New Roman" w:hAnsi="Times New Roman" w:cs="Times New Roman"/>
          <w:sz w:val="24"/>
          <w:szCs w:val="24"/>
        </w:rPr>
        <w:fldChar w:fldCharType="end"/>
      </w:r>
      <w:r w:rsidRPr="000E7438">
        <w:rPr>
          <w:rFonts w:ascii="Times New Roman" w:hAnsi="Times New Roman" w:cs="Times New Roman"/>
          <w:sz w:val="24"/>
          <w:szCs w:val="24"/>
        </w:rPr>
        <w:t xml:space="preserve">. Therefore, identifying policies that enhance users’ compliance and peer-enforcement is an important step to advance in the conservation of CPRs. An approach increasingly applied to foster compliance and peer-enforcement amongst CPRs users is the establishment of formal collective exclusive access regimes (CEARs) </w:t>
      </w:r>
      <w:r w:rsidR="00016A26">
        <w:rPr>
          <w:rFonts w:ascii="Times New Roman" w:hAnsi="Times New Roman" w:cs="Times New Roman"/>
          <w:sz w:val="24"/>
          <w:szCs w:val="24"/>
        </w:rPr>
        <w:fldChar w:fldCharType="begin"/>
      </w:r>
      <w:r w:rsidR="00016A26">
        <w:rPr>
          <w:rFonts w:ascii="Times New Roman" w:hAnsi="Times New Roman" w:cs="Times New Roman"/>
          <w:sz w:val="24"/>
          <w:szCs w:val="24"/>
        </w:rPr>
        <w:instrText xml:space="preserve"> ADDIN ZOTERO_ITEM CSL_CITATION {"citationID":"XigXq2Nr","properties":{"formattedCitation":"(Nguyen Thi Quynh et al. 2017)","plainCitation":"(Nguyen Thi Quynh et al. 2017)","noteIndex":0},"citationItems":[{"id":201,"uris":["http://zotero.org/users/3065856/items/MI43TB27"],"uri":["http://zotero.org/users/3065856/items/MI43TB27"],"itemData":{"id":201,"type":"article-journal","abstract":"Emerging as an innovation for improving the management of overexploited fisheries around the world, rights-based fisheries management systems are being implemented in the form of either species- or area-based management. While there are numerous reviews on species-based management, there have been none on area-based management. To fill this gap, we undertake a critical review of the literature on area-based management systems known as “Territorial Use Rights for Fisheries” (or TURFs). Following an exhaustive search, seventy-nine peer-reviewed journal papers discussing the evolution, effectiveness, enforcement, and management context of TURFs were identified and selected. Review of these papers reveals that there is a growing interest in investigating the real-world effects of TURFs, both positive and negative. The variability in TURF performance appears to be due to design features, enforcement behavior of fishers, and specific contextual conditions, namely, biological fishery characteristics, socio-economic aspects of fishers, and institutional arrangements. The bulk of the published research has focused on theoretical analysis and empirical evidence based on fishers’ perception and experience. And there has been little research on enforcement issues or how design features and management contexts influence performance. This review emphasizes the need for rigorous empirical analyses of TURF effects, including assessment of the cost-effectiveness of different enforcement schemes and the effects of contextual conditions on TURF performance. Addressing current shortcomings in the literature could improve the design, implementation and performance of TURFs worldwide.","container-title":"Marine Policy","DOI":"10.1016/j.marpol.2016.10.004","ISSN":"0308-597X","issue":"Supplement C","journalAbbreviation":"Marine Policy","page":"41-52","source":"ScienceDirect","title":"Territorial Use Rights for Fisheries (TURFs): State of the art and the road ahead","title-short":"Territorial Use Rights for Fisheries (TURFs)","volume":"75","author":[{"family":"Nguyen Thi Quynh","given":"Chi"},{"family":"Schilizzi","given":"Steven"},{"family":"Hailu","given":"Atakelty"},{"family":"Iftekhar","given":"Sayed"}],"issued":{"date-parts":[["2017",1,1]]}}}],"schema":"https://github.com/citation-style-language/schema/raw/master/csl-citation.json"} </w:instrText>
      </w:r>
      <w:r w:rsidR="00016A26">
        <w:rPr>
          <w:rFonts w:ascii="Times New Roman" w:hAnsi="Times New Roman" w:cs="Times New Roman"/>
          <w:sz w:val="24"/>
          <w:szCs w:val="24"/>
        </w:rPr>
        <w:fldChar w:fldCharType="separate"/>
      </w:r>
      <w:r w:rsidR="00016A26" w:rsidRPr="00016A26">
        <w:rPr>
          <w:rFonts w:ascii="Times New Roman" w:hAnsi="Times New Roman" w:cs="Times New Roman"/>
          <w:sz w:val="24"/>
        </w:rPr>
        <w:t xml:space="preserve">(Nguyen </w:t>
      </w:r>
      <w:proofErr w:type="spellStart"/>
      <w:r w:rsidR="00016A26" w:rsidRPr="00016A26">
        <w:rPr>
          <w:rFonts w:ascii="Times New Roman" w:hAnsi="Times New Roman" w:cs="Times New Roman"/>
          <w:sz w:val="24"/>
        </w:rPr>
        <w:t>Thi</w:t>
      </w:r>
      <w:proofErr w:type="spellEnd"/>
      <w:r w:rsidR="00016A26" w:rsidRPr="00016A26">
        <w:rPr>
          <w:rFonts w:ascii="Times New Roman" w:hAnsi="Times New Roman" w:cs="Times New Roman"/>
          <w:sz w:val="24"/>
        </w:rPr>
        <w:t xml:space="preserve"> Quynh et al. 2017)</w:t>
      </w:r>
      <w:r w:rsidR="00016A26">
        <w:rPr>
          <w:rFonts w:ascii="Times New Roman" w:hAnsi="Times New Roman" w:cs="Times New Roman"/>
          <w:sz w:val="24"/>
          <w:szCs w:val="24"/>
        </w:rPr>
        <w:fldChar w:fldCharType="end"/>
      </w:r>
      <w:r w:rsidRPr="000E7438">
        <w:rPr>
          <w:rFonts w:ascii="Times New Roman" w:hAnsi="Times New Roman" w:cs="Times New Roman"/>
          <w:sz w:val="24"/>
          <w:szCs w:val="24"/>
        </w:rPr>
        <w:t xml:space="preserve">. These regimes grant legal rights to a group of users to exclusively access, use, and/or manage resource stocks </w:t>
      </w:r>
      <w:r w:rsidR="00016A26">
        <w:rPr>
          <w:rFonts w:ascii="Times New Roman" w:hAnsi="Times New Roman" w:cs="Times New Roman"/>
          <w:sz w:val="24"/>
          <w:szCs w:val="24"/>
        </w:rPr>
        <w:fldChar w:fldCharType="begin"/>
      </w:r>
      <w:r w:rsidR="00016A26">
        <w:rPr>
          <w:rFonts w:ascii="Times New Roman" w:hAnsi="Times New Roman" w:cs="Times New Roman"/>
          <w:sz w:val="24"/>
          <w:szCs w:val="24"/>
        </w:rPr>
        <w:instrText xml:space="preserve"> ADDIN ZOTERO_ITEM CSL_CITATION {"citationID":"ZSsxu1Nn","properties":{"formattedCitation":"(Schlager &amp; Ostrom 1992)","plainCitation":"(Schlager &amp; Ostrom 1992)","noteIndex":0},"citationItems":[{"id":464,"uris":["http://zotero.org/users/3065856/items/KMDJUSSZ"],"uri":["http://zotero.org/users/3065856/items/KMDJUSSZ"],"itemData":{"id":464,"type":"article-journal","abstract":"The term \"common-property resource\" is an example of a term repeatedly used to refer to property owned by a government or by no one. It is also used for property owned by a community of resource users. Such usage leads to confusion in scientific study and policy analysis. In this paper we develop a conceptual schema for arraying property-rights regimes that distinguishes among diverse bundles of rights ranging from authorized user, to claimant, to proprietor, and to owner. We apply this conceptual schema to analyze findings from a variety of empirical settings including the Maine lobster industry.","container-title":"Land Economics","DOI":"10.2307/3146375","ISSN":"0023-7639","issue":"3","page":"249-262","source":"JSTOR","title":"Property-Rights Regimes and Natural Resources: A Conceptual Analysis","title-short":"Property-Rights Regimes and Natural Resources","volume":"68","author":[{"family":"Schlager","given":"Edella"},{"family":"Ostrom","given":"Elinor"}],"issued":{"date-parts":[["1992"]]}}}],"schema":"https://github.com/citation-style-language/schema/raw/master/csl-citation.json"} </w:instrText>
      </w:r>
      <w:r w:rsidR="00016A26">
        <w:rPr>
          <w:rFonts w:ascii="Times New Roman" w:hAnsi="Times New Roman" w:cs="Times New Roman"/>
          <w:sz w:val="24"/>
          <w:szCs w:val="24"/>
        </w:rPr>
        <w:fldChar w:fldCharType="separate"/>
      </w:r>
      <w:r w:rsidR="00016A26" w:rsidRPr="00016A26">
        <w:rPr>
          <w:rFonts w:ascii="Times New Roman" w:hAnsi="Times New Roman" w:cs="Times New Roman"/>
          <w:sz w:val="24"/>
        </w:rPr>
        <w:t>(Schlager &amp; Ostrom 1992)</w:t>
      </w:r>
      <w:r w:rsidR="00016A26">
        <w:rPr>
          <w:rFonts w:ascii="Times New Roman" w:hAnsi="Times New Roman" w:cs="Times New Roman"/>
          <w:sz w:val="24"/>
          <w:szCs w:val="24"/>
        </w:rPr>
        <w:fldChar w:fldCharType="end"/>
      </w:r>
      <w:r w:rsidRPr="000E7438">
        <w:rPr>
          <w:rFonts w:ascii="Times New Roman" w:hAnsi="Times New Roman" w:cs="Times New Roman"/>
          <w:sz w:val="24"/>
          <w:szCs w:val="24"/>
        </w:rPr>
        <w:t xml:space="preserve">.  In theory, CEARs would incentivize environmental stewardship compared to open access (OA) by securing future benefits to those investing in a stock’s sustainability and involving them in decision-making </w:t>
      </w:r>
      <w:r w:rsidR="00016A26">
        <w:rPr>
          <w:rFonts w:ascii="Times New Roman" w:hAnsi="Times New Roman" w:cs="Times New Roman"/>
          <w:sz w:val="24"/>
          <w:szCs w:val="24"/>
        </w:rPr>
        <w:fldChar w:fldCharType="begin"/>
      </w:r>
      <w:r w:rsidR="00016A26">
        <w:rPr>
          <w:rFonts w:ascii="Times New Roman" w:hAnsi="Times New Roman" w:cs="Times New Roman"/>
          <w:sz w:val="24"/>
          <w:szCs w:val="24"/>
        </w:rPr>
        <w:instrText xml:space="preserve"> ADDIN ZOTERO_ITEM CSL_CITATION {"citationID":"DVDhlYO8","properties":{"formattedCitation":"(Jentoft et al. 1998; Wilen et al. 2012)","plainCitation":"(Jentoft et al. 1998; Wilen et al. 2012)","noteIndex":0},"citationItems":[{"id":137,"uris":["http://zotero.org/users/3065856/items/6XDZ6UFS"],"uri":["http://zotero.org/users/3065856/items/6XDZ6UFS"],"itemData":{"id":137,"type":"article-journal","abstract":"Co-management is a tool of fisheries management that has received much attention in recent years. Although there are great hopes about what it may accomplish, there are also serious doubts, questions and criticisms regarding its general applicability. We believe that many of these concerns are valid ones. However, many of the negative predictions reflect overly narrow perspectives on the role and nature of institutions. Other, no less valid, presuppositions lead to more optimistic hypotheses concerning the outcomes of co-management arrangements. The institutional problems associated with co-management have been analyzed from the perspective of rational choice. We offer another perspective by analyzing these problems from the standpoint of how institutions are embedded in human community.","container-title":"Marine Policy","DOI":"10.1016/S0308-597X(97)00040-7","ISSN":"0308-597X","issue":"4","journalAbbreviation":"Marine Policy","page":"423-436","source":"ScienceDirect","title":"Social theory and fisheries co-management","volume":"22","author":[{"family":"Jentoft","given":"Svein"},{"family":"McCay","given":"Bonnie J."},{"family":"Wilson","given":"Douglas C."}],"issued":{"date-parts":[["1998",7,1]]}}},{"id":312,"uris":["http://zotero.org/users/3065856/items/QJPCVHSM"],"uri":["http://zotero.org/users/3065856/items/QJPCVHSM"],"itemData":{"id":312,"type":"article-journal","container-title":"Review of Environmental Economics and Policy","DOI":"10.1093/reep/res012","ISSN":"1750-6816, 1750-6824","issue":"2","language":"en","page":"237-257","source":"CrossRef","title":"The Economics of Territorial Use Rights Fisheries, or TURFs","volume":"6","author":[{"family":"Wilen","given":"J. E."},{"family":"Cancino","given":"J."},{"family":"Uchida","given":"H."}],"issued":{"date-parts":[["2012",7,1]]}}}],"schema":"https://github.com/citation-style-language/schema/raw/master/csl-citation.json"} </w:instrText>
      </w:r>
      <w:r w:rsidR="00016A26">
        <w:rPr>
          <w:rFonts w:ascii="Times New Roman" w:hAnsi="Times New Roman" w:cs="Times New Roman"/>
          <w:sz w:val="24"/>
          <w:szCs w:val="24"/>
        </w:rPr>
        <w:fldChar w:fldCharType="separate"/>
      </w:r>
      <w:r w:rsidR="00016A26" w:rsidRPr="00016A26">
        <w:rPr>
          <w:rFonts w:ascii="Times New Roman" w:hAnsi="Times New Roman" w:cs="Times New Roman"/>
          <w:sz w:val="24"/>
        </w:rPr>
        <w:t>(</w:t>
      </w:r>
      <w:proofErr w:type="spellStart"/>
      <w:r w:rsidR="00016A26" w:rsidRPr="00016A26">
        <w:rPr>
          <w:rFonts w:ascii="Times New Roman" w:hAnsi="Times New Roman" w:cs="Times New Roman"/>
          <w:sz w:val="24"/>
        </w:rPr>
        <w:t>Jentoft</w:t>
      </w:r>
      <w:proofErr w:type="spellEnd"/>
      <w:r w:rsidR="00016A26" w:rsidRPr="00016A26">
        <w:rPr>
          <w:rFonts w:ascii="Times New Roman" w:hAnsi="Times New Roman" w:cs="Times New Roman"/>
          <w:sz w:val="24"/>
        </w:rPr>
        <w:t xml:space="preserve"> et al. 1998; Wilen et al. 2012)</w:t>
      </w:r>
      <w:r w:rsidR="00016A26">
        <w:rPr>
          <w:rFonts w:ascii="Times New Roman" w:hAnsi="Times New Roman" w:cs="Times New Roman"/>
          <w:sz w:val="24"/>
          <w:szCs w:val="24"/>
        </w:rPr>
        <w:fldChar w:fldCharType="end"/>
      </w:r>
      <w:r w:rsidRPr="000E7438">
        <w:rPr>
          <w:rFonts w:ascii="Times New Roman" w:hAnsi="Times New Roman" w:cs="Times New Roman"/>
          <w:sz w:val="24"/>
          <w:szCs w:val="24"/>
        </w:rPr>
        <w:t xml:space="preserve">. </w:t>
      </w:r>
    </w:p>
    <w:p w14:paraId="2CE5173D" w14:textId="1FC1BD1A"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 xml:space="preserve">Achieving sustainability by implementing CEARs rests, in part, on the assumption that formal access rights will promote users’ compliance and peer-enforcement. However, research shows mixed results about the relationship between access regimes policies and local environmental stewardship </w:t>
      </w:r>
      <w:r w:rsidR="00016A26">
        <w:rPr>
          <w:rFonts w:ascii="Times New Roman" w:hAnsi="Times New Roman" w:cs="Times New Roman"/>
          <w:sz w:val="24"/>
          <w:szCs w:val="24"/>
        </w:rPr>
        <w:fldChar w:fldCharType="begin"/>
      </w:r>
      <w:r w:rsidR="00016A26">
        <w:rPr>
          <w:rFonts w:ascii="Times New Roman" w:hAnsi="Times New Roman" w:cs="Times New Roman"/>
          <w:sz w:val="24"/>
          <w:szCs w:val="24"/>
        </w:rPr>
        <w:instrText xml:space="preserve"> ADDIN ZOTERO_ITEM CSL_CITATION {"citationID":"mqTz20gd","properties":{"formattedCitation":"(Gelcich et al. 2006, 2017; Gilmour et al. 2012; Schroeder &amp; Castillo 2013; Undargaa &amp; McCarthy 2016; McDonald et al. 2020)","plainCitation":"(Gelcich et al. 2006, 2017; Gilmour et al. 2012; Schroeder &amp; Castillo 2013; Undargaa &amp; McCarthy 2016; McDonald et al. 2020)","noteIndex":0},"citationItems":[{"id":261,"uris":["http://zotero.org/users/3065856/items/ZBWI2NXE"],"uri":["http://zotero.org/users/3065856/items/ZBWI2NXE"],"itemData":{"id":261,"type":"article-journal","container-title":"Ecosystems","DOI":"10.1007/s10021-005-0007-8","ISSN":"1432-9840, 1435-0629","issue":"6","language":"en","page":"951-966","source":"CrossRef","title":"Co-management Policy Can Reduce Resilience in Traditionally Managed Marine Ecosystems","volume":"9","author":[{"family":"Gelcich","given":"Stefan"},{"family":"Edwards-Jones","given":"Gareth"},{"family":"Kaiser","given":"Michel J."},{"family":"Castilla","given":"Juan C."}],"issued":{"date-parts":[["2006",9]]}}},{"id":182,"uris":["http://zotero.org/users/3065856/items/F6GSVKTT"],"uri":["http://zotero.org/users/3065856/items/F6GSVKTT"],"itemData":{"id":182,"type":"article-journal","abstract":"Territorial use rights in fisheries (TURFs) are becoming a widely promoted tool to enhance the sustainability of small-scale fisheries. In 1991, Chile established a national coastal TURF policy that gave legal authority to assign exclusive access rights to artisanal fisher organizations.\nIn 2014, there were several hundred TURFs decreed to fisher organizations in different biophysical and socioeconomic settings. To date, research assessing TURF implementation has generally been based on a few case studies and have had mixed results. Here, we present results from a survey of\n535 fishers from 55 different artisanal fisher organizations. The survey consisted of three open-ended questions that explore users' perceptions of the main problems, benefits, and improvements concerning assigned TURFs. We also sampled 55 presidents of artisanal fisher organizations to explore\nhow they perceived the accomplishments of TURFs. Main key problems, as perceived by fishers, include increased costs associated with surveillance and poaching, and the variability and sometimes lack of financial returns. Despite strong price drops in exported species, TURFs have provided incentives\nfor innovation and stewardship, and fishers are generally unwilling to relinquish them. In fact, fishers define TURF benefits in multiple dimensions, which include conservation/ ecological and territorial empowerment. Fisher presidents stress that although expectations of economic benefits\nhave not been fully realized, territorial empowerment is a critical benefit. Through the analysis of fishers' perceptions on solutions to TURFs' problems, we highlight the development of stocking activities, combining TURFs with marine reserves, food traceability, and what we call BIO+ seafood—\nproducts that have associated biodiversity benefits.","container-title":"Bulletin of Marine Science","DOI":"10.5343/bms.2015.1082","issue":"1","journalAbbreviation":"Bulletin of Marine Science","page":"53-67","source":"IngentaConnect","title":"Fishers' perceptions on the Chilean coastal TURF system after two decades: problems, benefits, and emerging needs","title-short":"Fishers' perceptions on the Chilean coastal TURF system after two decades","volume":"93","author":[{"family":"Gelcich","given":"S"},{"family":"Cinner","given":"J"},{"family":"Donlan","given":"CJ"},{"family":"Tapia-Lewin","given":"S"},{"family":"Godoy","given":"N"},{"family":"Castilla","given":"JC"}],"issued":{"date-parts":[["2017",1,1]]}}},{"id":622,"uris":["http://zotero.org/users/3065856/items/AVKNGFIX"],"uri":["http://zotero.org/users/3065856/items/AVKNGFIX"],"itemData":{"id":622,"type":"article-journal","abstract":"[ABSTRACT. There is increasing interest in privatizing natural resource systems to promote sustainability and conservation goals. Though economic theory suggests owners of private property rights have an incentive to act as resource stewards, few studies have tested this empirically. This paper asks whether private rights-owners were more conservative with respect to their management opinions than nonrights-owners in five Australian abalone (Haliotis spp.) fisheries. Multiple regression analyses were used to link opinions to demographic, economic, and attitudinal variables. In contrast to standard economic assumptions, nonrights-owners suggested more conservative catch limits than did rights-owners, confirming qualitative observations of behavior in management workshops. Differing views about the condition of the resource and differing levels of experience contributed to these results. The first of its kind, this study directly demonstrates that private rights do not necessarily promote the greatest level of stewardship. This has substantial implications for how natural resources are governed globally, but also warns against applying simplistic behavioral assumptions to complex social-ecological systems.]","container-title":"Ecology and Society","ISSN":"1708-3087","issue":"3","source":"JSTOR","title":"Using Private Rights to Manage Natural Resources: Is Stewardship Linked to Ownership?","title-short":"Using Private Rights to Manage Natural Resources","URL":"http://www.jstor.org/stable/26269059","volume":"17","author":[{"family":"Gilmour","given":"Patrick W."},{"family":"Day","given":"Robert W."},{"family":"Dwyer","given":"Peter D."}],"accessed":{"date-parts":[["2018",7,23]]},"issued":{"date-parts":[["2012"]]}}},{"id":695,"uris":["http://zotero.org/users/3065856/items/UCZ35TTJ"],"uri":["http://zotero.org/users/3065856/items/UCZ35TTJ"],"itemData":{"id":695,"type":"article-journal","container-title":"Environmental Management","issue":"4","page":"850-861","title":"Collective action in the management of a tropical dry forest ecosystem: Effects of Mexico’s property rights regime","volume":"51","author":[{"family":"Schroeder","given":"N. M."},{"family":"Castillo","given":"A."}],"issued":{"date-parts":[["2013"]]}}},{"id":88,"uris":["http://zotero.org/users/3065856/items/P7ZDAHMZ"],"uri":["http://zotero.org/users/3065856/items/P7ZDAHMZ"],"itemData":{"id":88,"type":"article-journal","abstract":"Summary\nA critique of property theory points to the limitations of policies that seek to specify property rights, to strengthen or to re-establish common property institutions. Drawing on property theory and its critique, this paper presents a detailed case study of two waves of reform that attempted to reorganize property relations in Mongolia. Despite their analytical sophistication, property theories face particular challenges when translated into policy prescriptions. Reforms need to build on a broader understanding of the practices and mechanisms involved in governing resources, thereby providing a means to improve resource management.","container-title":"World Development","DOI":"10.1016/j.worlddev.2015.08.012","ISSN":"0305-750X","journalAbbreviation":"World Development","page":"367-379","source":"ScienceDirect","title":"Beyond Property: Co-Management and Pastoral Resource Access in Mongolia","title-short":"Beyond Property","volume":"77","author":[{"family":"Undargaa","given":"Sandagsuren"},{"family":"McCarthy","given":"John F."}],"issued":{"date-parts":[["2016",1,1]]}}},{"id":696,"uris":["http://zotero.org/users/3065856/items/LMK8N6NB"],"uri":["http://zotero.org/users/3065856/items/LMK8N6NB"],"itemData":{"id":696,"type":"article-journal","container-title":"Conservation Biology","DOI":"https://doi.org/10.1111/cobi.13475","title":"Catalyzing sustainable fisheries management through behavior change interventions","author":[{"family":"McDonald","given":"G."},{"family":"Wilson","given":"M."},{"family":"Veríssimo","given":"D."},{"family":"Twohey","given":"R."},{"family":"Clemence","given":"M."},{"family":"Apistar","given":"D."},{"family":"Box","given":"S."},{"family":"Butler","given":"P."},{"family":"Cadiz","given":"F. C."},{"family":"Campbell","given":"S. J."},{"family":"Cox","given":"C."}],"issued":{"date-parts":[["2020"]]}}}],"schema":"https://github.com/citation-style-language/schema/raw/master/csl-citation.json"} </w:instrText>
      </w:r>
      <w:r w:rsidR="00016A26">
        <w:rPr>
          <w:rFonts w:ascii="Times New Roman" w:hAnsi="Times New Roman" w:cs="Times New Roman"/>
          <w:sz w:val="24"/>
          <w:szCs w:val="24"/>
        </w:rPr>
        <w:fldChar w:fldCharType="separate"/>
      </w:r>
      <w:r w:rsidR="00016A26" w:rsidRPr="00016A26">
        <w:rPr>
          <w:rFonts w:ascii="Times New Roman" w:hAnsi="Times New Roman" w:cs="Times New Roman"/>
          <w:sz w:val="24"/>
        </w:rPr>
        <w:t>(</w:t>
      </w:r>
      <w:proofErr w:type="spellStart"/>
      <w:r w:rsidR="00016A26" w:rsidRPr="00016A26">
        <w:rPr>
          <w:rFonts w:ascii="Times New Roman" w:hAnsi="Times New Roman" w:cs="Times New Roman"/>
          <w:sz w:val="24"/>
        </w:rPr>
        <w:t>Gelcich</w:t>
      </w:r>
      <w:proofErr w:type="spellEnd"/>
      <w:r w:rsidR="00016A26" w:rsidRPr="00016A26">
        <w:rPr>
          <w:rFonts w:ascii="Times New Roman" w:hAnsi="Times New Roman" w:cs="Times New Roman"/>
          <w:sz w:val="24"/>
        </w:rPr>
        <w:t xml:space="preserve"> et al. 2006, 2017; Gilmour et al. 2012; Schroeder &amp; Castillo 2013; </w:t>
      </w:r>
      <w:proofErr w:type="spellStart"/>
      <w:r w:rsidR="00016A26" w:rsidRPr="00016A26">
        <w:rPr>
          <w:rFonts w:ascii="Times New Roman" w:hAnsi="Times New Roman" w:cs="Times New Roman"/>
          <w:sz w:val="24"/>
        </w:rPr>
        <w:t>Undargaa</w:t>
      </w:r>
      <w:proofErr w:type="spellEnd"/>
      <w:r w:rsidR="00016A26" w:rsidRPr="00016A26">
        <w:rPr>
          <w:rFonts w:ascii="Times New Roman" w:hAnsi="Times New Roman" w:cs="Times New Roman"/>
          <w:sz w:val="24"/>
        </w:rPr>
        <w:t xml:space="preserve"> &amp; McCarthy 2016; McDonald et al. 2020)</w:t>
      </w:r>
      <w:r w:rsidR="00016A26">
        <w:rPr>
          <w:rFonts w:ascii="Times New Roman" w:hAnsi="Times New Roman" w:cs="Times New Roman"/>
          <w:sz w:val="24"/>
          <w:szCs w:val="24"/>
        </w:rPr>
        <w:fldChar w:fldCharType="end"/>
      </w:r>
      <w:r w:rsidRPr="000E7438">
        <w:rPr>
          <w:rFonts w:ascii="Times New Roman" w:hAnsi="Times New Roman" w:cs="Times New Roman"/>
          <w:sz w:val="24"/>
          <w:szCs w:val="24"/>
        </w:rPr>
        <w:t xml:space="preserve">. Mixed results are likely the consequence of case studies encompassing a range of resource systems operating under different institutional and legal settings </w:t>
      </w:r>
      <w:r w:rsidR="00016A26">
        <w:rPr>
          <w:rFonts w:ascii="Times New Roman" w:hAnsi="Times New Roman" w:cs="Times New Roman"/>
          <w:sz w:val="24"/>
          <w:szCs w:val="24"/>
        </w:rPr>
        <w:fldChar w:fldCharType="begin"/>
      </w:r>
      <w:r w:rsidR="00016A26">
        <w:rPr>
          <w:rFonts w:ascii="Times New Roman" w:hAnsi="Times New Roman" w:cs="Times New Roman"/>
          <w:sz w:val="24"/>
          <w:szCs w:val="24"/>
        </w:rPr>
        <w:instrText xml:space="preserve"> ADDIN ZOTERO_ITEM CSL_CITATION {"citationID":"WXM7gOUq","properties":{"formattedCitation":"(van Putten et al. 2014; Gelcich et al. 2019)","plainCitation":"(van Putten et al. 2014; Gelcich et al. 2019)","noteIndex":0},"citationItems":[{"id":640,"uris":["http://zotero.org/users/3065856/items/TQERAGAT"],"uri":["http://zotero.org/users/3065856/items/TQERAGAT"],"itemData":{"id":640,"type":"article-journal","abstract":"[ABSTRACT. We explored the extent to which (1) individual transferable quotas (ITQs) may lead to changes in environmental stewardship and (2) environmental stewardship may in turn contribute to explain the success or otherwise of ITQs in meeting sustainability objectives. ITQs are an example of incentive-based fisheries management in which fishing rights can be privately owned and traded. ITQs are aimed at resolving the problems created by open-access fisheries. ITQs were proposed to promote economic efficiency, and there is growing empirical evidence that ITQs meet a number of economic and social fisheries management objectives. Even though improved stock status arises as a consequence of the total allowable catch levels implemented together with ITQs, the effect is difficult to separate from the improvement attributable to existing and new management changes. However, stock status improvements have also been attributed to increased environmental stewardship resulting from the allocation of individual fishing rights. We defined environmental stewardship as a set of normative values that private individuals may hold, and that entail perceived duties and obligations to carefully manage and use marine resources. We did not debate the success or otherwise of ITQs in meeting sustainability objectives but discussed the premise that this success may in part be a consequence of a change in fishers’ environmental stewardship. In particular, because of the absence of empirical literature, we explored the theoretical effects of the introduction of ITQs in conjunction with comanagement on a change in environmental stewardship. Although psychological theory suggests that there may be a relationship, there is insufficient evidence to draw the conclusion that improved environmental outcomes are attributable to changes in stewardship ethics arising from the combined effect of allocating fishing rights and comanagement in ITQ-managed fisheries. Complexity added by the move to fewer and generally larger scale fishing operations, the concentration of ownership with processors and investors, the increasing numbers of lease fishers, and corporate membership on comanagement committees may all affect stewardship, and more research is needed to establish in which direction these effects are in fact playing out.]","container-title":"Ecology and Society","ISSN":"1708-3087","issue":"2","source":"JSTOR","title":"Individual transferable quota contribution to environmental stewardship: a theory in need of validation","title-short":"Individual transferable quota contribution to environmental stewardship","URL":"http://www.jstor.org/stable/26269588","volume":"19","author":[{"family":"Putten","given":"Ingrid","non-dropping-particle":"van"},{"family":"Boschetti","given":"Fabio"},{"family":"Fulton","given":"Elizabeth A."},{"family":"Smith","given":"Anthony D. M."},{"family":"Thebaud","given":"Olivier"}],"accessed":{"date-parts":[["2018",6,27]]},"issued":{"date-parts":[["2014"]]}}},{"id":693,"uris":["http://zotero.org/users/3065856/items/KD6RYKB4"],"uri":["http://zotero.org/users/3065856/items/KD6RYKB4"],"itemData":{"id":693,"type":"article-journal","container-title":"Conservation Letters","DOI":"10.1111/conl.12637","issue":"2","page":"e12637","title":"Comanagement of small‐scale fisheries and ecosystem services","volume":"12","author":[{"family":"Gelcich","given":"S."},{"family":"Martínez‐Harms","given":"M. J."},{"family":"Tapia‐Lewin","given":"S."},{"family":"Vasquez‐Lavin","given":"F."},{"family":"Ruano‐Chamorro","given":"C."}],"issued":{"date-parts":[["2019"]]}}}],"schema":"https://github.com/citation-style-language/schema/raw/master/csl-citation.json"} </w:instrText>
      </w:r>
      <w:r w:rsidR="00016A26">
        <w:rPr>
          <w:rFonts w:ascii="Times New Roman" w:hAnsi="Times New Roman" w:cs="Times New Roman"/>
          <w:sz w:val="24"/>
          <w:szCs w:val="24"/>
        </w:rPr>
        <w:fldChar w:fldCharType="separate"/>
      </w:r>
      <w:r w:rsidR="00016A26" w:rsidRPr="00016A26">
        <w:rPr>
          <w:rFonts w:ascii="Times New Roman" w:hAnsi="Times New Roman" w:cs="Times New Roman"/>
          <w:sz w:val="24"/>
        </w:rPr>
        <w:t xml:space="preserve">(van </w:t>
      </w:r>
      <w:proofErr w:type="spellStart"/>
      <w:r w:rsidR="00016A26" w:rsidRPr="00016A26">
        <w:rPr>
          <w:rFonts w:ascii="Times New Roman" w:hAnsi="Times New Roman" w:cs="Times New Roman"/>
          <w:sz w:val="24"/>
        </w:rPr>
        <w:t>Putten</w:t>
      </w:r>
      <w:proofErr w:type="spellEnd"/>
      <w:r w:rsidR="00016A26" w:rsidRPr="00016A26">
        <w:rPr>
          <w:rFonts w:ascii="Times New Roman" w:hAnsi="Times New Roman" w:cs="Times New Roman"/>
          <w:sz w:val="24"/>
        </w:rPr>
        <w:t xml:space="preserve"> et al. 2014; </w:t>
      </w:r>
      <w:proofErr w:type="spellStart"/>
      <w:r w:rsidR="00016A26" w:rsidRPr="00016A26">
        <w:rPr>
          <w:rFonts w:ascii="Times New Roman" w:hAnsi="Times New Roman" w:cs="Times New Roman"/>
          <w:sz w:val="24"/>
        </w:rPr>
        <w:t>Gelcich</w:t>
      </w:r>
      <w:proofErr w:type="spellEnd"/>
      <w:r w:rsidR="00016A26" w:rsidRPr="00016A26">
        <w:rPr>
          <w:rFonts w:ascii="Times New Roman" w:hAnsi="Times New Roman" w:cs="Times New Roman"/>
          <w:sz w:val="24"/>
        </w:rPr>
        <w:t xml:space="preserve"> et al. 2019)</w:t>
      </w:r>
      <w:r w:rsidR="00016A26">
        <w:rPr>
          <w:rFonts w:ascii="Times New Roman" w:hAnsi="Times New Roman" w:cs="Times New Roman"/>
          <w:sz w:val="24"/>
          <w:szCs w:val="24"/>
        </w:rPr>
        <w:fldChar w:fldCharType="end"/>
      </w:r>
      <w:r w:rsidRPr="000E7438">
        <w:rPr>
          <w:rFonts w:ascii="Times New Roman" w:hAnsi="Times New Roman" w:cs="Times New Roman"/>
          <w:sz w:val="24"/>
          <w:szCs w:val="24"/>
        </w:rPr>
        <w:t>, the lack of counterfactuals</w:t>
      </w:r>
      <w:r w:rsidR="00016A26">
        <w:rPr>
          <w:rFonts w:ascii="Times New Roman" w:hAnsi="Times New Roman" w:cs="Times New Roman"/>
          <w:sz w:val="24"/>
          <w:szCs w:val="24"/>
        </w:rPr>
        <w:t xml:space="preserve"> </w:t>
      </w:r>
      <w:r w:rsidR="00016A26">
        <w:rPr>
          <w:rFonts w:ascii="Times New Roman" w:hAnsi="Times New Roman" w:cs="Times New Roman"/>
          <w:sz w:val="24"/>
          <w:szCs w:val="24"/>
        </w:rPr>
        <w:fldChar w:fldCharType="begin"/>
      </w:r>
      <w:r w:rsidR="00016A26">
        <w:rPr>
          <w:rFonts w:ascii="Times New Roman" w:hAnsi="Times New Roman" w:cs="Times New Roman"/>
          <w:sz w:val="24"/>
          <w:szCs w:val="24"/>
        </w:rPr>
        <w:instrText xml:space="preserve"> ADDIN ZOTERO_ITEM CSL_CITATION {"citationID":"RcgTV6zm","properties":{"formattedCitation":"(van Putten et al. 2014)","plainCitation":"(van Putten et al. 2014)","noteIndex":0},"citationItems":[{"id":640,"uris":["http://zotero.org/users/3065856/items/TQERAGAT"],"uri":["http://zotero.org/users/3065856/items/TQERAGAT"],"itemData":{"id":640,"type":"article-journal","abstract":"[ABSTRACT. We explored the extent to which (1) individual transferable quotas (ITQs) may lead to changes in environmental stewardship and (2) environmental stewardship may in turn contribute to explain the success or otherwise of ITQs in meeting sustainability objectives. ITQs are an example of incentive-based fisheries management in which fishing rights can be privately owned and traded. ITQs are aimed at resolving the problems created by open-access fisheries. ITQs were proposed to promote economic efficiency, and there is growing empirical evidence that ITQs meet a number of economic and social fisheries management objectives. Even though improved stock status arises as a consequence of the total allowable catch levels implemented together with ITQs, the effect is difficult to separate from the improvement attributable to existing and new management changes. However, stock status improvements have also been attributed to increased environmental stewardship resulting from the allocation of individual fishing rights. We defined environmental stewardship as a set of normative values that private individuals may hold, and that entail perceived duties and obligations to carefully manage and use marine resources. We did not debate the success or otherwise of ITQs in meeting sustainability objectives but discussed the premise that this success may in part be a consequence of a change in fishers’ environmental stewardship. In particular, because of the absence of empirical literature, we explored the theoretical effects of the introduction of ITQs in conjunction with comanagement on a change in environmental stewardship. Although psychological theory suggests that there may be a relationship, there is insufficient evidence to draw the conclusion that improved environmental outcomes are attributable to changes in stewardship ethics arising from the combined effect of allocating fishing rights and comanagement in ITQ-managed fisheries. Complexity added by the move to fewer and generally larger scale fishing operations, the concentration of ownership with processors and investors, the increasing numbers of lease fishers, and corporate membership on comanagement committees may all affect stewardship, and more research is needed to establish in which direction these effects are in fact playing out.]","container-title":"Ecology and Society","ISSN":"1708-3087","issue":"2","source":"JSTOR","title":"Individual transferable quota contribution to environmental stewardship: a theory in need of validation","title-short":"Individual transferable quota contribution to environmental stewardship","URL":"http://www.jstor.org/stable/26269588","volume":"19","author":[{"family":"Putten","given":"Ingrid","non-dropping-particle":"van"},{"family":"Boschetti","given":"Fabio"},{"family":"Fulton","given":"Elizabeth A."},{"family":"Smith","given":"Anthony D. M."},{"family":"Thebaud","given":"Olivier"}],"accessed":{"date-parts":[["2018",6,27]]},"issued":{"date-parts":[["2014"]]}}}],"schema":"https://github.com/citation-style-language/schema/raw/master/csl-citation.json"} </w:instrText>
      </w:r>
      <w:r w:rsidR="00016A26">
        <w:rPr>
          <w:rFonts w:ascii="Times New Roman" w:hAnsi="Times New Roman" w:cs="Times New Roman"/>
          <w:sz w:val="24"/>
          <w:szCs w:val="24"/>
        </w:rPr>
        <w:fldChar w:fldCharType="separate"/>
      </w:r>
      <w:r w:rsidR="00016A26" w:rsidRPr="00016A26">
        <w:rPr>
          <w:rFonts w:ascii="Times New Roman" w:hAnsi="Times New Roman" w:cs="Times New Roman"/>
          <w:sz w:val="24"/>
        </w:rPr>
        <w:t xml:space="preserve">(van </w:t>
      </w:r>
      <w:proofErr w:type="spellStart"/>
      <w:r w:rsidR="00016A26" w:rsidRPr="00016A26">
        <w:rPr>
          <w:rFonts w:ascii="Times New Roman" w:hAnsi="Times New Roman" w:cs="Times New Roman"/>
          <w:sz w:val="24"/>
        </w:rPr>
        <w:t>Putten</w:t>
      </w:r>
      <w:proofErr w:type="spellEnd"/>
      <w:r w:rsidR="00016A26" w:rsidRPr="00016A26">
        <w:rPr>
          <w:rFonts w:ascii="Times New Roman" w:hAnsi="Times New Roman" w:cs="Times New Roman"/>
          <w:sz w:val="24"/>
        </w:rPr>
        <w:t xml:space="preserve"> et al. 2014)</w:t>
      </w:r>
      <w:r w:rsidR="00016A26">
        <w:rPr>
          <w:rFonts w:ascii="Times New Roman" w:hAnsi="Times New Roman" w:cs="Times New Roman"/>
          <w:sz w:val="24"/>
          <w:szCs w:val="24"/>
        </w:rPr>
        <w:fldChar w:fldCharType="end"/>
      </w:r>
      <w:r w:rsidRPr="000E7438">
        <w:rPr>
          <w:rFonts w:ascii="Times New Roman" w:hAnsi="Times New Roman" w:cs="Times New Roman"/>
          <w:sz w:val="24"/>
          <w:szCs w:val="24"/>
        </w:rPr>
        <w:t xml:space="preserve">, and the reliance on self-reported behaviors prone to biases, especially when involving sensitive behaviors such as compliance </w:t>
      </w:r>
      <w:r w:rsidR="00016A26">
        <w:rPr>
          <w:rFonts w:ascii="Times New Roman" w:hAnsi="Times New Roman" w:cs="Times New Roman"/>
          <w:sz w:val="24"/>
          <w:szCs w:val="24"/>
        </w:rPr>
        <w:fldChar w:fldCharType="begin"/>
      </w:r>
      <w:r w:rsidR="00016A26">
        <w:rPr>
          <w:rFonts w:ascii="Times New Roman" w:hAnsi="Times New Roman" w:cs="Times New Roman"/>
          <w:sz w:val="24"/>
          <w:szCs w:val="24"/>
        </w:rPr>
        <w:instrText xml:space="preserve"> ADDIN ZOTERO_ITEM CSL_CITATION {"citationID":"BK8ac6K8","properties":{"formattedCitation":"(Gavin et al. 2010)","plainCitation":"(Gavin et al. 2010)","noteIndex":0},"citationItems":[{"id":692,"uris":["http://zotero.org/users/3065856/items/Q2ZISXXE"],"uri":["http://zotero.org/users/3065856/items/Q2ZISXXE"],"itemData":{"id":692,"type":"article-journal","container-title":"Conservation Biology","DOI":"10.1111/j.1523-1739.2009.01387.x","issue":"1","page":"89-100","title":"Measuring and monitoring illegal use of natural resources","volume":"24","author":[{"family":"Gavin","given":"M. C."},{"family":"Solomon","given":"J. N."},{"family":"Blank","given":"S. G."}],"issued":{"date-parts":[["2010"]]}}}],"schema":"https://github.com/citation-style-language/schema/raw/master/csl-citation.json"} </w:instrText>
      </w:r>
      <w:r w:rsidR="00016A26">
        <w:rPr>
          <w:rFonts w:ascii="Times New Roman" w:hAnsi="Times New Roman" w:cs="Times New Roman"/>
          <w:sz w:val="24"/>
          <w:szCs w:val="24"/>
        </w:rPr>
        <w:fldChar w:fldCharType="separate"/>
      </w:r>
      <w:r w:rsidR="00016A26" w:rsidRPr="00016A26">
        <w:rPr>
          <w:rFonts w:ascii="Times New Roman" w:hAnsi="Times New Roman" w:cs="Times New Roman"/>
          <w:sz w:val="24"/>
        </w:rPr>
        <w:t>(Gavin et al. 2010)</w:t>
      </w:r>
      <w:r w:rsidR="00016A26">
        <w:rPr>
          <w:rFonts w:ascii="Times New Roman" w:hAnsi="Times New Roman" w:cs="Times New Roman"/>
          <w:sz w:val="24"/>
          <w:szCs w:val="24"/>
        </w:rPr>
        <w:fldChar w:fldCharType="end"/>
      </w:r>
      <w:r w:rsidRPr="000E7438">
        <w:rPr>
          <w:rFonts w:ascii="Times New Roman" w:hAnsi="Times New Roman" w:cs="Times New Roman"/>
          <w:sz w:val="24"/>
          <w:szCs w:val="24"/>
        </w:rPr>
        <w:t xml:space="preserve">. Experimental economics provides a complementary approach to assess the determinants of human behaviors by controlling for confounding variables </w:t>
      </w:r>
      <w:r w:rsidR="00016A26">
        <w:rPr>
          <w:rFonts w:ascii="Times New Roman" w:hAnsi="Times New Roman" w:cs="Times New Roman"/>
          <w:sz w:val="24"/>
          <w:szCs w:val="24"/>
        </w:rPr>
        <w:fldChar w:fldCharType="begin"/>
      </w:r>
      <w:r w:rsidR="00016A26">
        <w:rPr>
          <w:rFonts w:ascii="Times New Roman" w:hAnsi="Times New Roman" w:cs="Times New Roman"/>
          <w:sz w:val="24"/>
          <w:szCs w:val="24"/>
        </w:rPr>
        <w:instrText xml:space="preserve"> ADDIN ZOTERO_ITEM CSL_CITATION {"citationID":"bAfLAGCV","properties":{"formattedCitation":"(Smith 1982; Ostrom 2006)","plainCitation":"(Smith 1982; Ostrom 2006)","noteIndex":0},"citationItems":[{"id":691,"uris":["http://zotero.org/users/3065856/items/6EMRU6UI"],"uri":["http://zotero.org/users/3065856/items/6EMRU6UI"],"itemData":{"id":691,"type":"article-journal","container-title":"The American Economic Review","issue":"5","page":"923-955","title":"Microeconomic Systems as an Experimental Science","volume":"72","author":[{"family":"Smith","given":"V."}],"issued":{"date-parts":[["1982"]]}}},{"id":313,"uris":["http://zotero.org/users/3065856/items/FZUU6F67"],"uri":["http://zotero.org/users/3065856/items/FZUU6F67"],"itemData":{"id":313,"type":"article-journal","container-title":"Journal of Economic Behavior &amp; Organization","DOI":"10.1016/j.jebo.2005.02.008","ISSN":"01672681","issue":"2","language":"en","page":"149-163","source":"CrossRef","title":"The value-added of laboratory experiments for the study of institutions and common-pool resources","volume":"61","author":[{"family":"Ostrom","given":"Elinor"}],"issued":{"date-parts":[["2006",10]]}}}],"schema":"https://github.com/citation-style-language/schema/raw/master/csl-citation.json"} </w:instrText>
      </w:r>
      <w:r w:rsidR="00016A26">
        <w:rPr>
          <w:rFonts w:ascii="Times New Roman" w:hAnsi="Times New Roman" w:cs="Times New Roman"/>
          <w:sz w:val="24"/>
          <w:szCs w:val="24"/>
        </w:rPr>
        <w:fldChar w:fldCharType="separate"/>
      </w:r>
      <w:r w:rsidR="00016A26" w:rsidRPr="00016A26">
        <w:rPr>
          <w:rFonts w:ascii="Times New Roman" w:hAnsi="Times New Roman" w:cs="Times New Roman"/>
          <w:sz w:val="24"/>
        </w:rPr>
        <w:t>(Smith 1982; Ostrom 2006)</w:t>
      </w:r>
      <w:r w:rsidR="00016A26">
        <w:rPr>
          <w:rFonts w:ascii="Times New Roman" w:hAnsi="Times New Roman" w:cs="Times New Roman"/>
          <w:sz w:val="24"/>
          <w:szCs w:val="24"/>
        </w:rPr>
        <w:fldChar w:fldCharType="end"/>
      </w:r>
      <w:r w:rsidRPr="000E7438">
        <w:rPr>
          <w:rFonts w:ascii="Times New Roman" w:hAnsi="Times New Roman" w:cs="Times New Roman"/>
          <w:sz w:val="24"/>
          <w:szCs w:val="24"/>
        </w:rPr>
        <w:t>. Moreover, by attaching financial consequences to decisions, economic experiments reduce the biases inherent to self-</w:t>
      </w:r>
      <w:r w:rsidRPr="000E7438">
        <w:rPr>
          <w:rFonts w:ascii="Times New Roman" w:hAnsi="Times New Roman" w:cs="Times New Roman"/>
          <w:sz w:val="24"/>
          <w:szCs w:val="24"/>
        </w:rPr>
        <w:lastRenderedPageBreak/>
        <w:t xml:space="preserve">reporting </w:t>
      </w:r>
      <w:r w:rsidR="00016A26">
        <w:rPr>
          <w:rFonts w:ascii="Times New Roman" w:hAnsi="Times New Roman" w:cs="Times New Roman"/>
          <w:sz w:val="24"/>
          <w:szCs w:val="24"/>
        </w:rPr>
        <w:fldChar w:fldCharType="begin"/>
      </w:r>
      <w:r w:rsidR="00016A26">
        <w:rPr>
          <w:rFonts w:ascii="Times New Roman" w:hAnsi="Times New Roman" w:cs="Times New Roman"/>
          <w:sz w:val="24"/>
          <w:szCs w:val="24"/>
        </w:rPr>
        <w:instrText xml:space="preserve"> ADDIN ZOTERO_ITEM CSL_CITATION {"citationID":"2jS8cCHU","properties":{"formattedCitation":"(Smith 1982)","plainCitation":"(Smith 1982)","noteIndex":0},"citationItems":[{"id":691,"uris":["http://zotero.org/users/3065856/items/6EMRU6UI"],"uri":["http://zotero.org/users/3065856/items/6EMRU6UI"],"itemData":{"id":691,"type":"article-journal","container-title":"The American Economic Review","issue":"5","page":"923-955","title":"Microeconomic Systems as an Experimental Science","volume":"72","author":[{"family":"Smith","given":"V."}],"issued":{"date-parts":[["1982"]]}}}],"schema":"https://github.com/citation-style-language/schema/raw/master/csl-citation.json"} </w:instrText>
      </w:r>
      <w:r w:rsidR="00016A26">
        <w:rPr>
          <w:rFonts w:ascii="Times New Roman" w:hAnsi="Times New Roman" w:cs="Times New Roman"/>
          <w:sz w:val="24"/>
          <w:szCs w:val="24"/>
        </w:rPr>
        <w:fldChar w:fldCharType="separate"/>
      </w:r>
      <w:r w:rsidR="00016A26" w:rsidRPr="00016A26">
        <w:rPr>
          <w:rFonts w:ascii="Times New Roman" w:hAnsi="Times New Roman" w:cs="Times New Roman"/>
          <w:sz w:val="24"/>
        </w:rPr>
        <w:t>(Smith 1982)</w:t>
      </w:r>
      <w:r w:rsidR="00016A26">
        <w:rPr>
          <w:rFonts w:ascii="Times New Roman" w:hAnsi="Times New Roman" w:cs="Times New Roman"/>
          <w:sz w:val="24"/>
          <w:szCs w:val="24"/>
        </w:rPr>
        <w:fldChar w:fldCharType="end"/>
      </w:r>
      <w:r w:rsidRPr="000E7438">
        <w:rPr>
          <w:rFonts w:ascii="Times New Roman" w:hAnsi="Times New Roman" w:cs="Times New Roman"/>
          <w:sz w:val="24"/>
          <w:szCs w:val="24"/>
        </w:rPr>
        <w:t xml:space="preserve">. CPR games recreate the collective action problem faced by natural resource users. Insights from lab-in-the-field experiments using CPR games have increased the robustness of findings from case studies and have helped uncover the role of different institutional arrangements in CPR use </w:t>
      </w:r>
      <w:r w:rsidR="00016A26">
        <w:rPr>
          <w:rFonts w:ascii="Times New Roman" w:hAnsi="Times New Roman" w:cs="Times New Roman"/>
          <w:sz w:val="24"/>
          <w:szCs w:val="24"/>
        </w:rPr>
        <w:fldChar w:fldCharType="begin"/>
      </w:r>
      <w:r w:rsidR="00016A26">
        <w:rPr>
          <w:rFonts w:ascii="Times New Roman" w:hAnsi="Times New Roman" w:cs="Times New Roman"/>
          <w:sz w:val="24"/>
          <w:szCs w:val="24"/>
        </w:rPr>
        <w:instrText xml:space="preserve"> ADDIN ZOTERO_ITEM CSL_CITATION {"citationID":"1ZUyoRhy","properties":{"formattedCitation":"(Ostrom 2006; Cardenas 2011)","plainCitation":"(Ostrom 2006; Cardenas 2011)","noteIndex":0},"citationItems":[{"id":313,"uris":["http://zotero.org/users/3065856/items/FZUU6F67"],"uri":["http://zotero.org/users/3065856/items/FZUU6F67"],"itemData":{"id":313,"type":"article-journal","container-title":"Journal of Economic Behavior &amp; Organization","DOI":"10.1016/j.jebo.2005.02.008","ISSN":"01672681","issue":"2","language":"en","page":"149-163","source":"CrossRef","title":"The value-added of laboratory experiments for the study of institutions and common-pool resources","volume":"61","author":[{"family":"Ostrom","given":"Elinor"}],"issued":{"date-parts":[["2006",10]]}}},{"id":174,"uris":["http://zotero.org/users/3065856/items/KC7EIUUP"],"uri":["http://zotero.org/users/3065856/items/KC7EIUUP"],"itemData":{"id":174,"type":"article-journal","abstract":"Behavior in the local commons is usually embedded within a context of incentives, regulations and social norms for the group of resource users. Standard environmental economics has tended mostly to focus on the material incentives and regulations that transform the relative material costs and benefits of various/specific/certain actions. However, there exist behavioral aspects and social norms that affect how individuals value material and non-material incentives, and thus determine their decision to either cooperate or over-extract resources from a common-pool. This paper discusses the importance of social norms in shaping behavior in the commons through the lens of experiments—in particular, experiments conducted in the field with exactly those people who usually face these social dilemmas in their daily lives. Using a large sample of experimental sessions inclusive of around one thousand people, both villagers and students, I test some hypotheses about behavior in the commons, wherein regulations and social norms constrain people’s choices. The results suggest that people evaluate several components of intrinsic and material motivations in deciding whether or not to cooperate. While responding in the expected direction to an imperfectly monitored fine for over extraction, the valuation of the private net cost of violating the regulation is not a sufficient explanation for participants’ changes in behavior in the experiments. Even when violations have zero cost, people may react positively to an external regulator who issues a normative statement about a rule aimed at solving a particular social dilemma.","container-title":"Environmental and Resource Economics","DOI":"10.1007/s10640-010-9452-8","ISSN":"0924-6460, 1573-1502","issue":"3","journalAbbreviation":"Environ Resource Econ","language":"en","page":"451-485","source":"link.springer.com","title":"Social Norms and Behavior in the Local Commons as Seen Through the Lens of Field Experiments","volume":"48","author":[{"family":"Cardenas","given":"Juan Camilo"}],"issued":{"date-parts":[["2011",3,1]]}}}],"schema":"https://github.com/citation-style-language/schema/raw/master/csl-citation.json"} </w:instrText>
      </w:r>
      <w:r w:rsidR="00016A26">
        <w:rPr>
          <w:rFonts w:ascii="Times New Roman" w:hAnsi="Times New Roman" w:cs="Times New Roman"/>
          <w:sz w:val="24"/>
          <w:szCs w:val="24"/>
        </w:rPr>
        <w:fldChar w:fldCharType="separate"/>
      </w:r>
      <w:r w:rsidR="00016A26" w:rsidRPr="00016A26">
        <w:rPr>
          <w:rFonts w:ascii="Times New Roman" w:hAnsi="Times New Roman" w:cs="Times New Roman"/>
          <w:sz w:val="24"/>
        </w:rPr>
        <w:t>(Ostrom 2006; Cardenas 2011)</w:t>
      </w:r>
      <w:r w:rsidR="00016A26">
        <w:rPr>
          <w:rFonts w:ascii="Times New Roman" w:hAnsi="Times New Roman" w:cs="Times New Roman"/>
          <w:sz w:val="24"/>
          <w:szCs w:val="24"/>
        </w:rPr>
        <w:fldChar w:fldCharType="end"/>
      </w:r>
      <w:r w:rsidRPr="000E7438">
        <w:rPr>
          <w:rFonts w:ascii="Times New Roman" w:hAnsi="Times New Roman" w:cs="Times New Roman"/>
          <w:sz w:val="24"/>
          <w:szCs w:val="24"/>
        </w:rPr>
        <w:t xml:space="preserve">. Behaviors displayed by users in these experiments have also proven to relate to real-life observations supporting the external validity of this approach </w:t>
      </w:r>
      <w:r w:rsidR="00016A26">
        <w:rPr>
          <w:rFonts w:ascii="Times New Roman" w:hAnsi="Times New Roman" w:cs="Times New Roman"/>
          <w:sz w:val="24"/>
          <w:szCs w:val="24"/>
        </w:rPr>
        <w:fldChar w:fldCharType="begin"/>
      </w:r>
      <w:r w:rsidR="00016A26">
        <w:rPr>
          <w:rFonts w:ascii="Times New Roman" w:hAnsi="Times New Roman" w:cs="Times New Roman"/>
          <w:sz w:val="24"/>
          <w:szCs w:val="24"/>
        </w:rPr>
        <w:instrText xml:space="preserve"> ADDIN ZOTERO_ITEM CSL_CITATION {"citationID":"CDJD4aZl","properties":{"formattedCitation":"(Rustagi et al. 2010; Carpenter &amp; Seki 2011; Gelcich et al. 2013; Basurto et al. 2016)","plainCitation":"(Rustagi et al. 2010; Carpenter &amp; Seki 2011; Gelcich et al. 2013; Basurto et al. 2016)","noteIndex":0},"citationItems":[{"id":433,"uris":["http://zotero.org/users/3065856/items/GKXAACT5"],"uri":["http://zotero.org/users/3065856/items/GKXAACT5"],"itemData":{"id":433,"type":"article-journal","abstract":"Recent evidence suggests that prosocial behaviors like conditional cooperation and costly norm enforcement can stabilize large-scale cooperation for commons management. However, field evidence on the extent to which variation in these behaviors among actual commons users accounts for natural commons outcomes is altogether missing. Here, we combine experimental measures of conditional cooperation and survey measures on costly monitoring among 49 forest user groups in Ethiopia with measures of natural forest commons outcomes to show that (i) groups vary in conditional cooperator share, (ii) groups with larger conditional cooperator share are more successful in forest commons management, and (iii) costly monitoring is a key instrument with which conditional cooperators enforce cooperation. Our findings are consistent with models of gene-culture coevolution on human cooperation and provide external validity to laboratory experiments on social dilemmas.\nSocial behaviors in lab experiments that result in long-term productivity are seen in a real-world forest management program.\nSocial behaviors in lab experiments that result in long-term productivity are seen in a real-world forest management program.","container-title":"Science","DOI":"10.1126/science.1193649","ISSN":"0036-8075, 1095-9203","issue":"6006","language":"en","note":"PMID: 21071668","page":"961-965","source":"science.sciencemag.org","title":"Conditional Cooperation and Costly Monitoring Explain Success in Forest Commons Management","volume":"330","author":[{"family":"Rustagi","given":"Devesh"},{"family":"Engel","given":"Stefanie"},{"family":"Kosfeld","given":"Michael"}],"issued":{"date-parts":[["2010",11,12]]}}},{"id":177,"uris":["http://zotero.org/users/3065856/items/NEFMGG7H"],"uri":["http://zotero.org/users/3065856/items/NEFMGG7H"],"itemData":{"id":177,"type":"article-journal","abstract":"In addition to showing that student measures of social preference, a concern for outcomes achieved by other reference agents, are quite different from those obtained in the field with participants who face social dilemmas in their daily lives, we find links between the social preferences of our field participants and their productivity at work. We also find that the field stock of social preferences evolves endogenously with respect to how widely team production is utilized. Because the link between productivity and social preference is strong, we provide a reason for the wider economics profession to take notice of social preferences. (JEL C93, D21, D24, H41, J24, M52, Z13)","container-title":"Economic Inquiry","DOI":"10.1111/j.1465-7295.2009.00268.x","ISSN":"1465-7295","issue":"2","language":"en","page":"612-630","source":"Wiley Online Library","title":"Do Social Preferences Increase Productivity? Field Experimental Evidence from Fishermen in Toyama Bay","title-short":"Do Social Preferences Increase Productivity?","volume":"49","author":[{"family":"Carpenter","given":"Jeffrey"},{"family":"Seki","given":"Erika"}],"issued":{"date-parts":[["2011",4,1]]}}},{"id":478,"uris":["http://zotero.org/users/3065856/items/BEGEFJR5"],"uri":["http://zotero.org/users/3065856/items/BEGEFJR5"],"itemData":{"id":478,"type":"article-journal","abstract":"Gelcich, S., R. Guzman, C. Rodriguez-Sickert, J. C. Castilla, and J. C. Cárdenas. 2013. Exploring external validity of common pool resource experiments: insights from artisanal benthic fisheries in Chile. Ecology and Society 18(3): 2. https://doi.org/10.5751/ES-05598-180302","container-title":"Ecology and Society","DOI":"10.5751/ES-05598-180302","ISSN":"1708-3087","issue":"3","language":"en","source":"www.ecologyandsociety.org","title":"Exploring External Validity of Common Pool Resource Experiments: Insights from Artisanal Benthic Fisheries in Chile","title-short":"Exploring External Validity of Common Pool Resource Experiments","URL":"https://www.ecologyandsociety.org/vol18/iss3/art2/","volume":"18","author":[{"family":"Gelcich","given":"Stefan"},{"family":"Guzman","given":"Ricardo"},{"family":"Rodríguez-Sickert","given":"Carlos"},{"family":"Castilla","given":"Juan Carlos"},{"family":"Cárdenas","given":"Juan Camilo"}],"accessed":{"date-parts":[["2017",5,15]]},"issued":{"date-parts":[["2013",7,24]]}}},{"id":237,"uris":["http://zotero.org/users/3065856/items/NF4JSCD2"],"uri":["http://zotero.org/users/3065856/items/NF4JSCD2"],"itemData":{"id":237,"type":"article-journal","abstract":"Trust and cooperation constitute cornerstones of common-pool resource theory, showing that “prosocial” strategies among resource users can overcome collective action problems and lead to sustainable resource governance. Yet, antisocial behavior and especially the coexistence of prosocial and antisocial behaviors have received less attention. We broaden the analysis to include the effects of both “prosocial” and “antisocial” interactions. We do so in the context of marine protected areas (MPAs), the most prominent form of biodiversity conservation intervention worldwide. Our multimethod approach relied on lab-in-the-field economic experiments (n = 127) in two MPA and two non-MPA communities in Baja California, Mexico. In addition, we deployed a standardized fishers’ survey (n = 544) to verify the external validity of our findings and expert informant interviews (n = 77) to develop potential explanatory mechanisms. In MPA sites, prosocial and antisocial behavior is significantly higher, and the presence of antisocial behavior does not seem to have a negative effect on prosocial behavior. We suggest that market integration, economic diversification, and strengthened group identity in MPAs are the main potential mechanisms for the simultaneity of prosocial and antisocial behavior we observed. This study constitutes a first step in better understanding the interaction between prosociality and antisociality as related to natural resources governance and conservation science, integrating literatures from social psychology, evolutionary anthropology, behavioral economics, and ecology.\nCooperation can coexist with antisocial behavior without undermining successful collective action.\nCooperation can coexist with antisocial behavior without undermining successful collective action.","container-title":"Science Advances","DOI":"10.1126/sciadv.1501220","ISSN":"2375-2548","issue":"3","language":"en","page":"e1501220","source":"advances.sciencemag.org","title":"Integrating simultaneous prosocial and antisocial behavior into theories of collective action","volume":"2","author":[{"family":"Basurto","given":"Xavier"},{"family":"Blanco","given":"Esther"},{"family":"Nenadovic","given":"Mateja"},{"family":"Vollan","given":"Björn"}],"issued":{"date-parts":[["2016",3,1]]}}}],"schema":"https://github.com/citation-style-language/schema/raw/master/csl-citation.json"} </w:instrText>
      </w:r>
      <w:r w:rsidR="00016A26">
        <w:rPr>
          <w:rFonts w:ascii="Times New Roman" w:hAnsi="Times New Roman" w:cs="Times New Roman"/>
          <w:sz w:val="24"/>
          <w:szCs w:val="24"/>
        </w:rPr>
        <w:fldChar w:fldCharType="separate"/>
      </w:r>
      <w:r w:rsidR="00016A26" w:rsidRPr="00016A26">
        <w:rPr>
          <w:rFonts w:ascii="Times New Roman" w:hAnsi="Times New Roman" w:cs="Times New Roman"/>
          <w:sz w:val="24"/>
        </w:rPr>
        <w:t>(</w:t>
      </w:r>
      <w:proofErr w:type="spellStart"/>
      <w:r w:rsidR="00016A26" w:rsidRPr="00016A26">
        <w:rPr>
          <w:rFonts w:ascii="Times New Roman" w:hAnsi="Times New Roman" w:cs="Times New Roman"/>
          <w:sz w:val="24"/>
        </w:rPr>
        <w:t>Rustagi</w:t>
      </w:r>
      <w:proofErr w:type="spellEnd"/>
      <w:r w:rsidR="00016A26" w:rsidRPr="00016A26">
        <w:rPr>
          <w:rFonts w:ascii="Times New Roman" w:hAnsi="Times New Roman" w:cs="Times New Roman"/>
          <w:sz w:val="24"/>
        </w:rPr>
        <w:t xml:space="preserve"> et al. 2010; Carpenter &amp; Seki 2011; </w:t>
      </w:r>
      <w:proofErr w:type="spellStart"/>
      <w:r w:rsidR="00016A26" w:rsidRPr="00016A26">
        <w:rPr>
          <w:rFonts w:ascii="Times New Roman" w:hAnsi="Times New Roman" w:cs="Times New Roman"/>
          <w:sz w:val="24"/>
        </w:rPr>
        <w:t>Gelcich</w:t>
      </w:r>
      <w:proofErr w:type="spellEnd"/>
      <w:r w:rsidR="00016A26" w:rsidRPr="00016A26">
        <w:rPr>
          <w:rFonts w:ascii="Times New Roman" w:hAnsi="Times New Roman" w:cs="Times New Roman"/>
          <w:sz w:val="24"/>
        </w:rPr>
        <w:t xml:space="preserve"> et al. 2013; </w:t>
      </w:r>
      <w:proofErr w:type="spellStart"/>
      <w:r w:rsidR="00016A26" w:rsidRPr="00016A26">
        <w:rPr>
          <w:rFonts w:ascii="Times New Roman" w:hAnsi="Times New Roman" w:cs="Times New Roman"/>
          <w:sz w:val="24"/>
        </w:rPr>
        <w:t>Basurto</w:t>
      </w:r>
      <w:proofErr w:type="spellEnd"/>
      <w:r w:rsidR="00016A26" w:rsidRPr="00016A26">
        <w:rPr>
          <w:rFonts w:ascii="Times New Roman" w:hAnsi="Times New Roman" w:cs="Times New Roman"/>
          <w:sz w:val="24"/>
        </w:rPr>
        <w:t xml:space="preserve"> et al. 2016)</w:t>
      </w:r>
      <w:r w:rsidR="00016A26">
        <w:rPr>
          <w:rFonts w:ascii="Times New Roman" w:hAnsi="Times New Roman" w:cs="Times New Roman"/>
          <w:sz w:val="24"/>
          <w:szCs w:val="24"/>
        </w:rPr>
        <w:fldChar w:fldCharType="end"/>
      </w:r>
      <w:r w:rsidRPr="000E7438">
        <w:rPr>
          <w:rFonts w:ascii="Times New Roman" w:hAnsi="Times New Roman" w:cs="Times New Roman"/>
          <w:sz w:val="24"/>
          <w:szCs w:val="24"/>
        </w:rPr>
        <w:t xml:space="preserve">. Accordingly, lab-in-the-field experiments constitute an appealing methodology to unpack the relationship between access regimes and local environmental stewardship. </w:t>
      </w:r>
    </w:p>
    <w:p w14:paraId="6BB95194" w14:textId="388CE2E4"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 xml:space="preserve">Small-scale fisheries are CPRs for which compliance and peer-enforcement are particularly important given the difficulty to establish effective central management and enforcement </w:t>
      </w:r>
      <w:r w:rsidR="002E7D13">
        <w:rPr>
          <w:rFonts w:ascii="Times New Roman" w:hAnsi="Times New Roman" w:cs="Times New Roman"/>
          <w:sz w:val="24"/>
          <w:szCs w:val="24"/>
        </w:rPr>
        <w:fldChar w:fldCharType="begin"/>
      </w:r>
      <w:r w:rsidR="002E7D13">
        <w:rPr>
          <w:rFonts w:ascii="Times New Roman" w:hAnsi="Times New Roman" w:cs="Times New Roman"/>
          <w:sz w:val="24"/>
          <w:szCs w:val="24"/>
        </w:rPr>
        <w:instrText xml:space="preserve"> ADDIN ZOTERO_ITEM CSL_CITATION {"citationID":"mQIGDKje","properties":{"formattedCitation":"(Costello et al. 2012; Donlan et al. 2020)","plainCitation":"(Costello et al. 2012; Donlan et al. 2020)","noteIndex":0},"citationItems":[{"id":690,"uris":["http://zotero.org/users/3065856/items/ZQC4UQKP"],"uri":["http://zotero.org/users/3065856/items/ZQC4UQKP"],"itemData":{"id":690,"type":"article-journal","container-title":"Science","DOI":"10.1126/science.1223389","issue":"6106","page":"517-520","title":"Status and solutions for the world’s unassessed fisheries","volume":"338","author":[{"family":"Costello","given":"C."},{"family":"Ovando","given":"D."},{"family":"Hilborn","given":"R."},{"family":"Gaines","given":"S. D."},{"family":"Deschenes","given":"O."},{"family":"Lester","given":"S. E."}],"issued":{"date-parts":[["2012"]]}}},{"id":684,"uris":["http://zotero.org/users/3065856/items/LQ7BFGUY"],"uri":["http://zotero.org/users/3065856/items/LQ7BFGUY"],"itemData":{"id":684,"type":"article-journal","container-title":"Scientific reports","issue":"1","page":"1-9","title":"Estimating illegal fishing from enforcement officers","volume":"10","author":[{"family":"Donlan","given":"C. J."},{"family":"Wilcox","given":"C."},{"family":"Luque","given":"G. M."},{"family":"Gelcich","given":"Stefan"}],"issued":{"date-parts":[["2020"]]}}}],"schema":"https://github.com/citation-style-language/schema/raw/master/csl-citation.json"} </w:instrText>
      </w:r>
      <w:r w:rsidR="002E7D13">
        <w:rPr>
          <w:rFonts w:ascii="Times New Roman" w:hAnsi="Times New Roman" w:cs="Times New Roman"/>
          <w:sz w:val="24"/>
          <w:szCs w:val="24"/>
        </w:rPr>
        <w:fldChar w:fldCharType="separate"/>
      </w:r>
      <w:r w:rsidR="002E7D13" w:rsidRPr="002E7D13">
        <w:rPr>
          <w:rFonts w:ascii="Times New Roman" w:hAnsi="Times New Roman" w:cs="Times New Roman"/>
          <w:sz w:val="24"/>
        </w:rPr>
        <w:t xml:space="preserve">(Costello et al. 2012; </w:t>
      </w:r>
      <w:proofErr w:type="spellStart"/>
      <w:r w:rsidR="002E7D13" w:rsidRPr="002E7D13">
        <w:rPr>
          <w:rFonts w:ascii="Times New Roman" w:hAnsi="Times New Roman" w:cs="Times New Roman"/>
          <w:sz w:val="24"/>
        </w:rPr>
        <w:t>Donlan</w:t>
      </w:r>
      <w:proofErr w:type="spellEnd"/>
      <w:r w:rsidR="002E7D13" w:rsidRPr="002E7D13">
        <w:rPr>
          <w:rFonts w:ascii="Times New Roman" w:hAnsi="Times New Roman" w:cs="Times New Roman"/>
          <w:sz w:val="24"/>
        </w:rPr>
        <w:t xml:space="preserve"> et al. 2020)</w:t>
      </w:r>
      <w:r w:rsidR="002E7D13">
        <w:rPr>
          <w:rFonts w:ascii="Times New Roman" w:hAnsi="Times New Roman" w:cs="Times New Roman"/>
          <w:sz w:val="24"/>
          <w:szCs w:val="24"/>
        </w:rPr>
        <w:fldChar w:fldCharType="end"/>
      </w:r>
      <w:r w:rsidRPr="000E7438">
        <w:rPr>
          <w:rFonts w:ascii="Times New Roman" w:hAnsi="Times New Roman" w:cs="Times New Roman"/>
          <w:sz w:val="24"/>
          <w:szCs w:val="24"/>
        </w:rPr>
        <w:t xml:space="preserve">. Small-scale fisheries can be managed through different and overlapping access regimes, depending on the different target species, and therefore provide a unique opportunity to test the role of access policies over fishers’ behavior. In central Chile, fishers operate in at least two distinct fishery management access regimes. A CEAR which takes the form of Territorial User Rights for Fisheries (TURFs) granted to fishers’ associations to harvest benthic resources </w:t>
      </w:r>
      <w:r w:rsidR="002E7D13">
        <w:rPr>
          <w:rFonts w:ascii="Times New Roman" w:hAnsi="Times New Roman" w:cs="Times New Roman"/>
          <w:sz w:val="24"/>
          <w:szCs w:val="24"/>
        </w:rPr>
        <w:fldChar w:fldCharType="begin"/>
      </w:r>
      <w:r w:rsidR="002E7D13">
        <w:rPr>
          <w:rFonts w:ascii="Times New Roman" w:hAnsi="Times New Roman" w:cs="Times New Roman"/>
          <w:sz w:val="24"/>
          <w:szCs w:val="24"/>
        </w:rPr>
        <w:instrText xml:space="preserve"> ADDIN ZOTERO_ITEM CSL_CITATION {"citationID":"8esnpgdw","properties":{"formattedCitation":"(Gelcich et al. 2010)","plainCitation":"(Gelcich et al. 2010)","noteIndex":0},"citationItems":[{"id":1,"uris":["http://zotero.org/users/3065856/items/QVTZZTBZ"],"uri":["http://zotero.org/users/3065856/items/QVTZZTBZ"],"itemData":{"id":1,"type":"article-journal","abstract":"Marine ecosystems are in decline. New transformational changes in governance are urgently required to cope with overfishing, pollution, global changes, and other drivers of degradation. Here we explore social, political, and ecological aspects of a transformation in governance of Chile's coastal marine resources, from 1980 to today. Critical elements in the initial preparatory phase of the transformation were (i) recognition of the depletion of resource stocks, (ii) scientific knowledge on the ecology and resilience of targeted species and their role in ecosystem dynamics, and (iii) demonstration-scale experimental trials, building on smaller-scale scientific experiments, which identified new management pathways. The trials improved cooperation among scientists and fishers, integrating knowledge and establishing trust. Political turbulence and resource stock collapse provided a window of opportunity that triggered the transformation, supported by new enabling legislation. Essential elements to navigate this transformation were the ability to network knowledge from the local level to influence the decision-making processes at the national level, and a preexisting social network of fishers that provided political leverage through a national confederation of artisanal fishing collectives. The resultant governance scheme includes a revolutionary national system of marine tenure that allocates user rights and responsibilities to fisher collectives. Although fine tuning is necessary to build resilience of this new regime, this transformation has improved the sustainability of the interconnected social–ecological system. Our analysis of how this transformation unfolded provides insights into how the Chilean system could be further developed and identifies generalized pathways for improved governance of marine resources around the world.","container-title":"Proceedings of the National Academy of Sciences","DOI":"10.1073/pnas.1012021107","ISSN":"0027-8424, 1091-6490","issue":"39","language":"English","note":"bibtex: gelcich_navigating_2010 \nbibtex[pmid=20837530]","page":"16794-16799","title":"Navigating transformations in governance of Chilean marine coastal resources","volume":"107","author":[{"family":"Gelcich","given":"Stefan"},{"family":"Hughes","given":"Terry P."},{"family":"Olsson","given":"Per"},{"family":"Folke","given":"Carl"},{"family":"Defeo","given":"Omar"},{"family":"Fernández","given":"Miriam"},{"family":"Foale","given":"Simon"},{"family":"Gunderson","given":"Lance H."},{"family":"Rodríguez-Sickert","given":"Carlos"},{"family":"Scheffer","given":"Marten"},{"family":"Steneck","given":"Robert S."},{"family":"Castilla","given":"Juan C."}],"issued":{"date-parts":[["2010",9]]}}}],"schema":"https://github.com/citation-style-language/schema/raw/master/csl-citation.json"} </w:instrText>
      </w:r>
      <w:r w:rsidR="002E7D13">
        <w:rPr>
          <w:rFonts w:ascii="Times New Roman" w:hAnsi="Times New Roman" w:cs="Times New Roman"/>
          <w:sz w:val="24"/>
          <w:szCs w:val="24"/>
        </w:rPr>
        <w:fldChar w:fldCharType="separate"/>
      </w:r>
      <w:r w:rsidR="002E7D13" w:rsidRPr="002E7D13">
        <w:rPr>
          <w:rFonts w:ascii="Times New Roman" w:hAnsi="Times New Roman" w:cs="Times New Roman"/>
          <w:sz w:val="24"/>
        </w:rPr>
        <w:t>(</w:t>
      </w:r>
      <w:proofErr w:type="spellStart"/>
      <w:r w:rsidR="002E7D13" w:rsidRPr="002E7D13">
        <w:rPr>
          <w:rFonts w:ascii="Times New Roman" w:hAnsi="Times New Roman" w:cs="Times New Roman"/>
          <w:sz w:val="24"/>
        </w:rPr>
        <w:t>Gelcich</w:t>
      </w:r>
      <w:proofErr w:type="spellEnd"/>
      <w:r w:rsidR="002E7D13" w:rsidRPr="002E7D13">
        <w:rPr>
          <w:rFonts w:ascii="Times New Roman" w:hAnsi="Times New Roman" w:cs="Times New Roman"/>
          <w:sz w:val="24"/>
        </w:rPr>
        <w:t xml:space="preserve"> et al. 2010)</w:t>
      </w:r>
      <w:r w:rsidR="002E7D13">
        <w:rPr>
          <w:rFonts w:ascii="Times New Roman" w:hAnsi="Times New Roman" w:cs="Times New Roman"/>
          <w:sz w:val="24"/>
          <w:szCs w:val="24"/>
        </w:rPr>
        <w:fldChar w:fldCharType="end"/>
      </w:r>
      <w:r w:rsidRPr="000E7438">
        <w:rPr>
          <w:rFonts w:ascii="Times New Roman" w:hAnsi="Times New Roman" w:cs="Times New Roman"/>
          <w:sz w:val="24"/>
          <w:szCs w:val="24"/>
        </w:rPr>
        <w:t xml:space="preserve"> and a pseudo-OA regime for demersal fish species. Here, we empirically assess how Chilean fishers’ experience with formal CEARs relates to compliance and peer-enforcement using a between-subjects lab-in-the-field experiment.  The experiment consisted of CPR games conducted under two treatments that involved the same monetary incentives but differed in framing. In the CEAR treatment, the game was framed as the harvest “loco” (</w:t>
      </w:r>
      <w:proofErr w:type="spellStart"/>
      <w:r w:rsidRPr="002E7D13">
        <w:rPr>
          <w:rFonts w:ascii="Times New Roman" w:hAnsi="Times New Roman" w:cs="Times New Roman"/>
          <w:i/>
          <w:iCs/>
          <w:sz w:val="24"/>
          <w:szCs w:val="24"/>
        </w:rPr>
        <w:t>Concholepas</w:t>
      </w:r>
      <w:proofErr w:type="spellEnd"/>
      <w:r w:rsidRPr="002E7D13">
        <w:rPr>
          <w:rFonts w:ascii="Times New Roman" w:hAnsi="Times New Roman" w:cs="Times New Roman"/>
          <w:i/>
          <w:iCs/>
          <w:sz w:val="24"/>
          <w:szCs w:val="24"/>
        </w:rPr>
        <w:t xml:space="preserve"> </w:t>
      </w:r>
      <w:proofErr w:type="spellStart"/>
      <w:r w:rsidRPr="002E7D13">
        <w:rPr>
          <w:rFonts w:ascii="Times New Roman" w:hAnsi="Times New Roman" w:cs="Times New Roman"/>
          <w:i/>
          <w:iCs/>
          <w:sz w:val="24"/>
          <w:szCs w:val="24"/>
        </w:rPr>
        <w:t>concholepas</w:t>
      </w:r>
      <w:proofErr w:type="spellEnd"/>
      <w:r w:rsidRPr="000E7438">
        <w:rPr>
          <w:rFonts w:ascii="Times New Roman" w:hAnsi="Times New Roman" w:cs="Times New Roman"/>
          <w:sz w:val="24"/>
          <w:szCs w:val="24"/>
        </w:rPr>
        <w:t xml:space="preserve">) which is harvested within TURFs </w:t>
      </w:r>
      <w:r w:rsidR="002E7D13">
        <w:rPr>
          <w:rFonts w:ascii="Times New Roman" w:hAnsi="Times New Roman" w:cs="Times New Roman"/>
          <w:sz w:val="24"/>
          <w:szCs w:val="24"/>
        </w:rPr>
        <w:fldChar w:fldCharType="begin"/>
      </w:r>
      <w:r w:rsidR="002E7D13">
        <w:rPr>
          <w:rFonts w:ascii="Times New Roman" w:hAnsi="Times New Roman" w:cs="Times New Roman"/>
          <w:sz w:val="24"/>
          <w:szCs w:val="24"/>
        </w:rPr>
        <w:instrText xml:space="preserve"> ADDIN ZOTERO_ITEM CSL_CITATION {"citationID":"y9pnacRG","properties":{"formattedCitation":"(Gelcich et al. 2010)","plainCitation":"(Gelcich et al. 2010)","noteIndex":0},"citationItems":[{"id":1,"uris":["http://zotero.org/users/3065856/items/QVTZZTBZ"],"uri":["http://zotero.org/users/3065856/items/QVTZZTBZ"],"itemData":{"id":1,"type":"article-journal","abstract":"Marine ecosystems are in decline. New transformational changes in governance are urgently required to cope with overfishing, pollution, global changes, and other drivers of degradation. Here we explore social, political, and ecological aspects of a transformation in governance of Chile's coastal marine resources, from 1980 to today. Critical elements in the initial preparatory phase of the transformation were (i) recognition of the depletion of resource stocks, (ii) scientific knowledge on the ecology and resilience of targeted species and their role in ecosystem dynamics, and (iii) demonstration-scale experimental trials, building on smaller-scale scientific experiments, which identified new management pathways. The trials improved cooperation among scientists and fishers, integrating knowledge and establishing trust. Political turbulence and resource stock collapse provided a window of opportunity that triggered the transformation, supported by new enabling legislation. Essential elements to navigate this transformation were the ability to network knowledge from the local level to influence the decision-making processes at the national level, and a preexisting social network of fishers that provided political leverage through a national confederation of artisanal fishing collectives. The resultant governance scheme includes a revolutionary national system of marine tenure that allocates user rights and responsibilities to fisher collectives. Although fine tuning is necessary to build resilience of this new regime, this transformation has improved the sustainability of the interconnected social–ecological system. Our analysis of how this transformation unfolded provides insights into how the Chilean system could be further developed and identifies generalized pathways for improved governance of marine resources around the world.","container-title":"Proceedings of the National Academy of Sciences","DOI":"10.1073/pnas.1012021107","ISSN":"0027-8424, 1091-6490","issue":"39","language":"English","note":"bibtex: gelcich_navigating_2010 \nbibtex[pmid=20837530]","page":"16794-16799","title":"Navigating transformations in governance of Chilean marine coastal resources","volume":"107","author":[{"family":"Gelcich","given":"Stefan"},{"family":"Hughes","given":"Terry P."},{"family":"Olsson","given":"Per"},{"family":"Folke","given":"Carl"},{"family":"Defeo","given":"Omar"},{"family":"Fernández","given":"Miriam"},{"family":"Foale","given":"Simon"},{"family":"Gunderson","given":"Lance H."},{"family":"Rodríguez-Sickert","given":"Carlos"},{"family":"Scheffer","given":"Marten"},{"family":"Steneck","given":"Robert S."},{"family":"Castilla","given":"Juan C."}],"issued":{"date-parts":[["2010",9]]}}}],"schema":"https://github.com/citation-style-language/schema/raw/master/csl-citation.json"} </w:instrText>
      </w:r>
      <w:r w:rsidR="002E7D13">
        <w:rPr>
          <w:rFonts w:ascii="Times New Roman" w:hAnsi="Times New Roman" w:cs="Times New Roman"/>
          <w:sz w:val="24"/>
          <w:szCs w:val="24"/>
        </w:rPr>
        <w:fldChar w:fldCharType="separate"/>
      </w:r>
      <w:r w:rsidR="002E7D13" w:rsidRPr="002E7D13">
        <w:rPr>
          <w:rFonts w:ascii="Times New Roman" w:hAnsi="Times New Roman" w:cs="Times New Roman"/>
          <w:sz w:val="24"/>
        </w:rPr>
        <w:t>(</w:t>
      </w:r>
      <w:proofErr w:type="spellStart"/>
      <w:r w:rsidR="002E7D13" w:rsidRPr="002E7D13">
        <w:rPr>
          <w:rFonts w:ascii="Times New Roman" w:hAnsi="Times New Roman" w:cs="Times New Roman"/>
          <w:sz w:val="24"/>
        </w:rPr>
        <w:t>Gelcich</w:t>
      </w:r>
      <w:proofErr w:type="spellEnd"/>
      <w:r w:rsidR="002E7D13" w:rsidRPr="002E7D13">
        <w:rPr>
          <w:rFonts w:ascii="Times New Roman" w:hAnsi="Times New Roman" w:cs="Times New Roman"/>
          <w:sz w:val="24"/>
        </w:rPr>
        <w:t xml:space="preserve"> et al. 2010)</w:t>
      </w:r>
      <w:r w:rsidR="002E7D13">
        <w:rPr>
          <w:rFonts w:ascii="Times New Roman" w:hAnsi="Times New Roman" w:cs="Times New Roman"/>
          <w:sz w:val="24"/>
          <w:szCs w:val="24"/>
        </w:rPr>
        <w:fldChar w:fldCharType="end"/>
      </w:r>
      <w:r w:rsidRPr="000E7438">
        <w:rPr>
          <w:rFonts w:ascii="Times New Roman" w:hAnsi="Times New Roman" w:cs="Times New Roman"/>
          <w:sz w:val="24"/>
          <w:szCs w:val="24"/>
        </w:rPr>
        <w:t>. In the pseudo-OA treatment, the game was framed as the fishing of hake (</w:t>
      </w:r>
      <w:r w:rsidRPr="002E7D13">
        <w:rPr>
          <w:rFonts w:ascii="Times New Roman" w:hAnsi="Times New Roman" w:cs="Times New Roman"/>
          <w:i/>
          <w:iCs/>
          <w:sz w:val="24"/>
          <w:szCs w:val="24"/>
        </w:rPr>
        <w:t xml:space="preserve">Merluccius </w:t>
      </w:r>
      <w:proofErr w:type="spellStart"/>
      <w:r w:rsidRPr="002E7D13">
        <w:rPr>
          <w:rFonts w:ascii="Times New Roman" w:hAnsi="Times New Roman" w:cs="Times New Roman"/>
          <w:i/>
          <w:iCs/>
          <w:sz w:val="24"/>
          <w:szCs w:val="24"/>
        </w:rPr>
        <w:lastRenderedPageBreak/>
        <w:t>gayi</w:t>
      </w:r>
      <w:proofErr w:type="spellEnd"/>
      <w:r w:rsidRPr="000E7438">
        <w:rPr>
          <w:rFonts w:ascii="Times New Roman" w:hAnsi="Times New Roman" w:cs="Times New Roman"/>
          <w:sz w:val="24"/>
          <w:szCs w:val="24"/>
        </w:rPr>
        <w:t xml:space="preserve">) which is fished in a quota scheme that operates as </w:t>
      </w:r>
      <w:r w:rsidRPr="002E7D13">
        <w:rPr>
          <w:rFonts w:ascii="Times New Roman" w:hAnsi="Times New Roman" w:cs="Times New Roman"/>
          <w:i/>
          <w:iCs/>
          <w:sz w:val="24"/>
          <w:szCs w:val="24"/>
        </w:rPr>
        <w:t>pseudo</w:t>
      </w:r>
      <w:r w:rsidRPr="000E7438">
        <w:rPr>
          <w:rFonts w:ascii="Times New Roman" w:hAnsi="Times New Roman" w:cs="Times New Roman"/>
          <w:sz w:val="24"/>
          <w:szCs w:val="24"/>
        </w:rPr>
        <w:t xml:space="preserve">-OA due to poor enforcement and unclear stock boundaries </w:t>
      </w:r>
      <w:r w:rsidR="002E7D13">
        <w:rPr>
          <w:rFonts w:ascii="Times New Roman" w:hAnsi="Times New Roman" w:cs="Times New Roman"/>
          <w:sz w:val="24"/>
          <w:szCs w:val="24"/>
        </w:rPr>
        <w:fldChar w:fldCharType="begin"/>
      </w:r>
      <w:r w:rsidR="002E7D13">
        <w:rPr>
          <w:rFonts w:ascii="Times New Roman" w:hAnsi="Times New Roman" w:cs="Times New Roman"/>
          <w:sz w:val="24"/>
          <w:szCs w:val="24"/>
        </w:rPr>
        <w:instrText xml:space="preserve"> ADDIN ZOTERO_ITEM CSL_CITATION {"citationID":"v6yDkbzq","properties":{"formattedCitation":"(Plotnek et al. 2016; Oyanedel et al. 2020)","plainCitation":"(Plotnek et al. 2016; Oyanedel et al. 2020)","noteIndex":0},"citationItems":[{"id":689,"uris":["http://zotero.org/users/3065856/items/GNMS4AQJ"],"uri":["http://zotero.org/users/3065856/items/GNMS4AQJ"],"itemData":{"id":689,"type":"article-journal","container-title":"Reviews in Fisheries Science &amp; Aquaculture","DOI":"10.1080/23308249.2016.1161003","issue":"3","page":"230-243","title":"From unsustainability to MSC certification: A case study of the artisanal Chilean South Pacific hake fishery","volume":"24","author":[{"family":"Plotnek","given":"E."},{"family":"Paredes","given":"F."},{"family":"Galvez","given":"M."},{"family":"Pérez-Ramírez","given":"M."}],"issued":{"date-parts":[["2016"]]}}},{"id":688,"uris":["http://zotero.org/users/3065856/items/FED58SZ4"],"uri":["http://zotero.org/users/3065856/items/FED58SZ4"],"itemData":{"id":688,"type":"article-journal","container-title":"Conservation Letters","page":"e12725","title":"Motivations for (non‐) compliance with conservation rules by small‐scale resource users","author":[{"family":"Oyanedel","given":"R."},{"family":"Gelcich","given":"S."},{"family":"Milner‐Gulland","given":"E. J."}],"issued":{"date-parts":[["2020"]]}}}],"schema":"https://github.com/citation-style-language/schema/raw/master/csl-citation.json"} </w:instrText>
      </w:r>
      <w:r w:rsidR="002E7D13">
        <w:rPr>
          <w:rFonts w:ascii="Times New Roman" w:hAnsi="Times New Roman" w:cs="Times New Roman"/>
          <w:sz w:val="24"/>
          <w:szCs w:val="24"/>
        </w:rPr>
        <w:fldChar w:fldCharType="separate"/>
      </w:r>
      <w:r w:rsidR="002E7D13" w:rsidRPr="002E7D13">
        <w:rPr>
          <w:rFonts w:ascii="Times New Roman" w:hAnsi="Times New Roman" w:cs="Times New Roman"/>
          <w:sz w:val="24"/>
        </w:rPr>
        <w:t>(</w:t>
      </w:r>
      <w:proofErr w:type="spellStart"/>
      <w:r w:rsidR="002E7D13" w:rsidRPr="002E7D13">
        <w:rPr>
          <w:rFonts w:ascii="Times New Roman" w:hAnsi="Times New Roman" w:cs="Times New Roman"/>
          <w:sz w:val="24"/>
        </w:rPr>
        <w:t>Plotnek</w:t>
      </w:r>
      <w:proofErr w:type="spellEnd"/>
      <w:r w:rsidR="002E7D13" w:rsidRPr="002E7D13">
        <w:rPr>
          <w:rFonts w:ascii="Times New Roman" w:hAnsi="Times New Roman" w:cs="Times New Roman"/>
          <w:sz w:val="24"/>
        </w:rPr>
        <w:t xml:space="preserve"> et al. 2016; </w:t>
      </w:r>
      <w:proofErr w:type="spellStart"/>
      <w:r w:rsidR="002E7D13" w:rsidRPr="002E7D13">
        <w:rPr>
          <w:rFonts w:ascii="Times New Roman" w:hAnsi="Times New Roman" w:cs="Times New Roman"/>
          <w:sz w:val="24"/>
        </w:rPr>
        <w:t>Oyanedel</w:t>
      </w:r>
      <w:proofErr w:type="spellEnd"/>
      <w:r w:rsidR="002E7D13" w:rsidRPr="002E7D13">
        <w:rPr>
          <w:rFonts w:ascii="Times New Roman" w:hAnsi="Times New Roman" w:cs="Times New Roman"/>
          <w:sz w:val="24"/>
        </w:rPr>
        <w:t xml:space="preserve"> et al. 2020)</w:t>
      </w:r>
      <w:r w:rsidR="002E7D13">
        <w:rPr>
          <w:rFonts w:ascii="Times New Roman" w:hAnsi="Times New Roman" w:cs="Times New Roman"/>
          <w:sz w:val="24"/>
          <w:szCs w:val="24"/>
        </w:rPr>
        <w:fldChar w:fldCharType="end"/>
      </w:r>
      <w:r w:rsidRPr="000E7438">
        <w:rPr>
          <w:rFonts w:ascii="Times New Roman" w:hAnsi="Times New Roman" w:cs="Times New Roman"/>
          <w:sz w:val="24"/>
          <w:szCs w:val="24"/>
        </w:rPr>
        <w:t>.  We also considered two types of fishers’ associations depending on their real-life performance with CEAR – high-performance and low-performance.</w:t>
      </w:r>
    </w:p>
    <w:p w14:paraId="3F7B937A" w14:textId="39B46CF3"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 xml:space="preserve">Assuming self-interested, rational behavior, the predicted outcomes for the game are no compliance and no peer-enforcement. However, deviations from self-interested, rational behavior are common in social dilemmas like CPRs due to subjects’ internalized expectations and motivations </w:t>
      </w:r>
      <w:r w:rsidR="002E7D13">
        <w:rPr>
          <w:rFonts w:ascii="Times New Roman" w:hAnsi="Times New Roman" w:cs="Times New Roman"/>
          <w:sz w:val="24"/>
          <w:szCs w:val="24"/>
        </w:rPr>
        <w:fldChar w:fldCharType="begin"/>
      </w:r>
      <w:r w:rsidR="002E7D13">
        <w:rPr>
          <w:rFonts w:ascii="Times New Roman" w:hAnsi="Times New Roman" w:cs="Times New Roman"/>
          <w:sz w:val="24"/>
          <w:szCs w:val="24"/>
        </w:rPr>
        <w:instrText xml:space="preserve"> ADDIN ZOTERO_ITEM CSL_CITATION {"citationID":"z6kyrRgV","properties":{"formattedCitation":"(C\\uc0\\u225{}rdenas &amp; Ostrom 2004; Rustagi et al. 2010; Ellingsen et al. 2012; Leibbrandt et al. 2013; Bouma &amp; Ansink 2013; Fehr &amp; Schurtenberger 2018)","plainCitation":"(Cárdenas &amp; Ostrom 2004; Rustagi et al. 2010; Ellingsen et al. 2012; Leibbrandt et al. 2013; Bouma &amp; Ansink 2013; Fehr &amp; Schurtenberger 2018)","noteIndex":0},"citationItems":[{"id":179,"uris":["http://zotero.org/users/3065856/items/7IGMS47S"],"uri":["http://zotero.org/users/3065856/items/7IGMS47S"],"itemData":{"id":179,"type":"article-journal","abstract":"Experimental research has enhanced the knowledge acquired from theoretical and field sources of when and how groups can solve the problem of collective action through self-governing mechanisms. Widespread agreement exists that cooperation can happen, but little agreement as to how. As a first step, we propose that individuals may use three layers of information in deciding about their level of cooperation. The layers range from the material incentives of a specific production function and the dynamics of the game, to the composition of the group and the individual characteristics of the player. We use this framework to analyze data from a set of experiments conducted with actual ecosystem users in three rural villages of Colombia. Prior experience of the participants, their perception of external regulation, and the composition of the group, influence decisions to cooperate or defect in the experiment. Understanding the multiple information levels of a game as they affect incentives helps to explain decisions in collective-action dilemmas.","collection-title":"Methods for Studying Collective Action in Rural Development","container-title":"Agricultural Systems","DOI":"10.1016/j.agsy.2004.07.008","ISSN":"0308-521X","issue":"3","journalAbbreviation":"Agricultural Systems","page":"307-326","source":"ScienceDirect","title":"What do people bring into the game? Experiments in the field about cooperation in the commons","title-short":"What do people bring into the game?","volume":"82","author":[{"family":"Cárdenas","given":"Juan-Camilo"},{"family":"Ostrom","given":"Elinor"}],"issued":{"date-parts":[["2004",12,1]]}}},{"id":433,"uris":["http://zotero.org/users/3065856/items/GKXAACT5"],"uri":["http://zotero.org/users/3065856/items/GKXAACT5"],"itemData":{"id":433,"type":"article-journal","abstract":"Recent evidence suggests that prosocial behaviors like conditional cooperation and costly norm enforcement can stabilize large-scale cooperation for commons management. However, field evidence on the extent to which variation in these behaviors among actual commons users accounts for natural commons outcomes is altogether missing. Here, we combine experimental measures of conditional cooperation and survey measures on costly monitoring among 49 forest user groups in Ethiopia with measures of natural forest commons outcomes to show that (i) groups vary in conditional cooperator share, (ii) groups with larger conditional cooperator share are more successful in forest commons management, and (iii) costly monitoring is a key instrument with which conditional cooperators enforce cooperation. Our findings are consistent with models of gene-culture coevolution on human cooperation and provide external validity to laboratory experiments on social dilemmas.\nSocial behaviors in lab experiments that result in long-term productivity are seen in a real-world forest management program.\nSocial behaviors in lab experiments that result in long-term productivity are seen in a real-world forest management program.","container-title":"Science","DOI":"10.1126/science.1193649","ISSN":"0036-8075, 1095-9203","issue":"6006","language":"en","note":"PMID: 21071668","page":"961-965","source":"science.sciencemag.org","title":"Conditional Cooperation and Costly Monitoring Explain Success in Forest Commons Management","volume":"330","author":[{"family":"Rustagi","given":"Devesh"},{"family":"Engel","given":"Stefanie"},{"family":"Kosfeld","given":"Michael"}],"issued":{"date-parts":[["2010",11,12]]}}},{"id":823,"uris":["http://zotero.org/users/3065856/items/NCQ5J7LS"],"uri":["http://zotero.org/users/3065856/items/NCQ5J7LS"],"itemData":{"id":823,"type":"article-journal","abstract":"In an otherwise neutrally described Prisonersʼ dilemma experiment, we document that behavior is more likely to be cooperative when the game is called the Community Game than when it is called the Stock Market Game. However, the difference vanishes when only one of the subjects is in control of her action. The social framing effect also vanishes when the game is played sequentially. These findings are inconsistent with the hypothesis that the Community label triggers a desire to cooperate, but consistent with the hypothesis that social frames are coordination devices. More generally, our evidence indicates that social frames enter peopleʼs beliefs rather than their preferences.","container-title":"Games and Economic Behavior","DOI":"10.1016/j.geb.2012.05.007","ISSN":"0899-8256","issue":"1","journalAbbreviation":"Games and Economic Behavior","page":"117-130","source":"ScienceDirect","title":"Social framing effects: Preferences or beliefs?","title-short":"Social framing effects","volume":"76","author":[{"family":"Ellingsen","given":"Tore"},{"family":"Johannesson","given":"Magnus"},{"family":"Mollerstrom","given":"Johanna"},{"family":"Munkhammar","given":"Sara"}],"issued":{"date-parts":[["2012",9,1]]}}},{"id":686,"uris":["http://zotero.org/users/3065856/items/9BXAYQL4"],"uri":["http://zotero.org/users/3065856/items/9BXAYQL4"],"itemData":{"id":686,"type":"article-journal","container-title":"Proceedings of the National Academy of Sciences","DOI":"10.1073/pnas.1300431110","issue":"23","page":"9305-9308","title":"Rise and fall of competitiveness in individualistic and collectivistic societies","volume":"110","author":[{"family":"Leibbrandt","given":"Andreas"},{"family":"Gneezy","given":"Uri"},{"family":"List","given":"John A."}],"issued":{"date-parts":[["2013"]]}}},{"id":447,"uris":["http://zotero.org/users/3065856/items/XVDXZ2B6"],"uri":["http://zotero.org/users/3065856/items/XVDXZ2B6"],"itemData":{"id":447,"type":"article-journal","abstract":"In this paper we assess how perceptions of park legitimacy influence individual willingness to self-restrict their resource use — an important issue when designing conservation approaches like community ecosystem payments where the existing institutional context influences the willingness to collaborate in nature conservation. To assess the willingness to self-restrict resource use we conducted a field experiment in two Costa Rican villages bordering a protected area. We framed the experiment to assess the impact of legitimacy perceptions: With framing we introduced the game as a protected area natural resource extraction game, while without framing the game was introduced using the usual, abstract wording. The results indicate that framing lowers extractions. The difference with non-framed extractions is not significant, however, until we control for individual legitimacy perceptions. From the perspective of ecosystem service payments our results indicate that perceptions of the current institutional context influence the extent to which participants cooperate and are willing to self-enforce their resource use.","collection-title":"1. International developments in the administration of publicly-funded forest research: Challenges and opportunities 2. Payments for ecosystem services and their institutional dimensions: Institutional frameworks and governance structures of PES schemes","container-title":"Forest Policy and Economics","DOI":"10.1016/j.forpol.2013.01.006","ISSN":"1389-9341","journalAbbreviation":"Forest Policy and Economics","page":"84-93","source":"ScienceDirect","title":"The role of legitimacy perceptions in self-restricted resource use: A framed field experiment","title-short":"The role of legitimacy perceptions in self-restricted resource use","volume":"37","author":[{"family":"Bouma","given":"Jetske"},{"family":"Ansink","given":"Erik"}],"issued":{"date-parts":[["2013",12]]}}},{"id":629,"uris":["http://zotero.org/users/3065856/items/ZUUZXSN5"],"uri":["http://zotero.org/users/3065856/items/ZUUZXSN5"],"itemData":{"id":629,"type":"article-journal","abstract":"Fehr and Schurtenberger show that the prevailing evidence supports the view that social norms are causal drivers of human cooperation and explain major cooperation-related regularities. Norms also guide peer punishment and people have strong preferences for institutions that support norm formation.","container-title":"Nature Human Behaviour","DOI":"10.1038/s41562-018-0385-5","ISSN":"2397-3374","issue":"7","language":"en","page":"458-468","source":"www.nature.com","title":"Normative foundations of human cooperation","volume":"2","author":[{"family":"Fehr","given":"Ernst"},{"family":"Schurtenberger","given":"Ivo"}],"issued":{"date-parts":[["2018",7]]}}}],"schema":"https://github.com/citation-style-language/schema/raw/master/csl-citation.json"} </w:instrText>
      </w:r>
      <w:r w:rsidR="002E7D13">
        <w:rPr>
          <w:rFonts w:ascii="Times New Roman" w:hAnsi="Times New Roman" w:cs="Times New Roman"/>
          <w:sz w:val="24"/>
          <w:szCs w:val="24"/>
        </w:rPr>
        <w:fldChar w:fldCharType="separate"/>
      </w:r>
      <w:r w:rsidR="002E7D13" w:rsidRPr="002E7D13">
        <w:rPr>
          <w:rFonts w:ascii="Times New Roman" w:hAnsi="Times New Roman" w:cs="Times New Roman"/>
          <w:sz w:val="24"/>
          <w:szCs w:val="24"/>
        </w:rPr>
        <w:t xml:space="preserve">(Cárdenas &amp; Ostrom 2004; </w:t>
      </w:r>
      <w:proofErr w:type="spellStart"/>
      <w:r w:rsidR="002E7D13" w:rsidRPr="002E7D13">
        <w:rPr>
          <w:rFonts w:ascii="Times New Roman" w:hAnsi="Times New Roman" w:cs="Times New Roman"/>
          <w:sz w:val="24"/>
          <w:szCs w:val="24"/>
        </w:rPr>
        <w:t>Rustagi</w:t>
      </w:r>
      <w:proofErr w:type="spellEnd"/>
      <w:r w:rsidR="002E7D13" w:rsidRPr="002E7D13">
        <w:rPr>
          <w:rFonts w:ascii="Times New Roman" w:hAnsi="Times New Roman" w:cs="Times New Roman"/>
          <w:sz w:val="24"/>
          <w:szCs w:val="24"/>
        </w:rPr>
        <w:t xml:space="preserve"> et al. 2010; </w:t>
      </w:r>
      <w:proofErr w:type="spellStart"/>
      <w:r w:rsidR="002E7D13" w:rsidRPr="002E7D13">
        <w:rPr>
          <w:rFonts w:ascii="Times New Roman" w:hAnsi="Times New Roman" w:cs="Times New Roman"/>
          <w:sz w:val="24"/>
          <w:szCs w:val="24"/>
        </w:rPr>
        <w:t>Ellingsen</w:t>
      </w:r>
      <w:proofErr w:type="spellEnd"/>
      <w:r w:rsidR="002E7D13" w:rsidRPr="002E7D13">
        <w:rPr>
          <w:rFonts w:ascii="Times New Roman" w:hAnsi="Times New Roman" w:cs="Times New Roman"/>
          <w:sz w:val="24"/>
          <w:szCs w:val="24"/>
        </w:rPr>
        <w:t xml:space="preserve"> et al. 2012; </w:t>
      </w:r>
      <w:proofErr w:type="spellStart"/>
      <w:r w:rsidR="002E7D13" w:rsidRPr="002E7D13">
        <w:rPr>
          <w:rFonts w:ascii="Times New Roman" w:hAnsi="Times New Roman" w:cs="Times New Roman"/>
          <w:sz w:val="24"/>
          <w:szCs w:val="24"/>
        </w:rPr>
        <w:t>Leibbrandt</w:t>
      </w:r>
      <w:proofErr w:type="spellEnd"/>
      <w:r w:rsidR="002E7D13" w:rsidRPr="002E7D13">
        <w:rPr>
          <w:rFonts w:ascii="Times New Roman" w:hAnsi="Times New Roman" w:cs="Times New Roman"/>
          <w:sz w:val="24"/>
          <w:szCs w:val="24"/>
        </w:rPr>
        <w:t xml:space="preserve"> et al. 2013; Bouma &amp; </w:t>
      </w:r>
      <w:proofErr w:type="spellStart"/>
      <w:r w:rsidR="002E7D13" w:rsidRPr="002E7D13">
        <w:rPr>
          <w:rFonts w:ascii="Times New Roman" w:hAnsi="Times New Roman" w:cs="Times New Roman"/>
          <w:sz w:val="24"/>
          <w:szCs w:val="24"/>
        </w:rPr>
        <w:t>Ansink</w:t>
      </w:r>
      <w:proofErr w:type="spellEnd"/>
      <w:r w:rsidR="002E7D13" w:rsidRPr="002E7D13">
        <w:rPr>
          <w:rFonts w:ascii="Times New Roman" w:hAnsi="Times New Roman" w:cs="Times New Roman"/>
          <w:sz w:val="24"/>
          <w:szCs w:val="24"/>
        </w:rPr>
        <w:t xml:space="preserve"> 2013; Fehr &amp; </w:t>
      </w:r>
      <w:proofErr w:type="spellStart"/>
      <w:r w:rsidR="002E7D13" w:rsidRPr="002E7D13">
        <w:rPr>
          <w:rFonts w:ascii="Times New Roman" w:hAnsi="Times New Roman" w:cs="Times New Roman"/>
          <w:sz w:val="24"/>
          <w:szCs w:val="24"/>
        </w:rPr>
        <w:t>Schurtenberger</w:t>
      </w:r>
      <w:proofErr w:type="spellEnd"/>
      <w:r w:rsidR="002E7D13" w:rsidRPr="002E7D13">
        <w:rPr>
          <w:rFonts w:ascii="Times New Roman" w:hAnsi="Times New Roman" w:cs="Times New Roman"/>
          <w:sz w:val="24"/>
          <w:szCs w:val="24"/>
        </w:rPr>
        <w:t xml:space="preserve"> 2018)</w:t>
      </w:r>
      <w:r w:rsidR="002E7D13">
        <w:rPr>
          <w:rFonts w:ascii="Times New Roman" w:hAnsi="Times New Roman" w:cs="Times New Roman"/>
          <w:sz w:val="24"/>
          <w:szCs w:val="24"/>
        </w:rPr>
        <w:fldChar w:fldCharType="end"/>
      </w:r>
      <w:r w:rsidRPr="000E7438">
        <w:rPr>
          <w:rFonts w:ascii="Times New Roman" w:hAnsi="Times New Roman" w:cs="Times New Roman"/>
          <w:sz w:val="24"/>
          <w:szCs w:val="24"/>
        </w:rPr>
        <w:t xml:space="preserve">. Based on the premise that exclusive access favors the internalization of environmental stewardship, we expect compliance and peer-enforcement to be higher under the CEAR treatment than under the </w:t>
      </w:r>
      <w:r w:rsidRPr="002E7D13">
        <w:rPr>
          <w:rFonts w:ascii="Times New Roman" w:hAnsi="Times New Roman" w:cs="Times New Roman"/>
          <w:i/>
          <w:iCs/>
          <w:sz w:val="24"/>
          <w:szCs w:val="24"/>
        </w:rPr>
        <w:t>pseudo</w:t>
      </w:r>
      <w:r w:rsidRPr="000E7438">
        <w:rPr>
          <w:rFonts w:ascii="Times New Roman" w:hAnsi="Times New Roman" w:cs="Times New Roman"/>
          <w:sz w:val="24"/>
          <w:szCs w:val="24"/>
        </w:rPr>
        <w:t>-OA treatment</w:t>
      </w:r>
      <w:del w:id="1" w:author="Ignacia" w:date="2021-01-11T10:50:00Z">
        <w:r w:rsidRPr="000E7438" w:rsidDel="00435C14">
          <w:rPr>
            <w:rFonts w:ascii="Times New Roman" w:hAnsi="Times New Roman" w:cs="Times New Roman"/>
            <w:sz w:val="24"/>
            <w:szCs w:val="24"/>
          </w:rPr>
          <w:delText>, at least</w:delText>
        </w:r>
      </w:del>
      <w:del w:id="2" w:author="Ignacia" w:date="2021-01-11T10:51:00Z">
        <w:r w:rsidRPr="000E7438" w:rsidDel="00435C14">
          <w:rPr>
            <w:rFonts w:ascii="Times New Roman" w:hAnsi="Times New Roman" w:cs="Times New Roman"/>
            <w:sz w:val="24"/>
            <w:szCs w:val="24"/>
          </w:rPr>
          <w:delText xml:space="preserve"> for high-performance associations</w:delText>
        </w:r>
      </w:del>
      <w:r w:rsidRPr="000E7438">
        <w:rPr>
          <w:rFonts w:ascii="Times New Roman" w:hAnsi="Times New Roman" w:cs="Times New Roman"/>
          <w:sz w:val="24"/>
          <w:szCs w:val="24"/>
        </w:rPr>
        <w:t>. If our experiment is externally valid,</w:t>
      </w:r>
      <w:ins w:id="3" w:author="Ignacia" w:date="2021-01-11T10:51:00Z">
        <w:r w:rsidR="00435C14">
          <w:rPr>
            <w:rFonts w:ascii="Times New Roman" w:hAnsi="Times New Roman" w:cs="Times New Roman"/>
            <w:sz w:val="24"/>
            <w:szCs w:val="24"/>
          </w:rPr>
          <w:t xml:space="preserve"> meaning that </w:t>
        </w:r>
      </w:ins>
      <w:ins w:id="4" w:author="Ignacia" w:date="2021-01-11T10:52:00Z">
        <w:r w:rsidR="00435C14">
          <w:rPr>
            <w:rFonts w:ascii="Times New Roman" w:hAnsi="Times New Roman" w:cs="Times New Roman"/>
            <w:sz w:val="24"/>
            <w:szCs w:val="24"/>
          </w:rPr>
          <w:t>behaviors in the game</w:t>
        </w:r>
      </w:ins>
      <w:ins w:id="5" w:author="Ignacia" w:date="2021-01-11T10:51:00Z">
        <w:r w:rsidR="00435C14">
          <w:rPr>
            <w:rFonts w:ascii="Times New Roman" w:hAnsi="Times New Roman" w:cs="Times New Roman"/>
            <w:sz w:val="24"/>
            <w:szCs w:val="24"/>
          </w:rPr>
          <w:t xml:space="preserve"> ref</w:t>
        </w:r>
      </w:ins>
      <w:ins w:id="6" w:author="Ignacia" w:date="2021-01-11T10:52:00Z">
        <w:r w:rsidR="00435C14">
          <w:rPr>
            <w:rFonts w:ascii="Times New Roman" w:hAnsi="Times New Roman" w:cs="Times New Roman"/>
            <w:sz w:val="24"/>
            <w:szCs w:val="24"/>
          </w:rPr>
          <w:t>l</w:t>
        </w:r>
      </w:ins>
      <w:ins w:id="7" w:author="Ignacia" w:date="2021-01-11T10:51:00Z">
        <w:r w:rsidR="00435C14">
          <w:rPr>
            <w:rFonts w:ascii="Times New Roman" w:hAnsi="Times New Roman" w:cs="Times New Roman"/>
            <w:sz w:val="24"/>
            <w:szCs w:val="24"/>
          </w:rPr>
          <w:t>ect real-life differences between groups,</w:t>
        </w:r>
      </w:ins>
      <w:r w:rsidRPr="000E7438">
        <w:rPr>
          <w:rFonts w:ascii="Times New Roman" w:hAnsi="Times New Roman" w:cs="Times New Roman"/>
          <w:sz w:val="24"/>
          <w:szCs w:val="24"/>
        </w:rPr>
        <w:t xml:space="preserve"> we also expect high-performance associations to exhibit more compliance and peer-enforcement than low-performance associations under the CEAR treatment. We additionally explore the effects of peer-enforcement over compliance</w:t>
      </w:r>
      <w:ins w:id="8" w:author="Ignacia" w:date="2021-01-11T10:52:00Z">
        <w:r w:rsidR="00435C14">
          <w:rPr>
            <w:rFonts w:ascii="Times New Roman" w:hAnsi="Times New Roman" w:cs="Times New Roman"/>
            <w:sz w:val="24"/>
            <w:szCs w:val="24"/>
          </w:rPr>
          <w:t xml:space="preserve"> and </w:t>
        </w:r>
      </w:ins>
      <w:ins w:id="9" w:author="Ignacia" w:date="2021-01-11T11:01:00Z">
        <w:r w:rsidR="00F21C74">
          <w:rPr>
            <w:rFonts w:ascii="Times New Roman" w:hAnsi="Times New Roman" w:cs="Times New Roman"/>
            <w:sz w:val="24"/>
            <w:szCs w:val="24"/>
          </w:rPr>
          <w:t>the individual determinants of compliance and peer-enforcement decisions in the game</w:t>
        </w:r>
      </w:ins>
      <w:r w:rsidRPr="000E7438">
        <w:rPr>
          <w:rFonts w:ascii="Times New Roman" w:hAnsi="Times New Roman" w:cs="Times New Roman"/>
          <w:sz w:val="24"/>
          <w:szCs w:val="24"/>
        </w:rPr>
        <w:t xml:space="preserve">. </w:t>
      </w:r>
    </w:p>
    <w:p w14:paraId="02D57AC7" w14:textId="3FB08C49" w:rsidR="000E7438" w:rsidRPr="000E7438" w:rsidRDefault="000E7438" w:rsidP="000E7438">
      <w:pPr>
        <w:spacing w:line="480" w:lineRule="auto"/>
        <w:rPr>
          <w:rFonts w:ascii="Times New Roman" w:hAnsi="Times New Roman" w:cs="Times New Roman"/>
          <w:b/>
          <w:bCs/>
          <w:sz w:val="24"/>
          <w:szCs w:val="24"/>
        </w:rPr>
      </w:pPr>
      <w:r w:rsidRPr="000E7438">
        <w:rPr>
          <w:rFonts w:ascii="Times New Roman" w:hAnsi="Times New Roman" w:cs="Times New Roman"/>
          <w:b/>
          <w:bCs/>
          <w:sz w:val="24"/>
          <w:szCs w:val="24"/>
        </w:rPr>
        <w:t>Methods</w:t>
      </w:r>
    </w:p>
    <w:p w14:paraId="52D3D465" w14:textId="488AEED3" w:rsidR="000E7438" w:rsidRPr="002E7D13" w:rsidRDefault="000E7438" w:rsidP="000E7438">
      <w:pPr>
        <w:spacing w:line="480" w:lineRule="auto"/>
        <w:rPr>
          <w:rFonts w:ascii="Times New Roman" w:hAnsi="Times New Roman" w:cs="Times New Roman"/>
          <w:b/>
          <w:bCs/>
          <w:i/>
          <w:iCs/>
          <w:sz w:val="24"/>
          <w:szCs w:val="24"/>
        </w:rPr>
      </w:pPr>
      <w:r w:rsidRPr="002E7D13">
        <w:rPr>
          <w:rFonts w:ascii="Times New Roman" w:hAnsi="Times New Roman" w:cs="Times New Roman"/>
          <w:b/>
          <w:bCs/>
          <w:i/>
          <w:iCs/>
          <w:sz w:val="24"/>
          <w:szCs w:val="24"/>
        </w:rPr>
        <w:t>Implementation</w:t>
      </w:r>
    </w:p>
    <w:p w14:paraId="79C9C343" w14:textId="3A670C26" w:rsid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Fishers were recruited from fishers’ associations that (</w:t>
      </w:r>
      <w:proofErr w:type="spellStart"/>
      <w:r w:rsidRPr="000E7438">
        <w:rPr>
          <w:rFonts w:ascii="Times New Roman" w:hAnsi="Times New Roman" w:cs="Times New Roman"/>
          <w:sz w:val="24"/>
          <w:szCs w:val="24"/>
        </w:rPr>
        <w:t>i</w:t>
      </w:r>
      <w:proofErr w:type="spellEnd"/>
      <w:r w:rsidRPr="000E7438">
        <w:rPr>
          <w:rFonts w:ascii="Times New Roman" w:hAnsi="Times New Roman" w:cs="Times New Roman"/>
          <w:sz w:val="24"/>
          <w:szCs w:val="24"/>
        </w:rPr>
        <w:t>) targeted both loco and hake, (ii) were located less than 200 km apart to minimize geographical differences (</w:t>
      </w:r>
      <w:r w:rsidRPr="002E7D13">
        <w:rPr>
          <w:rFonts w:ascii="Times New Roman" w:hAnsi="Times New Roman" w:cs="Times New Roman"/>
          <w:b/>
          <w:bCs/>
          <w:sz w:val="24"/>
          <w:szCs w:val="24"/>
        </w:rPr>
        <w:t>Fig</w:t>
      </w:r>
      <w:r w:rsidR="002E7D13" w:rsidRPr="002E7D13">
        <w:rPr>
          <w:rFonts w:ascii="Times New Roman" w:hAnsi="Times New Roman" w:cs="Times New Roman"/>
          <w:b/>
          <w:bCs/>
          <w:sz w:val="24"/>
          <w:szCs w:val="24"/>
        </w:rPr>
        <w:t>.</w:t>
      </w:r>
      <w:r w:rsidRPr="002E7D13">
        <w:rPr>
          <w:rFonts w:ascii="Times New Roman" w:hAnsi="Times New Roman" w:cs="Times New Roman"/>
          <w:b/>
          <w:bCs/>
          <w:sz w:val="24"/>
          <w:szCs w:val="24"/>
        </w:rPr>
        <w:t xml:space="preserve"> S1</w:t>
      </w:r>
      <w:r w:rsidRPr="000E7438">
        <w:rPr>
          <w:rFonts w:ascii="Times New Roman" w:hAnsi="Times New Roman" w:cs="Times New Roman"/>
          <w:sz w:val="24"/>
          <w:szCs w:val="24"/>
        </w:rPr>
        <w:t xml:space="preserve">), and (iii) could be categorized ex-ante depending on their real-life performance with CEAR – high-performance </w:t>
      </w:r>
      <w:r w:rsidRPr="000E7438">
        <w:rPr>
          <w:rFonts w:ascii="Times New Roman" w:hAnsi="Times New Roman" w:cs="Times New Roman"/>
          <w:sz w:val="24"/>
          <w:szCs w:val="24"/>
        </w:rPr>
        <w:lastRenderedPageBreak/>
        <w:t>and low-performance. A total of 120 fishers from two high-performance and three low-performance associations participated in our experiments. Associations were categorized as having high or low performance with CEARs according to a TURF-performance index developed by</w:t>
      </w:r>
      <w:r w:rsidR="002E7D13">
        <w:rPr>
          <w:rFonts w:ascii="Times New Roman" w:hAnsi="Times New Roman" w:cs="Times New Roman"/>
          <w:sz w:val="24"/>
          <w:szCs w:val="24"/>
        </w:rPr>
        <w:t xml:space="preserve"> </w:t>
      </w:r>
      <w:r w:rsidR="002E7D13">
        <w:rPr>
          <w:rFonts w:ascii="Times New Roman" w:hAnsi="Times New Roman" w:cs="Times New Roman"/>
          <w:sz w:val="24"/>
          <w:szCs w:val="24"/>
        </w:rPr>
        <w:fldChar w:fldCharType="begin"/>
      </w:r>
      <w:r w:rsidR="002E7D13">
        <w:rPr>
          <w:rFonts w:ascii="Times New Roman" w:hAnsi="Times New Roman" w:cs="Times New Roman"/>
          <w:sz w:val="24"/>
          <w:szCs w:val="24"/>
        </w:rPr>
        <w:instrText xml:space="preserve"> ADDIN ZOTERO_ITEM CSL_CITATION {"citationID":"tMTNsZOq","properties":{"formattedCitation":"(Mar\\uc0\\u237{}n et al. 2012)","plainCitation":"(Marín et al. 2012)","noteIndex":0},"citationItems":[{"id":323,"uris":["http://zotero.org/users/3065856/items/FZQBKK65"],"uri":["http://zotero.org/users/3065856/items/FZQBKK65"],"itemData":{"id":323,"type":"article-journal","abstract":"Comanagement success relies on the proper administration of resources and on the capacity of users to establish and maintain positive social relationships with multiple actors. We assessed multifun ...","container-title":"Ecology &amp; society","issue":"1","language":"eng","source":"www.diva-portal.org","title":"Exploring Social Capital in Chile&amp;apos;s Coastal Benthic Comanagement System Using a Network Approach","URL":"http://www.diva-portal.org/smash/record.jsf?pid=diva2:552496","volume":"17","author":[{"family":"Marín","given":"Andrés"},{"family":"Gelcich","given":"Stefan"},{"family":"Castilla","given":"Juan C."},{"family":"Berkes","given":"Fikret"}],"accessed":{"date-parts":[["2016",11,15]]},"issued":{"date-parts":[["2012"]]}}}],"schema":"https://github.com/citation-style-language/schema/raw/master/csl-citation.json"} </w:instrText>
      </w:r>
      <w:r w:rsidR="002E7D13">
        <w:rPr>
          <w:rFonts w:ascii="Times New Roman" w:hAnsi="Times New Roman" w:cs="Times New Roman"/>
          <w:sz w:val="24"/>
          <w:szCs w:val="24"/>
        </w:rPr>
        <w:fldChar w:fldCharType="separate"/>
      </w:r>
      <w:r w:rsidR="002E7D13" w:rsidRPr="002E7D13">
        <w:rPr>
          <w:rFonts w:ascii="Times New Roman" w:hAnsi="Times New Roman" w:cs="Times New Roman"/>
          <w:sz w:val="24"/>
          <w:szCs w:val="24"/>
        </w:rPr>
        <w:t xml:space="preserve">Marín et al. </w:t>
      </w:r>
      <w:r w:rsidR="002E7D13">
        <w:rPr>
          <w:rFonts w:ascii="Times New Roman" w:hAnsi="Times New Roman" w:cs="Times New Roman"/>
          <w:sz w:val="24"/>
          <w:szCs w:val="24"/>
        </w:rPr>
        <w:t>(</w:t>
      </w:r>
      <w:r w:rsidR="002E7D13" w:rsidRPr="002E7D13">
        <w:rPr>
          <w:rFonts w:ascii="Times New Roman" w:hAnsi="Times New Roman" w:cs="Times New Roman"/>
          <w:sz w:val="24"/>
          <w:szCs w:val="24"/>
        </w:rPr>
        <w:t>2012)</w:t>
      </w:r>
      <w:r w:rsidR="002E7D13">
        <w:rPr>
          <w:rFonts w:ascii="Times New Roman" w:hAnsi="Times New Roman" w:cs="Times New Roman"/>
          <w:sz w:val="24"/>
          <w:szCs w:val="24"/>
        </w:rPr>
        <w:fldChar w:fldCharType="end"/>
      </w:r>
      <w:r w:rsidRPr="000E7438">
        <w:rPr>
          <w:rFonts w:ascii="Times New Roman" w:hAnsi="Times New Roman" w:cs="Times New Roman"/>
          <w:sz w:val="24"/>
          <w:szCs w:val="24"/>
        </w:rPr>
        <w:t>. The index includes indicators of fishers’ pride in their TURF, compliance with TURF rules, trends of annual TURF catch allowed by authorities, and third-party assessments of TURF management (</w:t>
      </w:r>
      <w:r w:rsidRPr="002E7D13">
        <w:rPr>
          <w:rFonts w:ascii="Times New Roman" w:hAnsi="Times New Roman" w:cs="Times New Roman"/>
          <w:b/>
          <w:bCs/>
          <w:sz w:val="24"/>
          <w:szCs w:val="24"/>
        </w:rPr>
        <w:t>Table S1</w:t>
      </w:r>
      <w:r w:rsidRPr="000E7438">
        <w:rPr>
          <w:rFonts w:ascii="Times New Roman" w:hAnsi="Times New Roman" w:cs="Times New Roman"/>
          <w:sz w:val="24"/>
          <w:szCs w:val="24"/>
        </w:rPr>
        <w:t xml:space="preserve">). All these variables are related to collective action in TURF management. We conducted 12 sessions, two in each association (one with each frame) except for one high-performance association in which we conducted four sessions (two with each frame). </w:t>
      </w:r>
      <w:r w:rsidRPr="000E7438">
        <w:rPr>
          <w:rFonts w:ascii="Times New Roman" w:hAnsi="Times New Roman" w:cs="Times New Roman"/>
          <w:b/>
          <w:bCs/>
          <w:sz w:val="24"/>
          <w:szCs w:val="24"/>
        </w:rPr>
        <w:t>Table 1</w:t>
      </w:r>
      <w:r w:rsidRPr="000E7438">
        <w:rPr>
          <w:rFonts w:ascii="Times New Roman" w:hAnsi="Times New Roman" w:cs="Times New Roman"/>
          <w:sz w:val="24"/>
          <w:szCs w:val="24"/>
        </w:rPr>
        <w:t xml:space="preserve"> summarizes our experimental design.</w:t>
      </w:r>
    </w:p>
    <w:p w14:paraId="4C54C8F7" w14:textId="03FA53D1"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In each experimental session, 10 fishers from the same association entered the room and seated in front of an individual laptop. A facilitator informed the subjects that they will play 20 rounds of a CPR game in fixed groups of five, randomly and anonymously assembled by the software. Subjects were also informed that decisions would be recorded anonymously and that they could leave the experiment at any moment. After the instructions were read</w:t>
      </w:r>
      <w:r w:rsidR="00631208">
        <w:rPr>
          <w:rFonts w:ascii="Times New Roman" w:hAnsi="Times New Roman" w:cs="Times New Roman"/>
          <w:sz w:val="24"/>
          <w:szCs w:val="24"/>
        </w:rPr>
        <w:t xml:space="preserve"> (Supplementary Information)</w:t>
      </w:r>
      <w:r w:rsidRPr="000E7438">
        <w:rPr>
          <w:rFonts w:ascii="Times New Roman" w:hAnsi="Times New Roman" w:cs="Times New Roman"/>
          <w:sz w:val="24"/>
          <w:szCs w:val="24"/>
        </w:rPr>
        <w:t>, subjects played three trial rounds. Game instructions were identical for both treatments except for the words used to describe the resource units (</w:t>
      </w:r>
      <w:proofErr w:type="gramStart"/>
      <w:r w:rsidRPr="000E7438">
        <w:rPr>
          <w:rFonts w:ascii="Times New Roman" w:hAnsi="Times New Roman" w:cs="Times New Roman"/>
          <w:sz w:val="24"/>
          <w:szCs w:val="24"/>
        </w:rPr>
        <w:t>i.e.</w:t>
      </w:r>
      <w:proofErr w:type="gramEnd"/>
      <w:r w:rsidRPr="000E7438">
        <w:rPr>
          <w:rFonts w:ascii="Times New Roman" w:hAnsi="Times New Roman" w:cs="Times New Roman"/>
          <w:sz w:val="24"/>
          <w:szCs w:val="24"/>
        </w:rPr>
        <w:t xml:space="preserve"> number of locos/ kilos of hake), the action (i.e. harvesting/ fishing), and the enforcement authority (i.e. the association’s board/ the National Service of Fisheries) (see the Supplementary Materials). The game was programmed in z-Tree </w:t>
      </w:r>
      <w:r w:rsidR="002E7D13">
        <w:rPr>
          <w:rFonts w:ascii="Times New Roman" w:hAnsi="Times New Roman" w:cs="Times New Roman"/>
          <w:sz w:val="24"/>
          <w:szCs w:val="24"/>
        </w:rPr>
        <w:fldChar w:fldCharType="begin"/>
      </w:r>
      <w:r w:rsidR="002E7D13">
        <w:rPr>
          <w:rFonts w:ascii="Times New Roman" w:hAnsi="Times New Roman" w:cs="Times New Roman"/>
          <w:sz w:val="24"/>
          <w:szCs w:val="24"/>
        </w:rPr>
        <w:instrText xml:space="preserve"> ADDIN ZOTERO_ITEM CSL_CITATION {"citationID":"sqJuL87i","properties":{"formattedCitation":"(Fischbacher 2007)","plainCitation":"(Fischbacher 2007)","noteIndex":0},"citationItems":[{"id":419,"uris":["http://zotero.org/users/3065856/items/2W3IDQI2"],"uri":["http://zotero.org/users/3065856/items/2W3IDQI2"],"itemData":{"id":419,"type":"article-journal","abstract":"z-Tree (Zurich Toolbox for Ready-made Economic Experiments) is a software for developing and conducting economic experiments. The software is stable and allows programming almost any kind of experiments in a short time. In this article, I present the guiding principles behind the software design, its features, and its limitations.","container-title":"Experimental Economics","DOI":"10.1007/s10683-006-9159-4","ISSN":"1386-4157, 1573-6938","issue":"2","journalAbbreviation":"Exp Econ","language":"en","page":"171-178","source":"link.springer.com","title":"z-Tree: Zurich toolbox for ready-made economic experiments","title-short":"z-Tree","volume":"10","author":[{"family":"Fischbacher","given":"Urs"}],"issued":{"date-parts":[["2007",6,1]]}}}],"schema":"https://github.com/citation-style-language/schema/raw/master/csl-citation.json"} </w:instrText>
      </w:r>
      <w:r w:rsidR="002E7D13">
        <w:rPr>
          <w:rFonts w:ascii="Times New Roman" w:hAnsi="Times New Roman" w:cs="Times New Roman"/>
          <w:sz w:val="24"/>
          <w:szCs w:val="24"/>
        </w:rPr>
        <w:fldChar w:fldCharType="separate"/>
      </w:r>
      <w:r w:rsidR="002E7D13" w:rsidRPr="002E7D13">
        <w:rPr>
          <w:rFonts w:ascii="Times New Roman" w:hAnsi="Times New Roman" w:cs="Times New Roman"/>
          <w:sz w:val="24"/>
        </w:rPr>
        <w:t>(</w:t>
      </w:r>
      <w:proofErr w:type="spellStart"/>
      <w:r w:rsidR="002E7D13" w:rsidRPr="002E7D13">
        <w:rPr>
          <w:rFonts w:ascii="Times New Roman" w:hAnsi="Times New Roman" w:cs="Times New Roman"/>
          <w:sz w:val="24"/>
        </w:rPr>
        <w:t>Fischbacher</w:t>
      </w:r>
      <w:proofErr w:type="spellEnd"/>
      <w:r w:rsidR="002E7D13" w:rsidRPr="002E7D13">
        <w:rPr>
          <w:rFonts w:ascii="Times New Roman" w:hAnsi="Times New Roman" w:cs="Times New Roman"/>
          <w:sz w:val="24"/>
        </w:rPr>
        <w:t xml:space="preserve"> 2007)</w:t>
      </w:r>
      <w:r w:rsidR="002E7D13">
        <w:rPr>
          <w:rFonts w:ascii="Times New Roman" w:hAnsi="Times New Roman" w:cs="Times New Roman"/>
          <w:sz w:val="24"/>
          <w:szCs w:val="24"/>
        </w:rPr>
        <w:fldChar w:fldCharType="end"/>
      </w:r>
      <w:r w:rsidR="002E7D13">
        <w:rPr>
          <w:rFonts w:ascii="Times New Roman" w:hAnsi="Times New Roman" w:cs="Times New Roman"/>
          <w:sz w:val="24"/>
          <w:szCs w:val="24"/>
        </w:rPr>
        <w:t xml:space="preserve"> </w:t>
      </w:r>
      <w:r w:rsidRPr="000E7438">
        <w:rPr>
          <w:rFonts w:ascii="Times New Roman" w:hAnsi="Times New Roman" w:cs="Times New Roman"/>
          <w:sz w:val="24"/>
          <w:szCs w:val="24"/>
        </w:rPr>
        <w:t xml:space="preserve">and communication during the game was not allowed. Once a session was completed, fishers left the room to receive their payoffs in private while the next group entered the room, thus avoiding communication. We obtained informed consent from all participants. Our protocol was approved by the ethics committee of Pontificia Universidad </w:t>
      </w:r>
      <w:proofErr w:type="spellStart"/>
      <w:r w:rsidRPr="000E7438">
        <w:rPr>
          <w:rFonts w:ascii="Times New Roman" w:hAnsi="Times New Roman" w:cs="Times New Roman"/>
          <w:sz w:val="24"/>
          <w:szCs w:val="24"/>
        </w:rPr>
        <w:t>Católica</w:t>
      </w:r>
      <w:proofErr w:type="spellEnd"/>
      <w:r w:rsidRPr="000E7438">
        <w:rPr>
          <w:rFonts w:ascii="Times New Roman" w:hAnsi="Times New Roman" w:cs="Times New Roman"/>
          <w:sz w:val="24"/>
          <w:szCs w:val="24"/>
        </w:rPr>
        <w:t xml:space="preserve"> de Chile.</w:t>
      </w:r>
    </w:p>
    <w:p w14:paraId="6BAE8DA9" w14:textId="65A2A6AE" w:rsidR="000E7438" w:rsidRPr="002E7D13" w:rsidRDefault="000E7438" w:rsidP="000E7438">
      <w:pPr>
        <w:spacing w:line="480" w:lineRule="auto"/>
        <w:rPr>
          <w:rFonts w:ascii="Times New Roman" w:hAnsi="Times New Roman" w:cs="Times New Roman"/>
          <w:i/>
          <w:iCs/>
          <w:sz w:val="24"/>
          <w:szCs w:val="24"/>
        </w:rPr>
      </w:pPr>
      <w:r w:rsidRPr="002E7D13">
        <w:rPr>
          <w:rFonts w:ascii="Times New Roman" w:hAnsi="Times New Roman" w:cs="Times New Roman"/>
          <w:b/>
          <w:bCs/>
          <w:i/>
          <w:iCs/>
          <w:sz w:val="24"/>
          <w:szCs w:val="24"/>
        </w:rPr>
        <w:lastRenderedPageBreak/>
        <w:t>The common pool resource game</w:t>
      </w:r>
      <w:r w:rsidRPr="002E7D13">
        <w:rPr>
          <w:rFonts w:ascii="Times New Roman" w:hAnsi="Times New Roman" w:cs="Times New Roman"/>
          <w:i/>
          <w:iCs/>
          <w:sz w:val="24"/>
          <w:szCs w:val="24"/>
        </w:rPr>
        <w:t> </w:t>
      </w:r>
    </w:p>
    <w:p w14:paraId="227D75BF" w14:textId="14F8FAEF" w:rsidR="000E7438" w:rsidRPr="002E7D13" w:rsidRDefault="000E7438" w:rsidP="000E7438">
      <w:pPr>
        <w:spacing w:line="480" w:lineRule="auto"/>
        <w:rPr>
          <w:rFonts w:ascii="Times New Roman" w:hAnsi="Times New Roman" w:cs="Times New Roman"/>
          <w:b/>
          <w:bCs/>
          <w:i/>
          <w:iCs/>
          <w:sz w:val="24"/>
          <w:szCs w:val="24"/>
        </w:rPr>
      </w:pPr>
      <w:r w:rsidRPr="002E7D13">
        <w:rPr>
          <w:rFonts w:ascii="Times New Roman" w:hAnsi="Times New Roman" w:cs="Times New Roman"/>
          <w:b/>
          <w:bCs/>
          <w:i/>
          <w:iCs/>
          <w:sz w:val="24"/>
          <w:szCs w:val="24"/>
        </w:rPr>
        <w:t>The non-enforced stage</w:t>
      </w:r>
    </w:p>
    <w:p w14:paraId="345FEC31" w14:textId="22EDC8A1"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At the beginning of each round</w:t>
      </w:r>
      <m:oMath>
        <m:r>
          <w:rPr>
            <w:rFonts w:ascii="Cambria Math" w:hAnsi="Cambria Math" w:cs="Times New Roman"/>
            <w:sz w:val="24"/>
            <w:szCs w:val="24"/>
          </w:rPr>
          <m:t xml:space="preserve"> t∈</m:t>
        </m:r>
        <m:d>
          <m:dPr>
            <m:begChr m:val="{"/>
            <m:endChr m:val="}"/>
            <m:ctrlPr>
              <w:rPr>
                <w:rFonts w:ascii="Cambria Math" w:hAnsi="Cambria Math" w:cs="Times New Roman"/>
                <w:i/>
                <w:sz w:val="24"/>
                <w:szCs w:val="24"/>
              </w:rPr>
            </m:ctrlPr>
          </m:dPr>
          <m:e>
            <m:r>
              <w:rPr>
                <w:rFonts w:ascii="Cambria Math" w:hAnsi="Cambria Math" w:cs="Times New Roman"/>
                <w:sz w:val="24"/>
                <w:szCs w:val="24"/>
              </w:rPr>
              <m:t>0,…, 9</m:t>
            </m:r>
          </m:e>
        </m:d>
      </m:oMath>
      <w:r w:rsidRPr="000E7438">
        <w:rPr>
          <w:rFonts w:ascii="Times New Roman" w:eastAsiaTheme="minorEastAsia" w:hAnsi="Times New Roman" w:cs="Times New Roman"/>
          <w:sz w:val="24"/>
          <w:szCs w:val="24"/>
        </w:rPr>
        <w:t>,</w:t>
      </w:r>
      <w:r w:rsidRPr="000E7438">
        <w:rPr>
          <w:rFonts w:ascii="Times New Roman" w:hAnsi="Times New Roman" w:cs="Times New Roman"/>
          <w:sz w:val="24"/>
          <w:szCs w:val="24"/>
        </w:rPr>
        <w:t xml:space="preserve"> each fisher was endowed with 100 units of the resource representing their individual quota which was assumed to be harvested completely. Then, simultaneously, each</w:t>
      </w:r>
      <w:r w:rsidRPr="000E7438">
        <w:rPr>
          <w:rFonts w:ascii="Times New Roman" w:eastAsiaTheme="minorEastAsia" w:hAnsi="Times New Roman" w:cs="Times New Roman"/>
          <w:sz w:val="24"/>
          <w:szCs w:val="24"/>
        </w:rPr>
        <w:t xml:space="preserve"> fisher </w:t>
      </w:r>
      <m:oMath>
        <m:r>
          <w:rPr>
            <w:rFonts w:ascii="Cambria Math" w:eastAsiaTheme="minorEastAsia" w:hAnsi="Cambria Math" w:cs="Times New Roman"/>
            <w:sz w:val="24"/>
            <w:szCs w:val="24"/>
          </w:rPr>
          <m:t>i ∈{1,…,5}</m:t>
        </m:r>
      </m:oMath>
      <w:r w:rsidRPr="000E7438">
        <w:rPr>
          <w:rFonts w:ascii="Times New Roman" w:eastAsiaTheme="minorEastAsia" w:hAnsi="Times New Roman" w:cs="Times New Roman"/>
          <w:sz w:val="24"/>
          <w:szCs w:val="24"/>
        </w:rPr>
        <w:t xml:space="preserve"> had to </w:t>
      </w:r>
      <w:r w:rsidRPr="000E7438">
        <w:rPr>
          <w:rFonts w:ascii="Times New Roman" w:hAnsi="Times New Roman" w:cs="Times New Roman"/>
          <w:sz w:val="24"/>
          <w:szCs w:val="24"/>
        </w:rPr>
        <w:t xml:space="preserve">privately decide the </w:t>
      </w:r>
      <m:oMath>
        <m:r>
          <w:rPr>
            <w:rFonts w:ascii="Cambria Math" w:hAnsi="Cambria Math" w:cs="Times New Roman"/>
            <w:sz w:val="24"/>
            <w:szCs w:val="24"/>
          </w:rPr>
          <m:t>x∈ {0,…50}</m:t>
        </m:r>
      </m:oMath>
      <w:r w:rsidRPr="000E7438">
        <w:rPr>
          <w:rFonts w:ascii="Times New Roman" w:hAnsi="Times New Roman" w:cs="Times New Roman"/>
          <w:sz w:val="24"/>
          <w:szCs w:val="24"/>
        </w:rPr>
        <w:t xml:space="preserve"> number of units to harvest above their quota (</w:t>
      </w:r>
      <w:proofErr w:type="gramStart"/>
      <w:r w:rsidRPr="000E7438">
        <w:rPr>
          <w:rFonts w:ascii="Times New Roman" w:hAnsi="Times New Roman" w:cs="Times New Roman"/>
          <w:sz w:val="24"/>
          <w:szCs w:val="24"/>
        </w:rPr>
        <w:t>i.e.</w:t>
      </w:r>
      <w:proofErr w:type="gramEnd"/>
      <w:r w:rsidRPr="000E7438">
        <w:rPr>
          <w:rFonts w:ascii="Times New Roman" w:hAnsi="Times New Roman" w:cs="Times New Roman"/>
          <w:sz w:val="24"/>
          <w:szCs w:val="24"/>
        </w:rPr>
        <w:t xml:space="preserve"> overharvest). There was a negative externality to mimic the cost that overharvest imposes on other users in real life. For each unit that a fisher decided to overharvest, each other member of their group </w:t>
      </w:r>
      <m:oMath>
        <m:r>
          <w:rPr>
            <w:rFonts w:ascii="Cambria Math" w:hAnsi="Cambria Math" w:cs="Times New Roman"/>
            <w:sz w:val="24"/>
            <w:szCs w:val="24"/>
          </w:rPr>
          <m:t>(j ∈</m:t>
        </m:r>
        <m:d>
          <m:dPr>
            <m:begChr m:val="{"/>
            <m:endChr m:val="}"/>
            <m:ctrlPr>
              <w:rPr>
                <w:rFonts w:ascii="Cambria Math" w:hAnsi="Cambria Math" w:cs="Times New Roman"/>
                <w:i/>
                <w:sz w:val="24"/>
                <w:szCs w:val="24"/>
              </w:rPr>
            </m:ctrlPr>
          </m:dPr>
          <m:e>
            <m:r>
              <w:rPr>
                <w:rFonts w:ascii="Cambria Math" w:hAnsi="Cambria Math" w:cs="Times New Roman"/>
                <w:sz w:val="24"/>
                <w:szCs w:val="24"/>
              </w:rPr>
              <m:t>1, …, 5</m:t>
            </m:r>
          </m:e>
        </m:d>
        <m:r>
          <w:rPr>
            <w:rFonts w:ascii="Cambria Math" w:hAnsi="Cambria Math" w:cs="Times New Roman"/>
            <w:sz w:val="24"/>
            <w:szCs w:val="24"/>
          </w:rPr>
          <m:t>≠i)</m:t>
        </m:r>
      </m:oMath>
      <w:r w:rsidRPr="000E7438">
        <w:rPr>
          <w:rFonts w:ascii="Times New Roman" w:hAnsi="Times New Roman" w:cs="Times New Roman"/>
          <w:sz w:val="24"/>
          <w:szCs w:val="24"/>
        </w:rPr>
        <w:t xml:space="preserve"> lost half a unit. The unitary price of a unit was $10 CLP. The individual payoff per round was given by:</w:t>
      </w:r>
    </w:p>
    <w:p w14:paraId="5EF4E04D" w14:textId="77777777" w:rsidR="000E7438" w:rsidRPr="000E7438" w:rsidRDefault="00677621" w:rsidP="000E7438">
      <w:pPr>
        <w:pStyle w:val="ListParagraph"/>
        <w:spacing w:line="480" w:lineRule="auto"/>
        <w:rPr>
          <w:rFonts w:eastAsiaTheme="minorEastAsia"/>
          <w:sz w:val="24"/>
          <w:szCs w:val="24"/>
        </w:rPr>
      </w:pPr>
      <m:oMath>
        <m:sSub>
          <m:sSubPr>
            <m:ctrlPr>
              <w:rPr>
                <w:rFonts w:ascii="Cambria Math" w:hAnsi="Cambria Math"/>
                <w:i/>
                <w:sz w:val="24"/>
                <w:szCs w:val="24"/>
              </w:rPr>
            </m:ctrlPr>
          </m:sSubPr>
          <m:e>
            <m:r>
              <w:rPr>
                <w:rFonts w:ascii="Cambria Math" w:hAnsi="Cambria Math"/>
                <w:sz w:val="24"/>
                <w:szCs w:val="24"/>
              </w:rPr>
              <m:t>π</m:t>
            </m:r>
          </m:e>
          <m:sub>
            <m:r>
              <w:rPr>
                <w:rFonts w:ascii="Cambria Math" w:hAnsi="Cambria Math"/>
                <w:sz w:val="24"/>
                <w:szCs w:val="24"/>
              </w:rPr>
              <m:t>i,t</m:t>
            </m:r>
          </m:sub>
        </m:sSub>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 xml:space="preserve">100+ </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i,t</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r>
                  <w:rPr>
                    <w:rFonts w:ascii="Cambria Math" w:hAnsi="Cambria Math"/>
                    <w:sz w:val="24"/>
                    <w:szCs w:val="24"/>
                  </w:rPr>
                  <m:t>j∈</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sub>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j,t</m:t>
                    </m:r>
                  </m:sub>
                </m:sSub>
              </m:e>
            </m:nary>
          </m:e>
        </m:d>
        <m:r>
          <w:rPr>
            <w:rFonts w:ascii="Cambria Math" w:eastAsiaTheme="minorEastAsia" w:hAnsi="Cambria Math"/>
            <w:sz w:val="24"/>
            <w:szCs w:val="24"/>
          </w:rPr>
          <m:t>×$10</m:t>
        </m:r>
      </m:oMath>
      <w:r w:rsidR="000E7438" w:rsidRPr="000E7438">
        <w:rPr>
          <w:rFonts w:eastAsiaTheme="minorEastAsia"/>
          <w:sz w:val="24"/>
          <w:szCs w:val="24"/>
        </w:rPr>
        <w:t xml:space="preserve">     </w:t>
      </w:r>
    </w:p>
    <w:p w14:paraId="734DD544" w14:textId="77777777" w:rsidR="000E7438" w:rsidRPr="000E7438" w:rsidRDefault="000E7438" w:rsidP="000E7438">
      <w:pPr>
        <w:pStyle w:val="ListParagraph"/>
        <w:spacing w:line="480" w:lineRule="auto"/>
        <w:rPr>
          <w:sz w:val="24"/>
          <w:szCs w:val="24"/>
        </w:rPr>
      </w:pPr>
    </w:p>
    <w:p w14:paraId="0BFB961B" w14:textId="10D5AD0E"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 xml:space="preserve">This payoff function generated tension between the individual and the group’s interest. Assuming self-interested, rational behavior, each subject would have maximized their expected payoff by overharvesting as many units as possible. Therefore, the unique equilibrium was a tragedy of the commons in which every subject overharvest 50 units in every round </w:t>
      </w:r>
      <w:r w:rsidR="001B19F2">
        <w:rPr>
          <w:rFonts w:ascii="Times New Roman" w:hAnsi="Times New Roman" w:cs="Times New Roman"/>
          <w:sz w:val="24"/>
          <w:szCs w:val="24"/>
        </w:rPr>
        <w:fldChar w:fldCharType="begin"/>
      </w:r>
      <w:r w:rsidR="001B19F2">
        <w:rPr>
          <w:rFonts w:ascii="Times New Roman" w:hAnsi="Times New Roman" w:cs="Times New Roman"/>
          <w:sz w:val="24"/>
          <w:szCs w:val="24"/>
        </w:rPr>
        <w:instrText xml:space="preserve"> ADDIN ZOTERO_ITEM CSL_CITATION {"citationID":"37lnd1df","properties":{"formattedCitation":"(Gelcich et al. 2013)","plainCitation":"(Gelcich et al. 2013)","noteIndex":0},"citationItems":[{"id":478,"uris":["http://zotero.org/users/3065856/items/BEGEFJR5"],"uri":["http://zotero.org/users/3065856/items/BEGEFJR5"],"itemData":{"id":478,"type":"article-journal","abstract":"Gelcich, S., R. Guzman, C. Rodriguez-Sickert, J. C. Castilla, and J. C. Cárdenas. 2013. Exploring external validity of common pool resource experiments: insights from artisanal benthic fisheries in Chile. Ecology and Society 18(3): 2. https://doi.org/10.5751/ES-05598-180302","container-title":"Ecology and Society","DOI":"10.5751/ES-05598-180302","ISSN":"1708-3087","issue":"3","language":"en","source":"www.ecologyandsociety.org","title":"Exploring External Validity of Common Pool Resource Experiments: Insights from Artisanal Benthic Fisheries in Chile","title-short":"Exploring External Validity of Common Pool Resource Experiments","URL":"https://www.ecologyandsociety.org/vol18/iss3/art2/","volume":"18","author":[{"family":"Gelcich","given":"Stefan"},{"family":"Guzman","given":"Ricardo"},{"family":"Rodríguez-Sickert","given":"Carlos"},{"family":"Castilla","given":"Juan Carlos"},{"family":"Cárdenas","given":"Juan Camilo"}],"accessed":{"date-parts":[["2017",5,15]]},"issued":{"date-parts":[["2013",7,24]]}}}],"schema":"https://github.com/citation-style-language/schema/raw/master/csl-citation.json"} </w:instrText>
      </w:r>
      <w:r w:rsidR="001B19F2">
        <w:rPr>
          <w:rFonts w:ascii="Times New Roman" w:hAnsi="Times New Roman" w:cs="Times New Roman"/>
          <w:sz w:val="24"/>
          <w:szCs w:val="24"/>
        </w:rPr>
        <w:fldChar w:fldCharType="separate"/>
      </w:r>
      <w:r w:rsidR="001B19F2" w:rsidRPr="001B19F2">
        <w:rPr>
          <w:rFonts w:ascii="Times New Roman" w:hAnsi="Times New Roman" w:cs="Times New Roman"/>
          <w:sz w:val="24"/>
        </w:rPr>
        <w:t>(</w:t>
      </w:r>
      <w:proofErr w:type="spellStart"/>
      <w:r w:rsidR="001B19F2" w:rsidRPr="001B19F2">
        <w:rPr>
          <w:rFonts w:ascii="Times New Roman" w:hAnsi="Times New Roman" w:cs="Times New Roman"/>
          <w:sz w:val="24"/>
        </w:rPr>
        <w:t>Gelcich</w:t>
      </w:r>
      <w:proofErr w:type="spellEnd"/>
      <w:r w:rsidR="001B19F2" w:rsidRPr="001B19F2">
        <w:rPr>
          <w:rFonts w:ascii="Times New Roman" w:hAnsi="Times New Roman" w:cs="Times New Roman"/>
          <w:sz w:val="24"/>
        </w:rPr>
        <w:t xml:space="preserve"> et al. 2013)</w:t>
      </w:r>
      <w:r w:rsidR="001B19F2">
        <w:rPr>
          <w:rFonts w:ascii="Times New Roman" w:hAnsi="Times New Roman" w:cs="Times New Roman"/>
          <w:sz w:val="24"/>
          <w:szCs w:val="24"/>
        </w:rPr>
        <w:fldChar w:fldCharType="end"/>
      </w:r>
      <w:r w:rsidRPr="000E7438">
        <w:rPr>
          <w:rFonts w:ascii="Times New Roman" w:hAnsi="Times New Roman" w:cs="Times New Roman"/>
          <w:sz w:val="24"/>
          <w:szCs w:val="24"/>
        </w:rPr>
        <w:t xml:space="preserve">. In this stage of the game, there was no enforcement of the quota, and fishers could overharvest without being punished. Once all subjects entered their decisions, a summary screen revealed to each fisher their total harvest, the mean harvest of other group members, how many units they lost due to others’ overharvest, and their accumulated payoffs. </w:t>
      </w:r>
    </w:p>
    <w:p w14:paraId="429C67B8" w14:textId="2EBF53FB" w:rsidR="000E7438" w:rsidRPr="002E7D13" w:rsidRDefault="000E7438" w:rsidP="000E7438">
      <w:pPr>
        <w:spacing w:line="480" w:lineRule="auto"/>
        <w:rPr>
          <w:rFonts w:ascii="Times New Roman" w:hAnsi="Times New Roman" w:cs="Times New Roman"/>
          <w:b/>
          <w:bCs/>
          <w:i/>
          <w:iCs/>
          <w:sz w:val="24"/>
          <w:szCs w:val="24"/>
        </w:rPr>
      </w:pPr>
      <w:r w:rsidRPr="002E7D13">
        <w:rPr>
          <w:rFonts w:ascii="Times New Roman" w:hAnsi="Times New Roman" w:cs="Times New Roman"/>
          <w:b/>
          <w:bCs/>
          <w:i/>
          <w:iCs/>
          <w:sz w:val="24"/>
          <w:szCs w:val="24"/>
        </w:rPr>
        <w:t>The peer-enforced stage</w:t>
      </w:r>
    </w:p>
    <w:p w14:paraId="0543DA3C" w14:textId="77777777"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 xml:space="preserve">At the beginning of the 11th round, a peer-enforcement mechanism was introduced unexpectedly and permanently. In the remaining rounds, once all fishers had entered their overharvest </w:t>
      </w:r>
      <w:r w:rsidRPr="000E7438">
        <w:rPr>
          <w:rFonts w:ascii="Times New Roman" w:hAnsi="Times New Roman" w:cs="Times New Roman"/>
          <w:sz w:val="24"/>
          <w:szCs w:val="24"/>
        </w:rPr>
        <w:lastRenderedPageBreak/>
        <w:t xml:space="preserve">decisions, two fishers were randomly assigned as inspectors and randomly and anonymously matched with another group member to be inspected. The harvest of the inspected fisher was revealed to their inspector, and if overharvest was above zero, the inspector had the opportunity to report the offender. Once an offender was reported, their harvest for the round was seized. This mechanism recreates fishers’ real-life decision on whether to report non-compliance to authorities. Once inspectors entered their decisions, a summary screen revealed to each fisher their harvest, others’ mean harvest, the number of units lost due to others’ overharvest, their earnings, and whether their harvest was seized due to a peer’s report. </w:t>
      </w:r>
    </w:p>
    <w:p w14:paraId="1717E1DA" w14:textId="0E1857F8"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 xml:space="preserve">To recreate the payment a fisher would earn for patrolling, we automatically added $250 CLP to a fisher’s account each time they were appointed as inspectors. Because reporting a peer is costly in real life, inspectors had to pay $250 CLP to report. Assuming rational, self-interested behavior, fishers would not engage in costly peer-enforcement </w:t>
      </w:r>
      <w:r w:rsidR="002E7D13">
        <w:rPr>
          <w:rFonts w:ascii="Times New Roman" w:hAnsi="Times New Roman" w:cs="Times New Roman"/>
          <w:sz w:val="24"/>
          <w:szCs w:val="24"/>
        </w:rPr>
        <w:fldChar w:fldCharType="begin"/>
      </w:r>
      <w:r w:rsidR="002E7D13">
        <w:rPr>
          <w:rFonts w:ascii="Times New Roman" w:hAnsi="Times New Roman" w:cs="Times New Roman"/>
          <w:sz w:val="24"/>
          <w:szCs w:val="24"/>
        </w:rPr>
        <w:instrText xml:space="preserve"> ADDIN ZOTERO_ITEM CSL_CITATION {"citationID":"navx94Pf","properties":{"formattedCitation":"(Yamagishi 1986)","plainCitation":"(Yamagishi 1986)","noteIndex":0},"citationItems":[{"id":682,"uris":["http://zotero.org/users/3065856/items/DC834F2S"],"uri":["http://zotero.org/users/3065856/items/DC834F2S"],"itemData":{"id":682,"type":"article-journal","container-title":"J. Pers. Soc. Psychol","page":"110–116","title":"The provision of a sanctioning system as a public good","volume":"51","author":[{"family":"Yamagishi","given":"T."}],"issued":{"date-parts":[["1986"]]}}}],"schema":"https://github.com/citation-style-language/schema/raw/master/csl-citation.json"} </w:instrText>
      </w:r>
      <w:r w:rsidR="002E7D13">
        <w:rPr>
          <w:rFonts w:ascii="Times New Roman" w:hAnsi="Times New Roman" w:cs="Times New Roman"/>
          <w:sz w:val="24"/>
          <w:szCs w:val="24"/>
        </w:rPr>
        <w:fldChar w:fldCharType="separate"/>
      </w:r>
      <w:r w:rsidR="002E7D13" w:rsidRPr="002E7D13">
        <w:rPr>
          <w:rFonts w:ascii="Times New Roman" w:hAnsi="Times New Roman" w:cs="Times New Roman"/>
          <w:sz w:val="24"/>
        </w:rPr>
        <w:t>(Yamagishi 1986)</w:t>
      </w:r>
      <w:r w:rsidR="002E7D13">
        <w:rPr>
          <w:rFonts w:ascii="Times New Roman" w:hAnsi="Times New Roman" w:cs="Times New Roman"/>
          <w:sz w:val="24"/>
          <w:szCs w:val="24"/>
        </w:rPr>
        <w:fldChar w:fldCharType="end"/>
      </w:r>
      <w:r w:rsidRPr="000E7438">
        <w:rPr>
          <w:rFonts w:ascii="Times New Roman" w:hAnsi="Times New Roman" w:cs="Times New Roman"/>
          <w:sz w:val="24"/>
          <w:szCs w:val="24"/>
        </w:rPr>
        <w:t>. Thus, the equilibrium for the peer-enforced stage was also a tragedy of the commons.</w:t>
      </w:r>
    </w:p>
    <w:p w14:paraId="5A60D0E9" w14:textId="56F389F4" w:rsidR="000E7438" w:rsidRPr="002E7D13" w:rsidRDefault="000E7438" w:rsidP="000E7438">
      <w:pPr>
        <w:spacing w:line="480" w:lineRule="auto"/>
        <w:rPr>
          <w:rFonts w:ascii="Times New Roman" w:hAnsi="Times New Roman" w:cs="Times New Roman"/>
          <w:b/>
          <w:bCs/>
          <w:i/>
          <w:iCs/>
          <w:sz w:val="24"/>
          <w:szCs w:val="24"/>
        </w:rPr>
      </w:pPr>
      <w:r w:rsidRPr="002E7D13">
        <w:rPr>
          <w:rFonts w:ascii="Times New Roman" w:hAnsi="Times New Roman" w:cs="Times New Roman"/>
          <w:b/>
          <w:bCs/>
          <w:i/>
          <w:iCs/>
          <w:sz w:val="24"/>
          <w:szCs w:val="24"/>
        </w:rPr>
        <w:t>Statistical Analysis</w:t>
      </w:r>
    </w:p>
    <w:p w14:paraId="4F3B681D" w14:textId="1DA4320A"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We operationalized compliance as the percent of resource units that were not overharvested (</w:t>
      </w:r>
      <w:proofErr w:type="gramStart"/>
      <w:r w:rsidRPr="000E7438">
        <w:rPr>
          <w:rFonts w:ascii="Times New Roman" w:hAnsi="Times New Roman" w:cs="Times New Roman"/>
          <w:sz w:val="24"/>
          <w:szCs w:val="24"/>
        </w:rPr>
        <w:t>i.e.</w:t>
      </w:r>
      <w:proofErr w:type="gramEnd"/>
      <w:r w:rsidRPr="000E7438">
        <w:rPr>
          <w:rFonts w:ascii="Times New Roman" w:hAnsi="Times New Roman" w:cs="Times New Roman"/>
          <w:sz w:val="24"/>
          <w:szCs w:val="24"/>
        </w:rPr>
        <w:t xml:space="preserve"> an overharvest decision of 50 units corresponded to 0% compliance and an overharvest of 0 units to 100% compliance). Peer-enforcement was assessed as the probability of reporting (</w:t>
      </w:r>
      <w:proofErr w:type="gramStart"/>
      <w:r w:rsidRPr="000E7438">
        <w:rPr>
          <w:rFonts w:ascii="Times New Roman" w:hAnsi="Times New Roman" w:cs="Times New Roman"/>
          <w:sz w:val="24"/>
          <w:szCs w:val="24"/>
        </w:rPr>
        <w:t>i.e.</w:t>
      </w:r>
      <w:proofErr w:type="gramEnd"/>
      <w:r w:rsidRPr="000E7438">
        <w:rPr>
          <w:rFonts w:ascii="Times New Roman" w:hAnsi="Times New Roman" w:cs="Times New Roman"/>
          <w:sz w:val="24"/>
          <w:szCs w:val="24"/>
        </w:rPr>
        <w:t xml:space="preserve"> the number of reports over the number of opportunities to report). We used a non-parametric approach with analyses ran over observations aggregated</w:t>
      </w:r>
      <w:ins w:id="10" w:author="Ignacia" w:date="2021-01-11T11:05:00Z">
        <w:r w:rsidR="00F21C74">
          <w:rPr>
            <w:rFonts w:ascii="Times New Roman" w:hAnsi="Times New Roman" w:cs="Times New Roman"/>
            <w:sz w:val="24"/>
            <w:szCs w:val="24"/>
          </w:rPr>
          <w:t xml:space="preserve"> over rounds </w:t>
        </w:r>
      </w:ins>
      <w:del w:id="11" w:author="Ignacia" w:date="2021-01-11T11:05:00Z">
        <w:r w:rsidRPr="000E7438" w:rsidDel="00F21C74">
          <w:rPr>
            <w:rFonts w:ascii="Times New Roman" w:hAnsi="Times New Roman" w:cs="Times New Roman"/>
            <w:sz w:val="24"/>
            <w:szCs w:val="24"/>
          </w:rPr>
          <w:delText xml:space="preserve"> </w:delText>
        </w:r>
      </w:del>
      <w:r w:rsidRPr="000E7438">
        <w:rPr>
          <w:rFonts w:ascii="Times New Roman" w:hAnsi="Times New Roman" w:cs="Times New Roman"/>
          <w:sz w:val="24"/>
          <w:szCs w:val="24"/>
        </w:rPr>
        <w:t xml:space="preserve">at the individual level. </w:t>
      </w:r>
      <w:moveFromRangeStart w:id="12" w:author="Ignacia" w:date="2021-01-11T11:45:00Z" w:name="move61257937"/>
      <w:moveFrom w:id="13" w:author="Ignacia" w:date="2021-01-11T11:45:00Z">
        <w:r w:rsidRPr="000E7438" w:rsidDel="001C0EA7">
          <w:rPr>
            <w:rFonts w:ascii="Times New Roman" w:hAnsi="Times New Roman" w:cs="Times New Roman"/>
            <w:sz w:val="24"/>
            <w:szCs w:val="24"/>
          </w:rPr>
          <w:t>We additionally applied a parametric approach which provides greater power to test whether our main results hold when observations are aggregated at the group level in every round.</w:t>
        </w:r>
      </w:moveFrom>
      <w:moveFromRangeEnd w:id="12"/>
    </w:p>
    <w:p w14:paraId="351608D6" w14:textId="45E90B67"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lastRenderedPageBreak/>
        <w:t xml:space="preserve">To test differences in compliance we ran pairwise comparisons of the individual </w:t>
      </w:r>
      <w:ins w:id="14" w:author="Ignacia" w:date="2021-01-11T11:44:00Z">
        <w:r w:rsidR="001C0EA7">
          <w:rPr>
            <w:rFonts w:ascii="Times New Roman" w:hAnsi="Times New Roman" w:cs="Times New Roman"/>
            <w:sz w:val="24"/>
            <w:szCs w:val="24"/>
          </w:rPr>
          <w:t xml:space="preserve">mean </w:t>
        </w:r>
      </w:ins>
      <w:r w:rsidRPr="000E7438">
        <w:rPr>
          <w:rFonts w:ascii="Times New Roman" w:hAnsi="Times New Roman" w:cs="Times New Roman"/>
          <w:sz w:val="24"/>
          <w:szCs w:val="24"/>
        </w:rPr>
        <w:t xml:space="preserve">percent of compliance between treatments for each association type, between association types under each treatment, and between stages for each treatment-association-type combination. To test differences in peer-enforcement we ran pairwise comparisons of the individual probability of reporting between treatments for each association type and between associations types under each treatment. Finally, we ran pairwise comparisons of the individual </w:t>
      </w:r>
      <w:ins w:id="15" w:author="Ignacia" w:date="2021-01-11T11:44:00Z">
        <w:r w:rsidR="001C0EA7">
          <w:rPr>
            <w:rFonts w:ascii="Times New Roman" w:hAnsi="Times New Roman" w:cs="Times New Roman"/>
            <w:sz w:val="24"/>
            <w:szCs w:val="24"/>
          </w:rPr>
          <w:t xml:space="preserve">mean </w:t>
        </w:r>
      </w:ins>
      <w:r w:rsidRPr="000E7438">
        <w:rPr>
          <w:rFonts w:ascii="Times New Roman" w:hAnsi="Times New Roman" w:cs="Times New Roman"/>
          <w:sz w:val="24"/>
          <w:szCs w:val="24"/>
        </w:rPr>
        <w:t xml:space="preserve">percent of compliance between the first and the last round in each treatment-stage-association-type combination to evaluate changes in compliance within a stage of the game. We used the Wilcoxon test with two-sided hypotheses testing for each comparison. P-values were adjusted for multiple hypotheses testing within each set of comparisons using the Bonferroni correction method considering a significance level equal to 5%. </w:t>
      </w:r>
    </w:p>
    <w:p w14:paraId="507BA415" w14:textId="09666CF1" w:rsidR="001C0EA7" w:rsidRDefault="001C0EA7" w:rsidP="000E7438">
      <w:pPr>
        <w:spacing w:line="480" w:lineRule="auto"/>
        <w:rPr>
          <w:ins w:id="16" w:author="Ignacia" w:date="2021-01-11T11:46:00Z"/>
          <w:rFonts w:ascii="Times New Roman" w:hAnsi="Times New Roman" w:cs="Times New Roman"/>
          <w:sz w:val="24"/>
          <w:szCs w:val="24"/>
        </w:rPr>
      </w:pPr>
      <w:moveToRangeStart w:id="17" w:author="Ignacia" w:date="2021-01-11T11:45:00Z" w:name="move61257937"/>
      <w:r w:rsidRPr="001C0EA7">
        <w:rPr>
          <w:rFonts w:ascii="Times New Roman" w:hAnsi="Times New Roman" w:cs="Times New Roman"/>
          <w:sz w:val="24"/>
          <w:szCs w:val="24"/>
        </w:rPr>
        <w:t>We additionally applied a parametric approach which provides greater power to test whether our main results hold when observations are aggregated at the group level in every round.</w:t>
      </w:r>
      <w:moveToRangeEnd w:id="17"/>
      <w:ins w:id="18" w:author="Ignacia" w:date="2021-01-11T11:45:00Z">
        <w:r>
          <w:rPr>
            <w:rFonts w:ascii="Times New Roman" w:hAnsi="Times New Roman" w:cs="Times New Roman"/>
            <w:sz w:val="24"/>
            <w:szCs w:val="24"/>
          </w:rPr>
          <w:t xml:space="preserve"> </w:t>
        </w:r>
      </w:ins>
      <w:del w:id="19" w:author="Ignacia" w:date="2021-01-11T11:45:00Z">
        <w:r w:rsidR="000E7438" w:rsidRPr="000E7438" w:rsidDel="001C0EA7">
          <w:rPr>
            <w:rFonts w:ascii="Times New Roman" w:hAnsi="Times New Roman" w:cs="Times New Roman"/>
            <w:sz w:val="24"/>
            <w:szCs w:val="24"/>
          </w:rPr>
          <w:delText xml:space="preserve">Our parametric </w:delText>
        </w:r>
      </w:del>
      <w:ins w:id="20" w:author="Ignacia" w:date="2021-01-11T11:45:00Z">
        <w:r>
          <w:rPr>
            <w:rFonts w:ascii="Times New Roman" w:hAnsi="Times New Roman" w:cs="Times New Roman"/>
            <w:sz w:val="24"/>
            <w:szCs w:val="24"/>
          </w:rPr>
          <w:t>We</w:t>
        </w:r>
      </w:ins>
      <w:del w:id="21" w:author="Ignacia" w:date="2021-01-11T11:45:00Z">
        <w:r w:rsidR="000E7438" w:rsidRPr="000E7438" w:rsidDel="001C0EA7">
          <w:rPr>
            <w:rFonts w:ascii="Times New Roman" w:hAnsi="Times New Roman" w:cs="Times New Roman"/>
            <w:sz w:val="24"/>
            <w:szCs w:val="24"/>
          </w:rPr>
          <w:delText>approach corresponded to the</w:delText>
        </w:r>
      </w:del>
      <w:r w:rsidR="000E7438" w:rsidRPr="000E7438">
        <w:rPr>
          <w:rFonts w:ascii="Times New Roman" w:hAnsi="Times New Roman" w:cs="Times New Roman"/>
          <w:sz w:val="24"/>
          <w:szCs w:val="24"/>
        </w:rPr>
        <w:t xml:space="preserve"> use</w:t>
      </w:r>
      <w:ins w:id="22" w:author="Ignacia" w:date="2021-01-11T11:46:00Z">
        <w:r>
          <w:rPr>
            <w:rFonts w:ascii="Times New Roman" w:hAnsi="Times New Roman" w:cs="Times New Roman"/>
            <w:sz w:val="24"/>
            <w:szCs w:val="24"/>
          </w:rPr>
          <w:t>d</w:t>
        </w:r>
      </w:ins>
      <w:r w:rsidR="000E7438" w:rsidRPr="000E7438">
        <w:rPr>
          <w:rFonts w:ascii="Times New Roman" w:hAnsi="Times New Roman" w:cs="Times New Roman"/>
          <w:sz w:val="24"/>
          <w:szCs w:val="24"/>
        </w:rPr>
        <w:t xml:space="preserve"> </w:t>
      </w:r>
      <w:del w:id="23" w:author="Ignacia" w:date="2021-01-11T11:46:00Z">
        <w:r w:rsidR="000E7438" w:rsidRPr="000E7438" w:rsidDel="001C0EA7">
          <w:rPr>
            <w:rFonts w:ascii="Times New Roman" w:hAnsi="Times New Roman" w:cs="Times New Roman"/>
            <w:sz w:val="24"/>
            <w:szCs w:val="24"/>
          </w:rPr>
          <w:delText xml:space="preserve">of </w:delText>
        </w:r>
      </w:del>
      <w:r w:rsidR="000E7438" w:rsidRPr="000E7438">
        <w:rPr>
          <w:rFonts w:ascii="Times New Roman" w:hAnsi="Times New Roman" w:cs="Times New Roman"/>
          <w:sz w:val="24"/>
          <w:szCs w:val="24"/>
        </w:rPr>
        <w:t>two sets of ordinary least squared (OLS) regressions with robust SEs for (</w:t>
      </w:r>
      <w:proofErr w:type="spellStart"/>
      <w:r w:rsidR="000E7438" w:rsidRPr="000E7438">
        <w:rPr>
          <w:rFonts w:ascii="Times New Roman" w:hAnsi="Times New Roman" w:cs="Times New Roman"/>
          <w:sz w:val="24"/>
          <w:szCs w:val="24"/>
        </w:rPr>
        <w:t>i</w:t>
      </w:r>
      <w:proofErr w:type="spellEnd"/>
      <w:r w:rsidR="000E7438" w:rsidRPr="000E7438">
        <w:rPr>
          <w:rFonts w:ascii="Times New Roman" w:hAnsi="Times New Roman" w:cs="Times New Roman"/>
          <w:sz w:val="24"/>
          <w:szCs w:val="24"/>
        </w:rPr>
        <w:t>) compliance and (ii) peer-enforcement. The independent variable for (</w:t>
      </w:r>
      <w:proofErr w:type="spellStart"/>
      <w:r w:rsidR="000E7438" w:rsidRPr="000E7438">
        <w:rPr>
          <w:rFonts w:ascii="Times New Roman" w:hAnsi="Times New Roman" w:cs="Times New Roman"/>
          <w:sz w:val="24"/>
          <w:szCs w:val="24"/>
        </w:rPr>
        <w:t>i</w:t>
      </w:r>
      <w:proofErr w:type="spellEnd"/>
      <w:r w:rsidR="000E7438" w:rsidRPr="000E7438">
        <w:rPr>
          <w:rFonts w:ascii="Times New Roman" w:hAnsi="Times New Roman" w:cs="Times New Roman"/>
          <w:sz w:val="24"/>
          <w:szCs w:val="24"/>
        </w:rPr>
        <w:t>) was the group percent of compliance in each round and for (ii) was the group probability of reporting in each round. We built multiple models for (</w:t>
      </w:r>
      <w:proofErr w:type="spellStart"/>
      <w:r w:rsidR="000E7438" w:rsidRPr="000E7438">
        <w:rPr>
          <w:rFonts w:ascii="Times New Roman" w:hAnsi="Times New Roman" w:cs="Times New Roman"/>
          <w:sz w:val="24"/>
          <w:szCs w:val="24"/>
        </w:rPr>
        <w:t>i</w:t>
      </w:r>
      <w:proofErr w:type="spellEnd"/>
      <w:r w:rsidR="000E7438" w:rsidRPr="000E7438">
        <w:rPr>
          <w:rFonts w:ascii="Times New Roman" w:hAnsi="Times New Roman" w:cs="Times New Roman"/>
          <w:sz w:val="24"/>
          <w:szCs w:val="24"/>
        </w:rPr>
        <w:t>) and (ii) that sequentially included blocks of relevant explanatory variables. This allowed us to check for the stability of coefficients across specifications and to disaggregate the effects of interacting variables. Explanatory variables used in (</w:t>
      </w:r>
      <w:proofErr w:type="spellStart"/>
      <w:r w:rsidR="000E7438" w:rsidRPr="000E7438">
        <w:rPr>
          <w:rFonts w:ascii="Times New Roman" w:hAnsi="Times New Roman" w:cs="Times New Roman"/>
          <w:sz w:val="24"/>
          <w:szCs w:val="24"/>
        </w:rPr>
        <w:t>i</w:t>
      </w:r>
      <w:proofErr w:type="spellEnd"/>
      <w:r w:rsidR="000E7438" w:rsidRPr="000E7438">
        <w:rPr>
          <w:rFonts w:ascii="Times New Roman" w:hAnsi="Times New Roman" w:cs="Times New Roman"/>
          <w:sz w:val="24"/>
          <w:szCs w:val="24"/>
        </w:rPr>
        <w:t xml:space="preserve">) included dummy variables for the CEAR treatment, high-performance associations, and the peer-enforced stage, continuous variables to enumerate the rounds in the non-enforced and peer-enforced stages (from 0 to 9), and relevant interactions of these variables. For (ii), explanatory variables included dummy variables for the CEAR </w:t>
      </w:r>
      <w:r w:rsidR="000E7438" w:rsidRPr="000E7438">
        <w:rPr>
          <w:rFonts w:ascii="Times New Roman" w:hAnsi="Times New Roman" w:cs="Times New Roman"/>
          <w:sz w:val="24"/>
          <w:szCs w:val="24"/>
        </w:rPr>
        <w:lastRenderedPageBreak/>
        <w:t>treatment, low-performance associations, and high-performance associations. We also included two control variables — a variable enumerating the round of the peer-enforced stage (from 0 to 9) and the mean overharvest observed by inspectors in each group and round. We only discussed effects that were consistent across model specifications and reported the results of the most parsimonious models for (</w:t>
      </w:r>
      <w:proofErr w:type="spellStart"/>
      <w:r w:rsidR="000E7438" w:rsidRPr="000E7438">
        <w:rPr>
          <w:rFonts w:ascii="Times New Roman" w:hAnsi="Times New Roman" w:cs="Times New Roman"/>
          <w:sz w:val="24"/>
          <w:szCs w:val="24"/>
        </w:rPr>
        <w:t>i</w:t>
      </w:r>
      <w:proofErr w:type="spellEnd"/>
      <w:r w:rsidR="000E7438" w:rsidRPr="000E7438">
        <w:rPr>
          <w:rFonts w:ascii="Times New Roman" w:hAnsi="Times New Roman" w:cs="Times New Roman"/>
          <w:sz w:val="24"/>
          <w:szCs w:val="24"/>
        </w:rPr>
        <w:t xml:space="preserve">) and (ii) in the main text, which were selected based on Akaike’s information criterion. </w:t>
      </w:r>
      <w:ins w:id="24" w:author="Ignacia" w:date="2021-01-12T12:23:00Z">
        <w:r w:rsidR="00C66DCE">
          <w:rPr>
            <w:rFonts w:ascii="Times New Roman" w:hAnsi="Times New Roman" w:cs="Times New Roman"/>
            <w:sz w:val="24"/>
            <w:szCs w:val="24"/>
          </w:rPr>
          <w:t>Due to an implementation error, in two of our experimental sessions (one with each framing in a low-performance association) groups were reassigned randomly between rounds. Thus, groups within these sessions cannot be considered as independent.</w:t>
        </w:r>
        <w:r w:rsidR="00C66DCE">
          <w:rPr>
            <w:rFonts w:ascii="Times New Roman" w:hAnsi="Times New Roman" w:cs="Times New Roman"/>
            <w:sz w:val="24"/>
            <w:szCs w:val="24"/>
          </w:rPr>
          <w:t xml:space="preserve"> To account for this, we </w:t>
        </w:r>
      </w:ins>
      <w:ins w:id="25" w:author="Ignacia" w:date="2021-01-12T12:24:00Z">
        <w:r w:rsidR="00C66DCE">
          <w:rPr>
            <w:rFonts w:ascii="Times New Roman" w:hAnsi="Times New Roman" w:cs="Times New Roman"/>
            <w:sz w:val="24"/>
            <w:szCs w:val="24"/>
          </w:rPr>
          <w:t xml:space="preserve">treat these sessions as two large groups of 10 subjects. </w:t>
        </w:r>
      </w:ins>
    </w:p>
    <w:p w14:paraId="295DCD97" w14:textId="05056CC5" w:rsidR="000E7438" w:rsidRPr="000E7438" w:rsidRDefault="001C0EA7" w:rsidP="000E7438">
      <w:pPr>
        <w:spacing w:line="480" w:lineRule="auto"/>
        <w:rPr>
          <w:rFonts w:ascii="Times New Roman" w:hAnsi="Times New Roman" w:cs="Times New Roman"/>
          <w:sz w:val="24"/>
          <w:szCs w:val="24"/>
        </w:rPr>
      </w:pPr>
      <w:ins w:id="26" w:author="Ignacia" w:date="2021-01-11T11:46:00Z">
        <w:r>
          <w:rPr>
            <w:rFonts w:ascii="Times New Roman" w:hAnsi="Times New Roman" w:cs="Times New Roman"/>
            <w:sz w:val="24"/>
            <w:szCs w:val="24"/>
          </w:rPr>
          <w:t xml:space="preserve">Finally, we ran regression at the individual level to explore </w:t>
        </w:r>
      </w:ins>
      <w:ins w:id="27" w:author="Ignacia" w:date="2021-01-11T11:47:00Z">
        <w:r>
          <w:rPr>
            <w:rFonts w:ascii="Times New Roman" w:hAnsi="Times New Roman" w:cs="Times New Roman"/>
            <w:sz w:val="24"/>
            <w:szCs w:val="24"/>
          </w:rPr>
          <w:t>determinants</w:t>
        </w:r>
      </w:ins>
      <w:ins w:id="28" w:author="Ignacia" w:date="2021-01-11T11:46:00Z">
        <w:r>
          <w:rPr>
            <w:rFonts w:ascii="Times New Roman" w:hAnsi="Times New Roman" w:cs="Times New Roman"/>
            <w:sz w:val="24"/>
            <w:szCs w:val="24"/>
          </w:rPr>
          <w:t xml:space="preserve"> of individual decisions. </w:t>
        </w:r>
      </w:ins>
      <w:r w:rsidR="000E7438" w:rsidRPr="000E7438">
        <w:rPr>
          <w:rFonts w:ascii="Times New Roman" w:hAnsi="Times New Roman" w:cs="Times New Roman"/>
          <w:sz w:val="24"/>
          <w:szCs w:val="24"/>
        </w:rPr>
        <w:t>Data and code are available at</w:t>
      </w:r>
      <w:r w:rsidR="000E7438">
        <w:rPr>
          <w:rFonts w:ascii="Times New Roman" w:hAnsi="Times New Roman" w:cs="Times New Roman"/>
          <w:sz w:val="24"/>
          <w:szCs w:val="24"/>
        </w:rPr>
        <w:t xml:space="preserve"> </w:t>
      </w:r>
      <w:r w:rsidR="000E7438" w:rsidRPr="000E7438">
        <w:rPr>
          <w:rFonts w:ascii="Times New Roman" w:hAnsi="Times New Roman" w:cs="Times New Roman"/>
          <w:sz w:val="24"/>
          <w:szCs w:val="24"/>
        </w:rPr>
        <w:t>https://github.com</w:t>
      </w:r>
      <w:r w:rsidR="000E7438">
        <w:rPr>
          <w:rFonts w:ascii="Times New Roman" w:hAnsi="Times New Roman" w:cs="Times New Roman"/>
          <w:sz w:val="24"/>
          <w:szCs w:val="24"/>
        </w:rPr>
        <w:t>/xxxxxxxx</w:t>
      </w:r>
      <w:r w:rsidR="000E7438" w:rsidRPr="000E7438">
        <w:rPr>
          <w:rFonts w:ascii="Times New Roman" w:hAnsi="Times New Roman" w:cs="Times New Roman"/>
          <w:sz w:val="24"/>
          <w:szCs w:val="24"/>
        </w:rPr>
        <w:t>.</w:t>
      </w:r>
    </w:p>
    <w:p w14:paraId="0EA4D726" w14:textId="19BFF825" w:rsidR="000E7438" w:rsidRPr="000E7438" w:rsidRDefault="000E7438" w:rsidP="000E7438">
      <w:pPr>
        <w:spacing w:line="480" w:lineRule="auto"/>
        <w:rPr>
          <w:rFonts w:ascii="Times New Roman" w:hAnsi="Times New Roman" w:cs="Times New Roman"/>
          <w:b/>
          <w:bCs/>
          <w:sz w:val="24"/>
          <w:szCs w:val="24"/>
        </w:rPr>
      </w:pPr>
      <w:r w:rsidRPr="000E7438">
        <w:rPr>
          <w:rFonts w:ascii="Times New Roman" w:hAnsi="Times New Roman" w:cs="Times New Roman"/>
          <w:b/>
          <w:bCs/>
          <w:sz w:val="24"/>
          <w:szCs w:val="24"/>
        </w:rPr>
        <w:t>Results</w:t>
      </w:r>
    </w:p>
    <w:p w14:paraId="64DE969B" w14:textId="749F557E" w:rsidR="000E7438" w:rsidRPr="002E7D13" w:rsidRDefault="000E7438" w:rsidP="000E7438">
      <w:pPr>
        <w:spacing w:line="480" w:lineRule="auto"/>
        <w:rPr>
          <w:rFonts w:ascii="Times New Roman" w:hAnsi="Times New Roman" w:cs="Times New Roman"/>
          <w:b/>
          <w:bCs/>
          <w:i/>
          <w:iCs/>
          <w:sz w:val="24"/>
          <w:szCs w:val="24"/>
        </w:rPr>
      </w:pPr>
      <w:r w:rsidRPr="002E7D13">
        <w:rPr>
          <w:rFonts w:ascii="Times New Roman" w:hAnsi="Times New Roman" w:cs="Times New Roman"/>
          <w:b/>
          <w:bCs/>
          <w:i/>
          <w:iCs/>
          <w:sz w:val="24"/>
          <w:szCs w:val="24"/>
        </w:rPr>
        <w:t xml:space="preserve">Differences in compliance </w:t>
      </w:r>
    </w:p>
    <w:p w14:paraId="1D7B2880" w14:textId="587DDF68"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As hypothesized compliance was higher under the CEAR treatment than under the pseudo-OA treatment (</w:t>
      </w:r>
      <w:r w:rsidRPr="000E7438">
        <w:rPr>
          <w:rFonts w:ascii="Times New Roman" w:hAnsi="Times New Roman" w:cs="Times New Roman"/>
          <w:b/>
          <w:bCs/>
          <w:sz w:val="24"/>
          <w:szCs w:val="24"/>
        </w:rPr>
        <w:t>Fig. 1</w:t>
      </w:r>
      <w:r w:rsidRPr="000E7438">
        <w:rPr>
          <w:rFonts w:ascii="Times New Roman" w:hAnsi="Times New Roman" w:cs="Times New Roman"/>
          <w:sz w:val="24"/>
          <w:szCs w:val="24"/>
        </w:rPr>
        <w:t xml:space="preserve">). This difference was significant only for high-performance associations which presented a mean individual percent of compliance of 72% under the CEAR treatment and of 44% under the </w:t>
      </w:r>
      <w:r w:rsidRPr="00205B19">
        <w:rPr>
          <w:rFonts w:ascii="Times New Roman" w:hAnsi="Times New Roman" w:cs="Times New Roman"/>
          <w:i/>
          <w:iCs/>
          <w:sz w:val="24"/>
          <w:szCs w:val="24"/>
        </w:rPr>
        <w:t>pseudo</w:t>
      </w:r>
      <w:r w:rsidRPr="000E7438">
        <w:rPr>
          <w:rFonts w:ascii="Times New Roman" w:hAnsi="Times New Roman" w:cs="Times New Roman"/>
          <w:sz w:val="24"/>
          <w:szCs w:val="24"/>
        </w:rPr>
        <w:t xml:space="preserve">-OA treatment (Wilcoxon signed-rank test, W = </w:t>
      </w:r>
      <w:del w:id="29" w:author="Ignacia" w:date="2021-01-11T13:23:00Z">
        <w:r w:rsidRPr="000E7438" w:rsidDel="006F409E">
          <w:rPr>
            <w:rFonts w:ascii="Times New Roman" w:hAnsi="Times New Roman" w:cs="Times New Roman"/>
            <w:sz w:val="24"/>
            <w:szCs w:val="24"/>
          </w:rPr>
          <w:delText>238.5</w:delText>
        </w:r>
      </w:del>
      <w:ins w:id="30" w:author="Ignacia" w:date="2021-01-11T13:23:00Z">
        <w:r w:rsidR="006F409E">
          <w:rPr>
            <w:rFonts w:ascii="Times New Roman" w:hAnsi="Times New Roman" w:cs="Times New Roman"/>
            <w:sz w:val="24"/>
            <w:szCs w:val="24"/>
          </w:rPr>
          <w:t>965</w:t>
        </w:r>
      </w:ins>
      <w:r w:rsidRPr="000E7438">
        <w:rPr>
          <w:rFonts w:ascii="Times New Roman" w:hAnsi="Times New Roman" w:cs="Times New Roman"/>
          <w:sz w:val="24"/>
          <w:szCs w:val="24"/>
        </w:rPr>
        <w:t xml:space="preserve">, adjusted p-value </w:t>
      </w:r>
      <w:r w:rsidR="004B1268">
        <w:rPr>
          <w:rFonts w:ascii="Times New Roman" w:hAnsi="Times New Roman" w:cs="Times New Roman"/>
          <w:sz w:val="24"/>
          <w:szCs w:val="24"/>
        </w:rPr>
        <w:t>&lt;</w:t>
      </w:r>
      <w:r w:rsidRPr="000E7438">
        <w:rPr>
          <w:rFonts w:ascii="Times New Roman" w:hAnsi="Times New Roman" w:cs="Times New Roman"/>
          <w:sz w:val="24"/>
          <w:szCs w:val="24"/>
        </w:rPr>
        <w:t xml:space="preserve"> 0.0</w:t>
      </w:r>
      <w:r w:rsidR="004B1268">
        <w:rPr>
          <w:rFonts w:ascii="Times New Roman" w:hAnsi="Times New Roman" w:cs="Times New Roman"/>
          <w:sz w:val="24"/>
          <w:szCs w:val="24"/>
        </w:rPr>
        <w:t>1</w:t>
      </w:r>
      <w:r w:rsidRPr="000E7438">
        <w:rPr>
          <w:rFonts w:ascii="Times New Roman" w:hAnsi="Times New Roman" w:cs="Times New Roman"/>
          <w:sz w:val="24"/>
          <w:szCs w:val="24"/>
        </w:rPr>
        <w:t>, n = 60). In the case of low-performance associations, the mean individual percent of compliance was 57% and 49% under the CEAR and pseudo-OA treatments, respectively, with no statistically significant differences (</w:t>
      </w:r>
      <w:r w:rsidRPr="000E7438">
        <w:rPr>
          <w:rFonts w:ascii="Times New Roman" w:hAnsi="Times New Roman" w:cs="Times New Roman"/>
          <w:b/>
          <w:bCs/>
          <w:sz w:val="24"/>
          <w:szCs w:val="24"/>
        </w:rPr>
        <w:t>Table S2</w:t>
      </w:r>
      <w:r w:rsidRPr="000E7438">
        <w:rPr>
          <w:rFonts w:ascii="Times New Roman" w:hAnsi="Times New Roman" w:cs="Times New Roman"/>
          <w:sz w:val="24"/>
          <w:szCs w:val="24"/>
        </w:rPr>
        <w:t xml:space="preserve">). </w:t>
      </w:r>
    </w:p>
    <w:p w14:paraId="62C23588" w14:textId="77777777"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Strategies of players that choose to comply in every round (</w:t>
      </w:r>
      <w:proofErr w:type="gramStart"/>
      <w:r w:rsidRPr="000E7438">
        <w:rPr>
          <w:rFonts w:ascii="Times New Roman" w:hAnsi="Times New Roman" w:cs="Times New Roman"/>
          <w:sz w:val="24"/>
          <w:szCs w:val="24"/>
        </w:rPr>
        <w:t>i.e.</w:t>
      </w:r>
      <w:proofErr w:type="gramEnd"/>
      <w:r w:rsidRPr="000E7438">
        <w:rPr>
          <w:rFonts w:ascii="Times New Roman" w:hAnsi="Times New Roman" w:cs="Times New Roman"/>
          <w:sz w:val="24"/>
          <w:szCs w:val="24"/>
        </w:rPr>
        <w:t xml:space="preserve"> overharvest zero in every round) are particularly revealing regarding motivations towards compliance. Therefore, we assessed the </w:t>
      </w:r>
      <w:r w:rsidRPr="000E7438">
        <w:rPr>
          <w:rFonts w:ascii="Times New Roman" w:hAnsi="Times New Roman" w:cs="Times New Roman"/>
          <w:sz w:val="24"/>
          <w:szCs w:val="24"/>
        </w:rPr>
        <w:lastRenderedPageBreak/>
        <w:t>effect of treatment on the frequency of this strategy. We found that in high-performance associations, 10 subjects choose to comply in every round under the CEAR treatment and only two applied this strategy under the pseudo-OA treatment (Fisher exact test, adjusted p-value = 0.042, n=60). This difference was not significant in low-performance associations in which only two subjects complied in every round under the CEAR treatment and one under the pseudo-OA treatment.</w:t>
      </w:r>
    </w:p>
    <w:p w14:paraId="5D7E57ED" w14:textId="2A78066D"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Differences in compliance between high- and low-performance associations under the CEAR treatment reflected real-life differences regarding success with CEAR. The mean individual percent of compliance was significantly higher in high-performance associations compared to low-performance associations under the CEAR treatment (</w:t>
      </w:r>
      <w:r w:rsidRPr="000E7438">
        <w:rPr>
          <w:rFonts w:ascii="Times New Roman" w:hAnsi="Times New Roman" w:cs="Times New Roman"/>
          <w:b/>
          <w:bCs/>
          <w:sz w:val="24"/>
          <w:szCs w:val="24"/>
        </w:rPr>
        <w:t>Fig</w:t>
      </w:r>
      <w:r>
        <w:rPr>
          <w:rFonts w:ascii="Times New Roman" w:hAnsi="Times New Roman" w:cs="Times New Roman"/>
          <w:b/>
          <w:bCs/>
          <w:sz w:val="24"/>
          <w:szCs w:val="24"/>
        </w:rPr>
        <w:t>.</w:t>
      </w:r>
      <w:r w:rsidRPr="000E7438">
        <w:rPr>
          <w:rFonts w:ascii="Times New Roman" w:hAnsi="Times New Roman" w:cs="Times New Roman"/>
          <w:b/>
          <w:bCs/>
          <w:sz w:val="24"/>
          <w:szCs w:val="24"/>
        </w:rPr>
        <w:t xml:space="preserve"> 1</w:t>
      </w:r>
      <w:r w:rsidRPr="000E7438">
        <w:rPr>
          <w:rFonts w:ascii="Times New Roman" w:hAnsi="Times New Roman" w:cs="Times New Roman"/>
          <w:sz w:val="24"/>
          <w:szCs w:val="24"/>
        </w:rPr>
        <w:t>, Wilcoxon signed-rank test, W = 2,</w:t>
      </w:r>
      <w:del w:id="31" w:author="Ignacia" w:date="2021-01-12T09:45:00Z">
        <w:r w:rsidRPr="000E7438" w:rsidDel="00677621">
          <w:rPr>
            <w:rFonts w:ascii="Times New Roman" w:hAnsi="Times New Roman" w:cs="Times New Roman"/>
            <w:sz w:val="24"/>
            <w:szCs w:val="24"/>
          </w:rPr>
          <w:delText>371</w:delText>
        </w:r>
      </w:del>
      <w:ins w:id="32" w:author="Ignacia" w:date="2021-01-12T09:45:00Z">
        <w:r w:rsidR="00677621" w:rsidRPr="000E7438">
          <w:rPr>
            <w:rFonts w:ascii="Times New Roman" w:hAnsi="Times New Roman" w:cs="Times New Roman"/>
            <w:sz w:val="24"/>
            <w:szCs w:val="24"/>
          </w:rPr>
          <w:t>3</w:t>
        </w:r>
        <w:r w:rsidR="00677621">
          <w:rPr>
            <w:rFonts w:ascii="Times New Roman" w:hAnsi="Times New Roman" w:cs="Times New Roman"/>
            <w:sz w:val="24"/>
            <w:szCs w:val="24"/>
          </w:rPr>
          <w:t>62</w:t>
        </w:r>
      </w:ins>
      <w:r w:rsidRPr="000E7438">
        <w:rPr>
          <w:rFonts w:ascii="Times New Roman" w:hAnsi="Times New Roman" w:cs="Times New Roman"/>
          <w:sz w:val="24"/>
          <w:szCs w:val="24"/>
        </w:rPr>
        <w:t xml:space="preserve">.5, adjusted p-value = 0.02, n= 60) but not under the </w:t>
      </w:r>
      <w:r w:rsidRPr="00AE73BF">
        <w:rPr>
          <w:rFonts w:ascii="Times New Roman" w:hAnsi="Times New Roman" w:cs="Times New Roman"/>
          <w:i/>
          <w:iCs/>
          <w:sz w:val="24"/>
          <w:szCs w:val="24"/>
        </w:rPr>
        <w:t>pseudo</w:t>
      </w:r>
      <w:r w:rsidRPr="000E7438">
        <w:rPr>
          <w:rFonts w:ascii="Times New Roman" w:hAnsi="Times New Roman" w:cs="Times New Roman"/>
          <w:sz w:val="24"/>
          <w:szCs w:val="24"/>
        </w:rPr>
        <w:t>-OA regime treatment (</w:t>
      </w:r>
      <w:r w:rsidRPr="000E7438">
        <w:rPr>
          <w:rFonts w:ascii="Times New Roman" w:hAnsi="Times New Roman" w:cs="Times New Roman"/>
          <w:b/>
          <w:bCs/>
          <w:sz w:val="24"/>
          <w:szCs w:val="24"/>
        </w:rPr>
        <w:t>Table S2</w:t>
      </w:r>
      <w:r w:rsidRPr="000E7438">
        <w:rPr>
          <w:rFonts w:ascii="Times New Roman" w:hAnsi="Times New Roman" w:cs="Times New Roman"/>
          <w:sz w:val="24"/>
          <w:szCs w:val="24"/>
        </w:rPr>
        <w:t>).</w:t>
      </w:r>
    </w:p>
    <w:p w14:paraId="4214B451" w14:textId="2B094933"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 xml:space="preserve">The most parsimonious OLS model showed that the mean group percent of compliance was almost 20% higher in high-performance associations under the CEAR treatment compared to the </w:t>
      </w:r>
      <w:r w:rsidRPr="007F67FE">
        <w:rPr>
          <w:rFonts w:ascii="Times New Roman" w:hAnsi="Times New Roman" w:cs="Times New Roman"/>
          <w:i/>
          <w:iCs/>
          <w:sz w:val="24"/>
          <w:szCs w:val="24"/>
        </w:rPr>
        <w:t>pseudo</w:t>
      </w:r>
      <w:r w:rsidRPr="000E7438">
        <w:rPr>
          <w:rFonts w:ascii="Times New Roman" w:hAnsi="Times New Roman" w:cs="Times New Roman"/>
          <w:sz w:val="24"/>
          <w:szCs w:val="24"/>
        </w:rPr>
        <w:t>-OA treatment as well as to compared to the mean group percent of compliance for low-performance associations under both treatments (CEAR × High-perf. association = 19.81, p &lt;0.001, 95% CI [10.</w:t>
      </w:r>
      <w:del w:id="33" w:author="Ignacia" w:date="2021-01-12T14:34:00Z">
        <w:r w:rsidRPr="000E7438" w:rsidDel="00252B11">
          <w:rPr>
            <w:rFonts w:ascii="Times New Roman" w:hAnsi="Times New Roman" w:cs="Times New Roman"/>
            <w:sz w:val="24"/>
            <w:szCs w:val="24"/>
          </w:rPr>
          <w:delText xml:space="preserve">66 </w:delText>
        </w:r>
      </w:del>
      <w:ins w:id="34" w:author="Ignacia" w:date="2021-01-12T14:34:00Z">
        <w:r w:rsidR="00252B11">
          <w:rPr>
            <w:rFonts w:ascii="Times New Roman" w:hAnsi="Times New Roman" w:cs="Times New Roman"/>
            <w:sz w:val="24"/>
            <w:szCs w:val="24"/>
          </w:rPr>
          <w:t>41</w:t>
        </w:r>
        <w:r w:rsidR="00252B11" w:rsidRPr="000E7438">
          <w:rPr>
            <w:rFonts w:ascii="Times New Roman" w:hAnsi="Times New Roman" w:cs="Times New Roman"/>
            <w:sz w:val="24"/>
            <w:szCs w:val="24"/>
          </w:rPr>
          <w:t xml:space="preserve"> </w:t>
        </w:r>
      </w:ins>
      <w:r w:rsidRPr="000E7438">
        <w:rPr>
          <w:rFonts w:ascii="Times New Roman" w:hAnsi="Times New Roman" w:cs="Times New Roman"/>
          <w:sz w:val="24"/>
          <w:szCs w:val="24"/>
        </w:rPr>
        <w:t>– 2</w:t>
      </w:r>
      <w:ins w:id="35" w:author="Ignacia" w:date="2021-01-12T14:34:00Z">
        <w:r w:rsidR="00252B11">
          <w:rPr>
            <w:rFonts w:ascii="Times New Roman" w:hAnsi="Times New Roman" w:cs="Times New Roman"/>
            <w:sz w:val="24"/>
            <w:szCs w:val="24"/>
          </w:rPr>
          <w:t>9.21</w:t>
        </w:r>
      </w:ins>
      <w:del w:id="36" w:author="Ignacia" w:date="2021-01-12T14:34:00Z">
        <w:r w:rsidRPr="000E7438" w:rsidDel="00252B11">
          <w:rPr>
            <w:rFonts w:ascii="Times New Roman" w:hAnsi="Times New Roman" w:cs="Times New Roman"/>
            <w:sz w:val="24"/>
            <w:szCs w:val="24"/>
          </w:rPr>
          <w:delText>8.96</w:delText>
        </w:r>
      </w:del>
      <w:r w:rsidRPr="000E7438">
        <w:rPr>
          <w:rFonts w:ascii="Times New Roman" w:hAnsi="Times New Roman" w:cs="Times New Roman"/>
          <w:sz w:val="24"/>
          <w:szCs w:val="24"/>
        </w:rPr>
        <w:t xml:space="preserve">] in Model 5, </w:t>
      </w:r>
      <w:r w:rsidRPr="000E7438">
        <w:rPr>
          <w:rFonts w:ascii="Times New Roman" w:hAnsi="Times New Roman" w:cs="Times New Roman"/>
          <w:b/>
          <w:bCs/>
          <w:sz w:val="24"/>
          <w:szCs w:val="24"/>
        </w:rPr>
        <w:t>Table S</w:t>
      </w:r>
      <w:r>
        <w:rPr>
          <w:rFonts w:ascii="Times New Roman" w:hAnsi="Times New Roman" w:cs="Times New Roman"/>
          <w:b/>
          <w:bCs/>
          <w:sz w:val="24"/>
          <w:szCs w:val="24"/>
        </w:rPr>
        <w:t>3</w:t>
      </w:r>
      <w:r w:rsidRPr="000E7438">
        <w:rPr>
          <w:rFonts w:ascii="Times New Roman" w:hAnsi="Times New Roman" w:cs="Times New Roman"/>
          <w:sz w:val="24"/>
          <w:szCs w:val="24"/>
        </w:rPr>
        <w:t>).</w:t>
      </w:r>
    </w:p>
    <w:p w14:paraId="7968B56D" w14:textId="1F9FA981" w:rsidR="000E7438" w:rsidRPr="002E7D13" w:rsidRDefault="000E7438" w:rsidP="000E7438">
      <w:pPr>
        <w:spacing w:line="480" w:lineRule="auto"/>
        <w:rPr>
          <w:rFonts w:ascii="Times New Roman" w:hAnsi="Times New Roman" w:cs="Times New Roman"/>
          <w:b/>
          <w:bCs/>
          <w:i/>
          <w:iCs/>
          <w:sz w:val="24"/>
          <w:szCs w:val="24"/>
        </w:rPr>
      </w:pPr>
      <w:r w:rsidRPr="002E7D13">
        <w:rPr>
          <w:rFonts w:ascii="Times New Roman" w:hAnsi="Times New Roman" w:cs="Times New Roman"/>
          <w:b/>
          <w:bCs/>
          <w:i/>
          <w:iCs/>
          <w:sz w:val="24"/>
          <w:szCs w:val="24"/>
        </w:rPr>
        <w:t>Differences in peer-enforcement</w:t>
      </w:r>
    </w:p>
    <w:p w14:paraId="4105051E" w14:textId="3BDE2C85"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 xml:space="preserve">Treatment effect on peer-enforcement also matched hypothesized outcomes since peer-enforcement was higher under the CEAR treatment than under the </w:t>
      </w:r>
      <w:r w:rsidRPr="00AE73BF">
        <w:rPr>
          <w:rFonts w:ascii="Times New Roman" w:hAnsi="Times New Roman" w:cs="Times New Roman"/>
          <w:i/>
          <w:iCs/>
          <w:sz w:val="24"/>
          <w:szCs w:val="24"/>
        </w:rPr>
        <w:t>pseudo</w:t>
      </w:r>
      <w:r w:rsidRPr="000E7438">
        <w:rPr>
          <w:rFonts w:ascii="Times New Roman" w:hAnsi="Times New Roman" w:cs="Times New Roman"/>
          <w:sz w:val="24"/>
          <w:szCs w:val="24"/>
        </w:rPr>
        <w:t>-OA treatment (</w:t>
      </w:r>
      <w:r w:rsidRPr="000E7438">
        <w:rPr>
          <w:rFonts w:ascii="Times New Roman" w:hAnsi="Times New Roman" w:cs="Times New Roman"/>
          <w:b/>
          <w:bCs/>
          <w:sz w:val="24"/>
          <w:szCs w:val="24"/>
        </w:rPr>
        <w:t>Fig. 2</w:t>
      </w:r>
      <w:r w:rsidRPr="000E7438">
        <w:rPr>
          <w:rFonts w:ascii="Times New Roman" w:hAnsi="Times New Roman" w:cs="Times New Roman"/>
          <w:sz w:val="24"/>
          <w:szCs w:val="24"/>
        </w:rPr>
        <w:t xml:space="preserve">). However, statistical differences were less clear than for compliance behavior. For high-performance associations, the mean individual probability of reporting was 0.70 under the CEAR </w:t>
      </w:r>
      <w:r w:rsidRPr="000E7438">
        <w:rPr>
          <w:rFonts w:ascii="Times New Roman" w:hAnsi="Times New Roman" w:cs="Times New Roman"/>
          <w:sz w:val="24"/>
          <w:szCs w:val="24"/>
        </w:rPr>
        <w:lastRenderedPageBreak/>
        <w:t xml:space="preserve">treatment and 0.41 under the </w:t>
      </w:r>
      <w:r w:rsidRPr="009F5FB7">
        <w:rPr>
          <w:rFonts w:ascii="Times New Roman" w:hAnsi="Times New Roman" w:cs="Times New Roman"/>
          <w:i/>
          <w:iCs/>
          <w:sz w:val="24"/>
          <w:szCs w:val="24"/>
        </w:rPr>
        <w:t>pseudo</w:t>
      </w:r>
      <w:r w:rsidRPr="000E7438">
        <w:rPr>
          <w:rFonts w:ascii="Times New Roman" w:hAnsi="Times New Roman" w:cs="Times New Roman"/>
          <w:sz w:val="24"/>
          <w:szCs w:val="24"/>
        </w:rPr>
        <w:t>-OA treatment. This difference was significant but did not survive correction for multiple hypotheses testing (Wilcoxon signed-rank test, W = 215.5, p-value = 0.027, adjusted p-value = 0.11). In the case of low-performance associations, the mean individual probability of reporting was 0.31 and 0.1</w:t>
      </w:r>
      <w:ins w:id="37" w:author="Ignacia" w:date="2021-01-12T10:00:00Z">
        <w:r w:rsidR="00791A69">
          <w:rPr>
            <w:rFonts w:ascii="Times New Roman" w:hAnsi="Times New Roman" w:cs="Times New Roman"/>
            <w:sz w:val="24"/>
            <w:szCs w:val="24"/>
          </w:rPr>
          <w:t>9</w:t>
        </w:r>
      </w:ins>
      <w:del w:id="38" w:author="Ignacia" w:date="2021-01-12T10:00:00Z">
        <w:r w:rsidRPr="000E7438" w:rsidDel="00791A69">
          <w:rPr>
            <w:rFonts w:ascii="Times New Roman" w:hAnsi="Times New Roman" w:cs="Times New Roman"/>
            <w:sz w:val="24"/>
            <w:szCs w:val="24"/>
          </w:rPr>
          <w:delText>8</w:delText>
        </w:r>
      </w:del>
      <w:r w:rsidRPr="000E7438">
        <w:rPr>
          <w:rFonts w:ascii="Times New Roman" w:hAnsi="Times New Roman" w:cs="Times New Roman"/>
          <w:sz w:val="24"/>
          <w:szCs w:val="24"/>
        </w:rPr>
        <w:t xml:space="preserve"> under the CEAR and the </w:t>
      </w:r>
      <w:r w:rsidRPr="00361093">
        <w:rPr>
          <w:rFonts w:ascii="Times New Roman" w:hAnsi="Times New Roman" w:cs="Times New Roman"/>
          <w:i/>
          <w:iCs/>
          <w:sz w:val="24"/>
          <w:szCs w:val="24"/>
        </w:rPr>
        <w:t>pseudo</w:t>
      </w:r>
      <w:r w:rsidRPr="000E7438">
        <w:rPr>
          <w:rFonts w:ascii="Times New Roman" w:hAnsi="Times New Roman" w:cs="Times New Roman"/>
          <w:sz w:val="24"/>
          <w:szCs w:val="24"/>
        </w:rPr>
        <w:t>-OA treatments, respectively with no significant differences between treatments (</w:t>
      </w:r>
      <w:r w:rsidRPr="000E7438">
        <w:rPr>
          <w:rFonts w:ascii="Times New Roman" w:hAnsi="Times New Roman" w:cs="Times New Roman"/>
          <w:b/>
          <w:bCs/>
          <w:sz w:val="24"/>
          <w:szCs w:val="24"/>
        </w:rPr>
        <w:t>Table S</w:t>
      </w:r>
      <w:r w:rsidR="00BF74DA">
        <w:rPr>
          <w:rFonts w:ascii="Times New Roman" w:hAnsi="Times New Roman" w:cs="Times New Roman"/>
          <w:b/>
          <w:bCs/>
          <w:sz w:val="24"/>
          <w:szCs w:val="24"/>
        </w:rPr>
        <w:t>4</w:t>
      </w:r>
      <w:r w:rsidRPr="000E7438">
        <w:rPr>
          <w:rFonts w:ascii="Times New Roman" w:hAnsi="Times New Roman" w:cs="Times New Roman"/>
          <w:sz w:val="24"/>
          <w:szCs w:val="24"/>
        </w:rPr>
        <w:t xml:space="preserve">). </w:t>
      </w:r>
    </w:p>
    <w:p w14:paraId="20D3EC00" w14:textId="7124F815"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Differences in peer-enforcement between association types also reflected real-life differences with CEAR. The mean individual probability of reporting under the CEAR treatment was significantly higher in high-performance associations compared to low-performance associations (</w:t>
      </w:r>
      <w:r w:rsidRPr="000E7438">
        <w:rPr>
          <w:rFonts w:ascii="Times New Roman" w:hAnsi="Times New Roman" w:cs="Times New Roman"/>
          <w:b/>
          <w:bCs/>
          <w:sz w:val="24"/>
          <w:szCs w:val="24"/>
        </w:rPr>
        <w:t>Fig. 2</w:t>
      </w:r>
      <w:r w:rsidRPr="000E7438">
        <w:rPr>
          <w:rFonts w:ascii="Times New Roman" w:hAnsi="Times New Roman" w:cs="Times New Roman"/>
          <w:sz w:val="24"/>
          <w:szCs w:val="24"/>
        </w:rPr>
        <w:t>, Wilcoxon signed-rank test, W = 4</w:t>
      </w:r>
      <w:ins w:id="39" w:author="Ignacia" w:date="2021-01-12T14:56:00Z">
        <w:r w:rsidR="0017132C">
          <w:rPr>
            <w:rFonts w:ascii="Times New Roman" w:hAnsi="Times New Roman" w:cs="Times New Roman"/>
            <w:sz w:val="24"/>
            <w:szCs w:val="24"/>
          </w:rPr>
          <w:t>76.0</w:t>
        </w:r>
      </w:ins>
      <w:del w:id="40" w:author="Ignacia" w:date="2021-01-12T14:55:00Z">
        <w:r w:rsidRPr="000E7438" w:rsidDel="0017132C">
          <w:rPr>
            <w:rFonts w:ascii="Times New Roman" w:hAnsi="Times New Roman" w:cs="Times New Roman"/>
            <w:sz w:val="24"/>
            <w:szCs w:val="24"/>
          </w:rPr>
          <w:delText>87.5</w:delText>
        </w:r>
      </w:del>
      <w:r w:rsidRPr="000E7438">
        <w:rPr>
          <w:rFonts w:ascii="Times New Roman" w:hAnsi="Times New Roman" w:cs="Times New Roman"/>
          <w:sz w:val="24"/>
          <w:szCs w:val="24"/>
        </w:rPr>
        <w:t>, adjusted p-value = 0.0</w:t>
      </w:r>
      <w:ins w:id="41" w:author="Ignacia" w:date="2021-01-12T14:56:00Z">
        <w:r w:rsidR="0017132C">
          <w:rPr>
            <w:rFonts w:ascii="Times New Roman" w:hAnsi="Times New Roman" w:cs="Times New Roman"/>
            <w:sz w:val="24"/>
            <w:szCs w:val="24"/>
          </w:rPr>
          <w:t>16</w:t>
        </w:r>
      </w:ins>
      <w:del w:id="42" w:author="Ignacia" w:date="2021-01-12T14:56:00Z">
        <w:r w:rsidRPr="000E7438" w:rsidDel="0017132C">
          <w:rPr>
            <w:rFonts w:ascii="Times New Roman" w:hAnsi="Times New Roman" w:cs="Times New Roman"/>
            <w:sz w:val="24"/>
            <w:szCs w:val="24"/>
          </w:rPr>
          <w:delText>08</w:delText>
        </w:r>
      </w:del>
      <w:r w:rsidRPr="000E7438">
        <w:rPr>
          <w:rFonts w:ascii="Times New Roman" w:hAnsi="Times New Roman" w:cs="Times New Roman"/>
          <w:sz w:val="24"/>
          <w:szCs w:val="24"/>
        </w:rPr>
        <w:t xml:space="preserve">). In the case of the </w:t>
      </w:r>
      <w:r w:rsidRPr="004925AA">
        <w:rPr>
          <w:rFonts w:ascii="Times New Roman" w:hAnsi="Times New Roman" w:cs="Times New Roman"/>
          <w:i/>
          <w:iCs/>
          <w:sz w:val="24"/>
          <w:szCs w:val="24"/>
        </w:rPr>
        <w:t>pseud</w:t>
      </w:r>
      <w:r w:rsidRPr="000E7438">
        <w:rPr>
          <w:rFonts w:ascii="Times New Roman" w:hAnsi="Times New Roman" w:cs="Times New Roman"/>
          <w:sz w:val="24"/>
          <w:szCs w:val="24"/>
        </w:rPr>
        <w:t>o-OA treatment, differences between association types did not survive correction for multiple hypotheses testing (Wilcoxon test, W = 5</w:t>
      </w:r>
      <w:ins w:id="43" w:author="Ignacia" w:date="2021-01-12T14:56:00Z">
        <w:r w:rsidR="0017132C">
          <w:rPr>
            <w:rFonts w:ascii="Times New Roman" w:hAnsi="Times New Roman" w:cs="Times New Roman"/>
            <w:sz w:val="24"/>
            <w:szCs w:val="24"/>
          </w:rPr>
          <w:t>60.5</w:t>
        </w:r>
      </w:ins>
      <w:del w:id="44" w:author="Ignacia" w:date="2021-01-12T14:56:00Z">
        <w:r w:rsidRPr="000E7438" w:rsidDel="0017132C">
          <w:rPr>
            <w:rFonts w:ascii="Times New Roman" w:hAnsi="Times New Roman" w:cs="Times New Roman"/>
            <w:sz w:val="24"/>
            <w:szCs w:val="24"/>
          </w:rPr>
          <w:delText>48.5</w:delText>
        </w:r>
      </w:del>
      <w:r w:rsidRPr="000E7438">
        <w:rPr>
          <w:rFonts w:ascii="Times New Roman" w:hAnsi="Times New Roman" w:cs="Times New Roman"/>
          <w:sz w:val="24"/>
          <w:szCs w:val="24"/>
        </w:rPr>
        <w:t>, p-value = 0.0</w:t>
      </w:r>
      <w:ins w:id="45" w:author="Ignacia" w:date="2021-01-12T14:57:00Z">
        <w:r w:rsidR="0017132C">
          <w:rPr>
            <w:rFonts w:ascii="Times New Roman" w:hAnsi="Times New Roman" w:cs="Times New Roman"/>
            <w:sz w:val="24"/>
            <w:szCs w:val="24"/>
          </w:rPr>
          <w:t>15</w:t>
        </w:r>
      </w:ins>
      <w:del w:id="46" w:author="Ignacia" w:date="2021-01-12T14:57:00Z">
        <w:r w:rsidRPr="000E7438" w:rsidDel="0017132C">
          <w:rPr>
            <w:rFonts w:ascii="Times New Roman" w:hAnsi="Times New Roman" w:cs="Times New Roman"/>
            <w:sz w:val="24"/>
            <w:szCs w:val="24"/>
          </w:rPr>
          <w:delText>3</w:delText>
        </w:r>
      </w:del>
      <w:del w:id="47" w:author="Ignacia" w:date="2021-01-12T14:56:00Z">
        <w:r w:rsidRPr="000E7438" w:rsidDel="0017132C">
          <w:rPr>
            <w:rFonts w:ascii="Times New Roman" w:hAnsi="Times New Roman" w:cs="Times New Roman"/>
            <w:sz w:val="24"/>
            <w:szCs w:val="24"/>
          </w:rPr>
          <w:delText>3</w:delText>
        </w:r>
      </w:del>
      <w:r w:rsidRPr="000E7438">
        <w:rPr>
          <w:rFonts w:ascii="Times New Roman" w:hAnsi="Times New Roman" w:cs="Times New Roman"/>
          <w:sz w:val="24"/>
          <w:szCs w:val="24"/>
        </w:rPr>
        <w:t>, adjusted p-value = 0.</w:t>
      </w:r>
      <w:ins w:id="48" w:author="Ignacia" w:date="2021-01-12T14:57:00Z">
        <w:r w:rsidR="0017132C">
          <w:rPr>
            <w:rFonts w:ascii="Times New Roman" w:hAnsi="Times New Roman" w:cs="Times New Roman"/>
            <w:sz w:val="24"/>
            <w:szCs w:val="24"/>
          </w:rPr>
          <w:t>062</w:t>
        </w:r>
      </w:ins>
      <w:del w:id="49" w:author="Ignacia" w:date="2021-01-12T14:57:00Z">
        <w:r w:rsidRPr="000E7438" w:rsidDel="0017132C">
          <w:rPr>
            <w:rFonts w:ascii="Times New Roman" w:hAnsi="Times New Roman" w:cs="Times New Roman"/>
            <w:sz w:val="24"/>
            <w:szCs w:val="24"/>
          </w:rPr>
          <w:delText>132</w:delText>
        </w:r>
      </w:del>
      <w:r w:rsidRPr="000E7438">
        <w:rPr>
          <w:rFonts w:ascii="Times New Roman" w:hAnsi="Times New Roman" w:cs="Times New Roman"/>
          <w:sz w:val="24"/>
          <w:szCs w:val="24"/>
        </w:rPr>
        <w:t xml:space="preserve">). </w:t>
      </w:r>
    </w:p>
    <w:p w14:paraId="7D1179E3" w14:textId="3B5DD928"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 xml:space="preserve">The most parsimonious OLS models revealed that the group probability of reporting was significantly higher under the CEAR treatment for high-performance associations compared to the other treatment-association-type combinations (CEAR × High-perf. </w:t>
      </w:r>
      <w:proofErr w:type="spellStart"/>
      <w:r w:rsidRPr="000E7438">
        <w:rPr>
          <w:rFonts w:ascii="Times New Roman" w:hAnsi="Times New Roman" w:cs="Times New Roman"/>
          <w:sz w:val="24"/>
          <w:szCs w:val="24"/>
        </w:rPr>
        <w:t>asso</w:t>
      </w:r>
      <w:proofErr w:type="spellEnd"/>
      <w:r w:rsidRPr="000E7438">
        <w:rPr>
          <w:rFonts w:ascii="Times New Roman" w:hAnsi="Times New Roman" w:cs="Times New Roman"/>
          <w:sz w:val="24"/>
          <w:szCs w:val="24"/>
        </w:rPr>
        <w:t>. = 0.2</w:t>
      </w:r>
      <w:ins w:id="50" w:author="Ignacia" w:date="2021-01-13T09:44:00Z">
        <w:r w:rsidR="00C86EC8">
          <w:rPr>
            <w:rFonts w:ascii="Times New Roman" w:hAnsi="Times New Roman" w:cs="Times New Roman"/>
            <w:sz w:val="24"/>
            <w:szCs w:val="24"/>
          </w:rPr>
          <w:t>5</w:t>
        </w:r>
      </w:ins>
      <w:del w:id="51" w:author="Ignacia" w:date="2021-01-13T09:44:00Z">
        <w:r w:rsidRPr="000E7438" w:rsidDel="00C86EC8">
          <w:rPr>
            <w:rFonts w:ascii="Times New Roman" w:hAnsi="Times New Roman" w:cs="Times New Roman"/>
            <w:sz w:val="24"/>
            <w:szCs w:val="24"/>
          </w:rPr>
          <w:delText>4</w:delText>
        </w:r>
      </w:del>
      <w:r w:rsidRPr="000E7438">
        <w:rPr>
          <w:rFonts w:ascii="Times New Roman" w:hAnsi="Times New Roman" w:cs="Times New Roman"/>
          <w:sz w:val="24"/>
          <w:szCs w:val="24"/>
        </w:rPr>
        <w:t>, p &lt;0.05</w:t>
      </w:r>
      <w:ins w:id="52" w:author="Ignacia" w:date="2021-01-13T09:46:00Z">
        <w:r w:rsidR="00C86EC8">
          <w:rPr>
            <w:rFonts w:ascii="Times New Roman" w:hAnsi="Times New Roman" w:cs="Times New Roman"/>
            <w:sz w:val="24"/>
            <w:szCs w:val="24"/>
          </w:rPr>
          <w:t xml:space="preserve">, </w:t>
        </w:r>
        <w:r w:rsidR="00C86EC8" w:rsidRPr="000E7438">
          <w:rPr>
            <w:rFonts w:ascii="Times New Roman" w:hAnsi="Times New Roman" w:cs="Times New Roman"/>
            <w:sz w:val="24"/>
            <w:szCs w:val="24"/>
          </w:rPr>
          <w:t>95% CI [</w:t>
        </w:r>
      </w:ins>
      <w:ins w:id="53" w:author="Ignacia" w:date="2021-01-13T09:49:00Z">
        <w:r w:rsidR="00C86EC8">
          <w:rPr>
            <w:rFonts w:ascii="Times New Roman" w:hAnsi="Times New Roman" w:cs="Times New Roman"/>
            <w:sz w:val="24"/>
            <w:szCs w:val="24"/>
          </w:rPr>
          <w:t>0.03</w:t>
        </w:r>
      </w:ins>
      <w:ins w:id="54" w:author="Ignacia" w:date="2021-01-13T09:46:00Z">
        <w:r w:rsidR="00C86EC8" w:rsidRPr="000E7438">
          <w:rPr>
            <w:rFonts w:ascii="Times New Roman" w:hAnsi="Times New Roman" w:cs="Times New Roman"/>
            <w:sz w:val="24"/>
            <w:szCs w:val="24"/>
          </w:rPr>
          <w:t xml:space="preserve"> </w:t>
        </w:r>
        <w:r w:rsidR="00C86EC8" w:rsidRPr="000E7438">
          <w:rPr>
            <w:rFonts w:ascii="Times New Roman" w:hAnsi="Times New Roman" w:cs="Times New Roman"/>
            <w:sz w:val="24"/>
            <w:szCs w:val="24"/>
          </w:rPr>
          <w:t xml:space="preserve">– </w:t>
        </w:r>
      </w:ins>
      <w:ins w:id="55" w:author="Ignacia" w:date="2021-01-13T09:49:00Z">
        <w:r w:rsidR="00C86EC8">
          <w:rPr>
            <w:rFonts w:ascii="Times New Roman" w:hAnsi="Times New Roman" w:cs="Times New Roman"/>
            <w:sz w:val="24"/>
            <w:szCs w:val="24"/>
          </w:rPr>
          <w:t>0.46</w:t>
        </w:r>
      </w:ins>
      <w:ins w:id="56" w:author="Ignacia" w:date="2021-01-13T09:46:00Z">
        <w:r w:rsidR="00C86EC8" w:rsidRPr="000E7438">
          <w:rPr>
            <w:rFonts w:ascii="Times New Roman" w:hAnsi="Times New Roman" w:cs="Times New Roman"/>
            <w:sz w:val="24"/>
            <w:szCs w:val="24"/>
          </w:rPr>
          <w:t xml:space="preserve">] </w:t>
        </w:r>
      </w:ins>
      <w:del w:id="57" w:author="Ignacia" w:date="2021-01-13T09:46:00Z">
        <w:r w:rsidRPr="000E7438" w:rsidDel="00C86EC8">
          <w:rPr>
            <w:rFonts w:ascii="Times New Roman" w:hAnsi="Times New Roman" w:cs="Times New Roman"/>
            <w:sz w:val="24"/>
            <w:szCs w:val="24"/>
          </w:rPr>
          <w:delText xml:space="preserve"> </w:delText>
        </w:r>
      </w:del>
      <w:r w:rsidRPr="000E7438">
        <w:rPr>
          <w:rFonts w:ascii="Times New Roman" w:hAnsi="Times New Roman" w:cs="Times New Roman"/>
          <w:sz w:val="24"/>
          <w:szCs w:val="24"/>
        </w:rPr>
        <w:t xml:space="preserve">in Model 5; negative and significant coefficients “Pseudo-OA × High-perf. </w:t>
      </w:r>
      <w:proofErr w:type="spellStart"/>
      <w:r w:rsidRPr="000E7438">
        <w:rPr>
          <w:rFonts w:ascii="Times New Roman" w:hAnsi="Times New Roman" w:cs="Times New Roman"/>
          <w:sz w:val="24"/>
          <w:szCs w:val="24"/>
        </w:rPr>
        <w:t>asso</w:t>
      </w:r>
      <w:proofErr w:type="spellEnd"/>
      <w:r w:rsidRPr="000E7438">
        <w:rPr>
          <w:rFonts w:ascii="Times New Roman" w:hAnsi="Times New Roman" w:cs="Times New Roman"/>
          <w:sz w:val="24"/>
          <w:szCs w:val="24"/>
        </w:rPr>
        <w:t xml:space="preserve">.”, “CEAR × Low-perf. </w:t>
      </w:r>
      <w:proofErr w:type="spellStart"/>
      <w:r w:rsidRPr="000E7438">
        <w:rPr>
          <w:rFonts w:ascii="Times New Roman" w:hAnsi="Times New Roman" w:cs="Times New Roman"/>
          <w:sz w:val="24"/>
          <w:szCs w:val="24"/>
        </w:rPr>
        <w:t>asso</w:t>
      </w:r>
      <w:proofErr w:type="spellEnd"/>
      <w:r w:rsidRPr="000E7438">
        <w:rPr>
          <w:rFonts w:ascii="Times New Roman" w:hAnsi="Times New Roman" w:cs="Times New Roman"/>
          <w:sz w:val="24"/>
          <w:szCs w:val="24"/>
        </w:rPr>
        <w:t xml:space="preserve">.”, and “Pseudo-OA × Low-perf. </w:t>
      </w:r>
      <w:proofErr w:type="spellStart"/>
      <w:r w:rsidRPr="000E7438">
        <w:rPr>
          <w:rFonts w:ascii="Times New Roman" w:hAnsi="Times New Roman" w:cs="Times New Roman"/>
          <w:sz w:val="24"/>
          <w:szCs w:val="24"/>
        </w:rPr>
        <w:t>asso</w:t>
      </w:r>
      <w:proofErr w:type="spellEnd"/>
      <w:r w:rsidRPr="000E7438">
        <w:rPr>
          <w:rFonts w:ascii="Times New Roman" w:hAnsi="Times New Roman" w:cs="Times New Roman"/>
          <w:sz w:val="24"/>
          <w:szCs w:val="24"/>
        </w:rPr>
        <w:t xml:space="preserve">.” in Model 7, </w:t>
      </w:r>
      <w:r w:rsidRPr="000E7438">
        <w:rPr>
          <w:rFonts w:ascii="Times New Roman" w:hAnsi="Times New Roman" w:cs="Times New Roman"/>
          <w:b/>
          <w:bCs/>
          <w:sz w:val="24"/>
          <w:szCs w:val="24"/>
        </w:rPr>
        <w:t>Table S</w:t>
      </w:r>
      <w:r w:rsidR="00BF74DA">
        <w:rPr>
          <w:rFonts w:ascii="Times New Roman" w:hAnsi="Times New Roman" w:cs="Times New Roman"/>
          <w:b/>
          <w:bCs/>
          <w:sz w:val="24"/>
          <w:szCs w:val="24"/>
        </w:rPr>
        <w:t>5</w:t>
      </w:r>
      <w:r w:rsidRPr="000E7438">
        <w:rPr>
          <w:rFonts w:ascii="Times New Roman" w:hAnsi="Times New Roman" w:cs="Times New Roman"/>
          <w:sz w:val="24"/>
          <w:szCs w:val="24"/>
        </w:rPr>
        <w:t xml:space="preserve">). This analysis also showed that in groups of fishers from high-performance associations the probability of reporting was marginally higher independent of the treatment (High-performance </w:t>
      </w:r>
      <w:proofErr w:type="spellStart"/>
      <w:r w:rsidRPr="000E7438">
        <w:rPr>
          <w:rFonts w:ascii="Times New Roman" w:hAnsi="Times New Roman" w:cs="Times New Roman"/>
          <w:sz w:val="24"/>
          <w:szCs w:val="24"/>
        </w:rPr>
        <w:t>asso</w:t>
      </w:r>
      <w:proofErr w:type="spellEnd"/>
      <w:r w:rsidRPr="000E7438">
        <w:rPr>
          <w:rFonts w:ascii="Times New Roman" w:hAnsi="Times New Roman" w:cs="Times New Roman"/>
          <w:sz w:val="24"/>
          <w:szCs w:val="24"/>
        </w:rPr>
        <w:t>. = 0.13, p =0.09, 95% CI [-0.0</w:t>
      </w:r>
      <w:ins w:id="58" w:author="Ignacia" w:date="2021-01-13T09:50:00Z">
        <w:r w:rsidR="00C86EC8">
          <w:rPr>
            <w:rFonts w:ascii="Times New Roman" w:hAnsi="Times New Roman" w:cs="Times New Roman"/>
            <w:sz w:val="24"/>
            <w:szCs w:val="24"/>
          </w:rPr>
          <w:t>2</w:t>
        </w:r>
      </w:ins>
      <w:del w:id="59" w:author="Ignacia" w:date="2021-01-13T09:50:00Z">
        <w:r w:rsidRPr="000E7438" w:rsidDel="00C86EC8">
          <w:rPr>
            <w:rFonts w:ascii="Times New Roman" w:hAnsi="Times New Roman" w:cs="Times New Roman"/>
            <w:sz w:val="24"/>
            <w:szCs w:val="24"/>
          </w:rPr>
          <w:delText>1</w:delText>
        </w:r>
      </w:del>
      <w:r w:rsidRPr="000E7438">
        <w:rPr>
          <w:rFonts w:ascii="Times New Roman" w:hAnsi="Times New Roman" w:cs="Times New Roman"/>
          <w:sz w:val="24"/>
          <w:szCs w:val="24"/>
        </w:rPr>
        <w:t xml:space="preserve">, 0.27] in Model 5, </w:t>
      </w:r>
      <w:r w:rsidRPr="000E7438">
        <w:rPr>
          <w:rFonts w:ascii="Times New Roman" w:hAnsi="Times New Roman" w:cs="Times New Roman"/>
          <w:b/>
          <w:bCs/>
          <w:sz w:val="24"/>
          <w:szCs w:val="24"/>
        </w:rPr>
        <w:t>Table S</w:t>
      </w:r>
      <w:r w:rsidR="00BF74DA">
        <w:rPr>
          <w:rFonts w:ascii="Times New Roman" w:hAnsi="Times New Roman" w:cs="Times New Roman"/>
          <w:b/>
          <w:bCs/>
          <w:sz w:val="24"/>
          <w:szCs w:val="24"/>
        </w:rPr>
        <w:t>5</w:t>
      </w:r>
      <w:r w:rsidRPr="000E7438">
        <w:rPr>
          <w:rFonts w:ascii="Times New Roman" w:hAnsi="Times New Roman" w:cs="Times New Roman"/>
          <w:sz w:val="24"/>
          <w:szCs w:val="24"/>
        </w:rPr>
        <w:t>).</w:t>
      </w:r>
    </w:p>
    <w:p w14:paraId="227DFB05" w14:textId="4B366E8A" w:rsidR="000E7438" w:rsidRPr="002E7D13" w:rsidRDefault="000E7438" w:rsidP="000E7438">
      <w:pPr>
        <w:spacing w:line="480" w:lineRule="auto"/>
        <w:rPr>
          <w:rFonts w:ascii="Times New Roman" w:hAnsi="Times New Roman" w:cs="Times New Roman"/>
          <w:b/>
          <w:bCs/>
          <w:i/>
          <w:iCs/>
          <w:sz w:val="24"/>
          <w:szCs w:val="24"/>
        </w:rPr>
      </w:pPr>
      <w:r w:rsidRPr="002E7D13">
        <w:rPr>
          <w:rFonts w:ascii="Times New Roman" w:hAnsi="Times New Roman" w:cs="Times New Roman"/>
          <w:b/>
          <w:bCs/>
          <w:i/>
          <w:iCs/>
          <w:sz w:val="24"/>
          <w:szCs w:val="24"/>
        </w:rPr>
        <w:t>The effect of peer-enforcement on compliance</w:t>
      </w:r>
    </w:p>
    <w:p w14:paraId="4A9C250A" w14:textId="2618F479"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lastRenderedPageBreak/>
        <w:t>There were no significant differences in the mean individual percent of compliance between the non-enforced and the peer-enforced stages for any of the association types under any of the treatments (</w:t>
      </w:r>
      <w:r w:rsidRPr="00CC41F2">
        <w:rPr>
          <w:rFonts w:ascii="Times New Roman" w:hAnsi="Times New Roman" w:cs="Times New Roman"/>
          <w:b/>
          <w:bCs/>
          <w:sz w:val="24"/>
          <w:szCs w:val="24"/>
        </w:rPr>
        <w:t>Table S</w:t>
      </w:r>
      <w:r w:rsidR="005B7FD2">
        <w:rPr>
          <w:rFonts w:ascii="Times New Roman" w:hAnsi="Times New Roman" w:cs="Times New Roman"/>
          <w:b/>
          <w:bCs/>
          <w:sz w:val="24"/>
          <w:szCs w:val="24"/>
        </w:rPr>
        <w:t>2</w:t>
      </w:r>
      <w:r w:rsidRPr="000E7438">
        <w:rPr>
          <w:rFonts w:ascii="Times New Roman" w:hAnsi="Times New Roman" w:cs="Times New Roman"/>
          <w:sz w:val="24"/>
          <w:szCs w:val="24"/>
        </w:rPr>
        <w:t>). Nonetheless, peer-enforcement averted the decline of compliance under the CEAR treatment for high-performance associations (</w:t>
      </w:r>
      <w:r w:rsidRPr="00CC41F2">
        <w:rPr>
          <w:rFonts w:ascii="Times New Roman" w:hAnsi="Times New Roman" w:cs="Times New Roman"/>
          <w:b/>
          <w:bCs/>
          <w:sz w:val="24"/>
          <w:szCs w:val="24"/>
        </w:rPr>
        <w:t>Fig</w:t>
      </w:r>
      <w:r w:rsidR="00CC41F2" w:rsidRPr="00CC41F2">
        <w:rPr>
          <w:rFonts w:ascii="Times New Roman" w:hAnsi="Times New Roman" w:cs="Times New Roman"/>
          <w:b/>
          <w:bCs/>
          <w:sz w:val="24"/>
          <w:szCs w:val="24"/>
        </w:rPr>
        <w:t>.</w:t>
      </w:r>
      <w:r w:rsidRPr="00CC41F2">
        <w:rPr>
          <w:rFonts w:ascii="Times New Roman" w:hAnsi="Times New Roman" w:cs="Times New Roman"/>
          <w:b/>
          <w:bCs/>
          <w:sz w:val="24"/>
          <w:szCs w:val="24"/>
        </w:rPr>
        <w:t xml:space="preserve"> 3</w:t>
      </w:r>
      <w:r w:rsidRPr="000E7438">
        <w:rPr>
          <w:rFonts w:ascii="Times New Roman" w:hAnsi="Times New Roman" w:cs="Times New Roman"/>
          <w:sz w:val="24"/>
          <w:szCs w:val="24"/>
        </w:rPr>
        <w:t>). In the case of high-performance associations under the CEAR treatment, the mean individual percent of compliance was 80% in the first round of the non-enforced stage and significantly declined to around 60% to the end of the non-enforced stage (Paired samples Wilcoxon test comparing the first and the last round in the non-enforced stage, W = 147, p-value adjusted &lt;0.001, n=60). In the peer-enforced stage, however, high-performance associations under the CEAR treatment restored high levels of compliance which remained unchanged until the end of the game (</w:t>
      </w:r>
      <w:r w:rsidRPr="00CC41F2">
        <w:rPr>
          <w:rFonts w:ascii="Times New Roman" w:hAnsi="Times New Roman" w:cs="Times New Roman"/>
          <w:b/>
          <w:bCs/>
          <w:sz w:val="24"/>
          <w:szCs w:val="24"/>
        </w:rPr>
        <w:t>Table S</w:t>
      </w:r>
      <w:r w:rsidR="00D2218A">
        <w:rPr>
          <w:rFonts w:ascii="Times New Roman" w:hAnsi="Times New Roman" w:cs="Times New Roman"/>
          <w:b/>
          <w:bCs/>
          <w:sz w:val="24"/>
          <w:szCs w:val="24"/>
        </w:rPr>
        <w:t>6</w:t>
      </w:r>
      <w:r w:rsidRPr="000E7438">
        <w:rPr>
          <w:rFonts w:ascii="Times New Roman" w:hAnsi="Times New Roman" w:cs="Times New Roman"/>
          <w:sz w:val="24"/>
          <w:szCs w:val="24"/>
        </w:rPr>
        <w:t>). No significant changes in the mean individual percent of compliance occurred under the pseudo-OA treatment for high-performance associations (</w:t>
      </w:r>
      <w:r w:rsidRPr="00CC41F2">
        <w:rPr>
          <w:rFonts w:ascii="Times New Roman" w:hAnsi="Times New Roman" w:cs="Times New Roman"/>
          <w:b/>
          <w:bCs/>
          <w:sz w:val="24"/>
          <w:szCs w:val="24"/>
        </w:rPr>
        <w:t>Table S</w:t>
      </w:r>
      <w:r w:rsidR="00D2218A">
        <w:rPr>
          <w:rFonts w:ascii="Times New Roman" w:hAnsi="Times New Roman" w:cs="Times New Roman"/>
          <w:b/>
          <w:bCs/>
          <w:sz w:val="24"/>
          <w:szCs w:val="24"/>
        </w:rPr>
        <w:t>6</w:t>
      </w:r>
      <w:r w:rsidRPr="000E7438">
        <w:rPr>
          <w:rFonts w:ascii="Times New Roman" w:hAnsi="Times New Roman" w:cs="Times New Roman"/>
          <w:sz w:val="24"/>
          <w:szCs w:val="24"/>
        </w:rPr>
        <w:t>). There were also no significant changes in the mean individual percent of compliance during any of the stages for low-performance associations under any of the treatments (</w:t>
      </w:r>
      <w:r w:rsidRPr="00CC41F2">
        <w:rPr>
          <w:rFonts w:ascii="Times New Roman" w:hAnsi="Times New Roman" w:cs="Times New Roman"/>
          <w:b/>
          <w:bCs/>
          <w:sz w:val="24"/>
          <w:szCs w:val="24"/>
        </w:rPr>
        <w:t>Table S</w:t>
      </w:r>
      <w:r w:rsidR="00D2218A">
        <w:rPr>
          <w:rFonts w:ascii="Times New Roman" w:hAnsi="Times New Roman" w:cs="Times New Roman"/>
          <w:b/>
          <w:bCs/>
          <w:sz w:val="24"/>
          <w:szCs w:val="24"/>
        </w:rPr>
        <w:t>6</w:t>
      </w:r>
      <w:r w:rsidRPr="000E7438">
        <w:rPr>
          <w:rFonts w:ascii="Times New Roman" w:hAnsi="Times New Roman" w:cs="Times New Roman"/>
          <w:sz w:val="24"/>
          <w:szCs w:val="24"/>
        </w:rPr>
        <w:t xml:space="preserve">). </w:t>
      </w:r>
    </w:p>
    <w:p w14:paraId="061C6527" w14:textId="4DC70806"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 xml:space="preserve">A marginally significant decline in compliance in the non-enforced stage was confirmed by the most parsimonious OLS model with observations aggregated at the group level (Non-enforced rounds = -1.10, p </w:t>
      </w:r>
      <w:ins w:id="60" w:author="Ignacia" w:date="2021-01-13T10:22:00Z">
        <w:r w:rsidR="009F710B">
          <w:rPr>
            <w:rFonts w:ascii="Times New Roman" w:hAnsi="Times New Roman" w:cs="Times New Roman"/>
            <w:sz w:val="24"/>
            <w:szCs w:val="24"/>
          </w:rPr>
          <w:t>=</w:t>
        </w:r>
      </w:ins>
      <w:del w:id="61" w:author="Ignacia" w:date="2021-01-13T10:22:00Z">
        <w:r w:rsidRPr="000E7438" w:rsidDel="009F710B">
          <w:rPr>
            <w:rFonts w:ascii="Times New Roman" w:hAnsi="Times New Roman" w:cs="Times New Roman"/>
            <w:sz w:val="24"/>
            <w:szCs w:val="24"/>
          </w:rPr>
          <w:delText>&lt;</w:delText>
        </w:r>
      </w:del>
      <w:r w:rsidRPr="000E7438">
        <w:rPr>
          <w:rFonts w:ascii="Times New Roman" w:hAnsi="Times New Roman" w:cs="Times New Roman"/>
          <w:sz w:val="24"/>
          <w:szCs w:val="24"/>
        </w:rPr>
        <w:t>0.06, 95% CI [-2.2</w:t>
      </w:r>
      <w:ins w:id="62" w:author="Ignacia" w:date="2021-01-13T10:23:00Z">
        <w:r w:rsidR="009F710B">
          <w:rPr>
            <w:rFonts w:ascii="Times New Roman" w:hAnsi="Times New Roman" w:cs="Times New Roman"/>
            <w:sz w:val="24"/>
            <w:szCs w:val="24"/>
          </w:rPr>
          <w:t>6</w:t>
        </w:r>
      </w:ins>
      <w:del w:id="63" w:author="Ignacia" w:date="2021-01-13T10:22:00Z">
        <w:r w:rsidRPr="000E7438" w:rsidDel="009F710B">
          <w:rPr>
            <w:rFonts w:ascii="Times New Roman" w:hAnsi="Times New Roman" w:cs="Times New Roman"/>
            <w:sz w:val="24"/>
            <w:szCs w:val="24"/>
          </w:rPr>
          <w:delText>5</w:delText>
        </w:r>
      </w:del>
      <w:r w:rsidRPr="000E7438">
        <w:rPr>
          <w:rFonts w:ascii="Times New Roman" w:hAnsi="Times New Roman" w:cs="Times New Roman"/>
          <w:sz w:val="24"/>
          <w:szCs w:val="24"/>
        </w:rPr>
        <w:t>, 0.0</w:t>
      </w:r>
      <w:ins w:id="64" w:author="Ignacia" w:date="2021-01-13T10:23:00Z">
        <w:r w:rsidR="009F710B">
          <w:rPr>
            <w:rFonts w:ascii="Times New Roman" w:hAnsi="Times New Roman" w:cs="Times New Roman"/>
            <w:sz w:val="24"/>
            <w:szCs w:val="24"/>
          </w:rPr>
          <w:t>6</w:t>
        </w:r>
      </w:ins>
      <w:del w:id="65" w:author="Ignacia" w:date="2021-01-13T10:23:00Z">
        <w:r w:rsidRPr="000E7438" w:rsidDel="009F710B">
          <w:rPr>
            <w:rFonts w:ascii="Times New Roman" w:hAnsi="Times New Roman" w:cs="Times New Roman"/>
            <w:sz w:val="24"/>
            <w:szCs w:val="24"/>
          </w:rPr>
          <w:delText>5</w:delText>
        </w:r>
      </w:del>
      <w:r w:rsidRPr="000E7438">
        <w:rPr>
          <w:rFonts w:ascii="Times New Roman" w:hAnsi="Times New Roman" w:cs="Times New Roman"/>
          <w:sz w:val="24"/>
          <w:szCs w:val="24"/>
        </w:rPr>
        <w:t xml:space="preserve">] in Model 5, </w:t>
      </w:r>
      <w:r w:rsidRPr="00CC41F2">
        <w:rPr>
          <w:rFonts w:ascii="Times New Roman" w:hAnsi="Times New Roman" w:cs="Times New Roman"/>
          <w:b/>
          <w:bCs/>
          <w:sz w:val="24"/>
          <w:szCs w:val="24"/>
        </w:rPr>
        <w:t>Table S</w:t>
      </w:r>
      <w:r w:rsidR="003F401D">
        <w:rPr>
          <w:rFonts w:ascii="Times New Roman" w:hAnsi="Times New Roman" w:cs="Times New Roman"/>
          <w:b/>
          <w:bCs/>
          <w:sz w:val="24"/>
          <w:szCs w:val="24"/>
        </w:rPr>
        <w:t>3</w:t>
      </w:r>
      <w:r w:rsidRPr="000E7438">
        <w:rPr>
          <w:rFonts w:ascii="Times New Roman" w:hAnsi="Times New Roman" w:cs="Times New Roman"/>
          <w:sz w:val="24"/>
          <w:szCs w:val="24"/>
        </w:rPr>
        <w:t>).</w:t>
      </w:r>
    </w:p>
    <w:p w14:paraId="4EAE1FA2" w14:textId="023B7236" w:rsidR="000E7438" w:rsidRPr="00CC41F2" w:rsidRDefault="000E7438" w:rsidP="000E7438">
      <w:pPr>
        <w:spacing w:line="480" w:lineRule="auto"/>
        <w:rPr>
          <w:rFonts w:ascii="Times New Roman" w:hAnsi="Times New Roman" w:cs="Times New Roman"/>
          <w:b/>
          <w:bCs/>
          <w:sz w:val="24"/>
          <w:szCs w:val="24"/>
        </w:rPr>
      </w:pPr>
      <w:r w:rsidRPr="00CC41F2">
        <w:rPr>
          <w:rFonts w:ascii="Times New Roman" w:hAnsi="Times New Roman" w:cs="Times New Roman"/>
          <w:b/>
          <w:bCs/>
          <w:sz w:val="24"/>
          <w:szCs w:val="24"/>
        </w:rPr>
        <w:t>Discussion</w:t>
      </w:r>
    </w:p>
    <w:p w14:paraId="09005635" w14:textId="77777777"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 xml:space="preserve">Identifying policy levers to promote local environmental stewardship amongst CPRs users is necessary to prevent natural resource degradation in the absence of effective central enforcement. We provide evidence that access policies governing resource extraction can influence users’ compliance and peer-enforcement. We showed that fishers who have experienced effective management under CEAR displayed higher stewardship in a CPR game </w:t>
      </w:r>
      <w:r w:rsidRPr="000E7438">
        <w:rPr>
          <w:rFonts w:ascii="Times New Roman" w:hAnsi="Times New Roman" w:cs="Times New Roman"/>
          <w:sz w:val="24"/>
          <w:szCs w:val="24"/>
        </w:rPr>
        <w:lastRenderedPageBreak/>
        <w:t>framed as the harvest of loco, which operates under CEAR in real life, than in the same game framed as the fishing of hake, which operates under pseudo-OA. While this result supports the role of formal CEARs in promoting CPR users’ stewardship behaviors, our results also highlight that CEARs alone do not guarantee the internalization of environmental stewardship. This is confirmed by the low compliance and peer-enforcement displayed by low-performance associations under the CEAR treatment.</w:t>
      </w:r>
    </w:p>
    <w:p w14:paraId="6CF7E640" w14:textId="523CE76E"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 xml:space="preserve">Our results provide experimental support to previous observations that suggest that CEAR policies motivate fishers’ local stewardship </w:t>
      </w:r>
      <w:r w:rsidR="002E7D13">
        <w:rPr>
          <w:rFonts w:ascii="Times New Roman" w:hAnsi="Times New Roman" w:cs="Times New Roman"/>
          <w:sz w:val="24"/>
          <w:szCs w:val="24"/>
        </w:rPr>
        <w:fldChar w:fldCharType="begin"/>
      </w:r>
      <w:r w:rsidR="002E7D13">
        <w:rPr>
          <w:rFonts w:ascii="Times New Roman" w:hAnsi="Times New Roman" w:cs="Times New Roman"/>
          <w:sz w:val="24"/>
          <w:szCs w:val="24"/>
        </w:rPr>
        <w:instrText xml:space="preserve"> ADDIN ZOTERO_ITEM CSL_CITATION {"citationID":"FkVcqeue","properties":{"formattedCitation":"(Gelcich et al. 2010; McDonald et al. 2020)","plainCitation":"(Gelcich et al. 2010; McDonald et al. 2020)","noteIndex":0},"citationItems":[{"id":1,"uris":["http://zotero.org/users/3065856/items/QVTZZTBZ"],"uri":["http://zotero.org/users/3065856/items/QVTZZTBZ"],"itemData":{"id":1,"type":"article-journal","abstract":"Marine ecosystems are in decline. New transformational changes in governance are urgently required to cope with overfishing, pollution, global changes, and other drivers of degradation. Here we explore social, political, and ecological aspects of a transformation in governance of Chile's coastal marine resources, from 1980 to today. Critical elements in the initial preparatory phase of the transformation were (i) recognition of the depletion of resource stocks, (ii) scientific knowledge on the ecology and resilience of targeted species and their role in ecosystem dynamics, and (iii) demonstration-scale experimental trials, building on smaller-scale scientific experiments, which identified new management pathways. The trials improved cooperation among scientists and fishers, integrating knowledge and establishing trust. Political turbulence and resource stock collapse provided a window of opportunity that triggered the transformation, supported by new enabling legislation. Essential elements to navigate this transformation were the ability to network knowledge from the local level to influence the decision-making processes at the national level, and a preexisting social network of fishers that provided political leverage through a national confederation of artisanal fishing collectives. The resultant governance scheme includes a revolutionary national system of marine tenure that allocates user rights and responsibilities to fisher collectives. Although fine tuning is necessary to build resilience of this new regime, this transformation has improved the sustainability of the interconnected social–ecological system. Our analysis of how this transformation unfolded provides insights into how the Chilean system could be further developed and identifies generalized pathways for improved governance of marine resources around the world.","container-title":"Proceedings of the National Academy of Sciences","DOI":"10.1073/pnas.1012021107","ISSN":"0027-8424, 1091-6490","issue":"39","language":"English","note":"bibtex: gelcich_navigating_2010 \nbibtex[pmid=20837530]","page":"16794-16799","title":"Navigating transformations in governance of Chilean marine coastal resources","volume":"107","author":[{"family":"Gelcich","given":"Stefan"},{"family":"Hughes","given":"Terry P."},{"family":"Olsson","given":"Per"},{"family":"Folke","given":"Carl"},{"family":"Defeo","given":"Omar"},{"family":"Fernández","given":"Miriam"},{"family":"Foale","given":"Simon"},{"family":"Gunderson","given":"Lance H."},{"family":"Rodríguez-Sickert","given":"Carlos"},{"family":"Scheffer","given":"Marten"},{"family":"Steneck","given":"Robert S."},{"family":"Castilla","given":"Juan C."}],"issued":{"date-parts":[["2010",9]]}}},{"id":696,"uris":["http://zotero.org/users/3065856/items/LMK8N6NB"],"uri":["http://zotero.org/users/3065856/items/LMK8N6NB"],"itemData":{"id":696,"type":"article-journal","container-title":"Conservation Biology","DOI":"https://doi.org/10.1111/cobi.13475","title":"Catalyzing sustainable fisheries management through behavior change interventions","author":[{"family":"McDonald","given":"G."},{"family":"Wilson","given":"M."},{"family":"Veríssimo","given":"D."},{"family":"Twohey","given":"R."},{"family":"Clemence","given":"M."},{"family":"Apistar","given":"D."},{"family":"Box","given":"S."},{"family":"Butler","given":"P."},{"family":"Cadiz","given":"F. C."},{"family":"Campbell","given":"S. J."},{"family":"Cox","given":"C."}],"issued":{"date-parts":[["2020"]]}}}],"schema":"https://github.com/citation-style-language/schema/raw/master/csl-citation.json"} </w:instrText>
      </w:r>
      <w:r w:rsidR="002E7D13">
        <w:rPr>
          <w:rFonts w:ascii="Times New Roman" w:hAnsi="Times New Roman" w:cs="Times New Roman"/>
          <w:sz w:val="24"/>
          <w:szCs w:val="24"/>
        </w:rPr>
        <w:fldChar w:fldCharType="separate"/>
      </w:r>
      <w:r w:rsidR="002E7D13" w:rsidRPr="002E7D13">
        <w:rPr>
          <w:rFonts w:ascii="Times New Roman" w:hAnsi="Times New Roman" w:cs="Times New Roman"/>
          <w:sz w:val="24"/>
        </w:rPr>
        <w:t>(Gelcich et al. 2010; McDonald et al. 2020)</w:t>
      </w:r>
      <w:r w:rsidR="002E7D13">
        <w:rPr>
          <w:rFonts w:ascii="Times New Roman" w:hAnsi="Times New Roman" w:cs="Times New Roman"/>
          <w:sz w:val="24"/>
          <w:szCs w:val="24"/>
        </w:rPr>
        <w:fldChar w:fldCharType="end"/>
      </w:r>
      <w:r w:rsidRPr="000E7438">
        <w:rPr>
          <w:rFonts w:ascii="Times New Roman" w:hAnsi="Times New Roman" w:cs="Times New Roman"/>
          <w:sz w:val="24"/>
          <w:szCs w:val="24"/>
        </w:rPr>
        <w:t xml:space="preserve">. We found that for the same group of users, compliance and peer-enforcement increased under the CEAR treatment relative to the pseudo-OA treatment. Our experimental approach takes care of potential selection biases which have raised concerns in previous studies that compared stewardship behaviors across access regimes using different samples </w:t>
      </w:r>
      <w:r w:rsidR="002E7D13">
        <w:rPr>
          <w:rFonts w:ascii="Times New Roman" w:hAnsi="Times New Roman" w:cs="Times New Roman"/>
          <w:sz w:val="24"/>
          <w:szCs w:val="24"/>
        </w:rPr>
        <w:fldChar w:fldCharType="begin"/>
      </w:r>
      <w:r w:rsidR="002E7D13">
        <w:rPr>
          <w:rFonts w:ascii="Times New Roman" w:hAnsi="Times New Roman" w:cs="Times New Roman"/>
          <w:sz w:val="24"/>
          <w:szCs w:val="24"/>
        </w:rPr>
        <w:instrText xml:space="preserve"> ADDIN ZOTERO_ITEM CSL_CITATION {"citationID":"ETUPMAdM","properties":{"formattedCitation":"(van Putten et al. 2014)","plainCitation":"(van Putten et al. 2014)","noteIndex":0},"citationItems":[{"id":640,"uris":["http://zotero.org/users/3065856/items/TQERAGAT"],"uri":["http://zotero.org/users/3065856/items/TQERAGAT"],"itemData":{"id":640,"type":"article-journal","abstract":"[ABSTRACT. We explored the extent to which (1) individual transferable quotas (ITQs) may lead to changes in environmental stewardship and (2) environmental stewardship may in turn contribute to explain the success or otherwise of ITQs in meeting sustainability objectives. ITQs are an example of incentive-based fisheries management in which fishing rights can be privately owned and traded. ITQs are aimed at resolving the problems created by open-access fisheries. ITQs were proposed to promote economic efficiency, and there is growing empirical evidence that ITQs meet a number of economic and social fisheries management objectives. Even though improved stock status arises as a consequence of the total allowable catch levels implemented together with ITQs, the effect is difficult to separate from the improvement attributable to existing and new management changes. However, stock status improvements have also been attributed to increased environmental stewardship resulting from the allocation of individual fishing rights. We defined environmental stewardship as a set of normative values that private individuals may hold, and that entail perceived duties and obligations to carefully manage and use marine resources. We did not debate the success or otherwise of ITQs in meeting sustainability objectives but discussed the premise that this success may in part be a consequence of a change in fishers’ environmental stewardship. In particular, because of the absence of empirical literature, we explored the theoretical effects of the introduction of ITQs in conjunction with comanagement on a change in environmental stewardship. Although psychological theory suggests that there may be a relationship, there is insufficient evidence to draw the conclusion that improved environmental outcomes are attributable to changes in stewardship ethics arising from the combined effect of allocating fishing rights and comanagement in ITQ-managed fisheries. Complexity added by the move to fewer and generally larger scale fishing operations, the concentration of ownership with processors and investors, the increasing numbers of lease fishers, and corporate membership on comanagement committees may all affect stewardship, and more research is needed to establish in which direction these effects are in fact playing out.]","container-title":"Ecology and Society","ISSN":"1708-3087","issue":"2","source":"JSTOR","title":"Individual transferable quota contribution to environmental stewardship: a theory in need of validation","title-short":"Individual transferable quota contribution to environmental stewardship","URL":"http://www.jstor.org/stable/26269588","volume":"19","author":[{"family":"Putten","given":"Ingrid","non-dropping-particle":"van"},{"family":"Boschetti","given":"Fabio"},{"family":"Fulton","given":"Elizabeth A."},{"family":"Smith","given":"Anthony D. M."},{"family":"Thebaud","given":"Olivier"}],"accessed":{"date-parts":[["2018",6,27]]},"issued":{"date-parts":[["2014"]]}}}],"schema":"https://github.com/citation-style-language/schema/raw/master/csl-citation.json"} </w:instrText>
      </w:r>
      <w:r w:rsidR="002E7D13">
        <w:rPr>
          <w:rFonts w:ascii="Times New Roman" w:hAnsi="Times New Roman" w:cs="Times New Roman"/>
          <w:sz w:val="24"/>
          <w:szCs w:val="24"/>
        </w:rPr>
        <w:fldChar w:fldCharType="separate"/>
      </w:r>
      <w:r w:rsidR="002E7D13" w:rsidRPr="002E7D13">
        <w:rPr>
          <w:rFonts w:ascii="Times New Roman" w:hAnsi="Times New Roman" w:cs="Times New Roman"/>
          <w:sz w:val="24"/>
        </w:rPr>
        <w:t>(van Putten et al. 2014)</w:t>
      </w:r>
      <w:r w:rsidR="002E7D13">
        <w:rPr>
          <w:rFonts w:ascii="Times New Roman" w:hAnsi="Times New Roman" w:cs="Times New Roman"/>
          <w:sz w:val="24"/>
          <w:szCs w:val="24"/>
        </w:rPr>
        <w:fldChar w:fldCharType="end"/>
      </w:r>
      <w:r w:rsidRPr="000E7438">
        <w:rPr>
          <w:rFonts w:ascii="Times New Roman" w:hAnsi="Times New Roman" w:cs="Times New Roman"/>
          <w:sz w:val="24"/>
          <w:szCs w:val="24"/>
        </w:rPr>
        <w:t xml:space="preserve">. Even though we cannot establish a causal link between formal CEARs and increased local stewardship our results suggest a role in shaping users’ incentives towards stewardship. Similar results from lab-in-the-field experiments support the broader idea that the institutions that people face in their daily activities shape their preferences for collective action </w:t>
      </w:r>
      <w:r w:rsidR="002E7D13">
        <w:rPr>
          <w:rFonts w:ascii="Times New Roman" w:hAnsi="Times New Roman" w:cs="Times New Roman"/>
          <w:sz w:val="24"/>
          <w:szCs w:val="24"/>
        </w:rPr>
        <w:fldChar w:fldCharType="begin"/>
      </w:r>
      <w:r w:rsidR="002E7D13">
        <w:rPr>
          <w:rFonts w:ascii="Times New Roman" w:hAnsi="Times New Roman" w:cs="Times New Roman"/>
          <w:sz w:val="24"/>
          <w:szCs w:val="24"/>
        </w:rPr>
        <w:instrText xml:space="preserve"> ADDIN ZOTERO_ITEM CSL_CITATION {"citationID":"uacMf1Xc","properties":{"formattedCitation":"(C\\uc0\\u225{}rdenas &amp; Ostrom 2004; Leibbrandt et al. 2013; Bouma &amp; Ansink 2013)","plainCitation":"(Cárdenas &amp; Ostrom 2004; Leibbrandt et al. 2013; Bouma &amp; Ansink 2013)","noteIndex":0},"citationItems":[{"id":179,"uris":["http://zotero.org/users/3065856/items/7IGMS47S"],"uri":["http://zotero.org/users/3065856/items/7IGMS47S"],"itemData":{"id":179,"type":"article-journal","abstract":"Experimental research has enhanced the knowledge acquired from theoretical and field sources of when and how groups can solve the problem of collective action through self-governing mechanisms. Widespread agreement exists that cooperation can happen, but little agreement as to how. As a first step, we propose that individuals may use three layers of information in deciding about their level of cooperation. The layers range from the material incentives of a specific production function and the dynamics of the game, to the composition of the group and the individual characteristics of the player. We use this framework to analyze data from a set of experiments conducted with actual ecosystem users in three rural villages of Colombia. Prior experience of the participants, their perception of external regulation, and the composition of the group, influence decisions to cooperate or defect in the experiment. Understanding the multiple information levels of a game as they affect incentives helps to explain decisions in collective-action dilemmas.","collection-title":"Methods for Studying Collective Action in Rural Development","container-title":"Agricultural Systems","DOI":"10.1016/j.agsy.2004.07.008","ISSN":"0308-521X","issue":"3","journalAbbreviation":"Agricultural Systems","page":"307-326","source":"ScienceDirect","title":"What do people bring into the game? Experiments in the field about cooperation in the commons","title-short":"What do people bring into the game?","volume":"82","author":[{"family":"Cárdenas","given":"Juan-Camilo"},{"family":"Ostrom","given":"Elinor"}],"issued":{"date-parts":[["2004",12,1]]}}},{"id":686,"uris":["http://zotero.org/users/3065856/items/9BXAYQL4"],"uri":["http://zotero.org/users/3065856/items/9BXAYQL4"],"itemData":{"id":686,"type":"article-journal","container-title":"Proceedings of the National Academy of Sciences","DOI":"10.1073/pnas.1300431110","issue":"23","page":"9305-9308","title":"Rise and fall of competitiveness in individualistic and collectivistic societies","volume":"110","author":[{"family":"Leibbrandt","given":"Andreas"},{"family":"Gneezy","given":"Uri"},{"family":"List","given":"John A."}],"issued":{"date-parts":[["2013"]]}}},{"id":447,"uris":["http://zotero.org/users/3065856/items/XVDXZ2B6"],"uri":["http://zotero.org/users/3065856/items/XVDXZ2B6"],"itemData":{"id":447,"type":"article-journal","abstract":"In this paper we assess how perceptions of park legitimacy influence individual willingness to self-restrict their resource use — an important issue when designing conservation approaches like community ecosystem payments where the existing institutional context influences the willingness to collaborate in nature conservation. To assess the willingness to self-restrict resource use we conducted a field experiment in two Costa Rican villages bordering a protected area. We framed the experiment to assess the impact of legitimacy perceptions: With framing we introduced the game as a protected area natural resource extraction game, while without framing the game was introduced using the usual, abstract wording. The results indicate that framing lowers extractions. The difference with non-framed extractions is not significant, however, until we control for individual legitimacy perceptions. From the perspective of ecosystem service payments our results indicate that perceptions of the current institutional context influence the extent to which participants cooperate and are willing to self-enforce their resource use.","collection-title":"1. International developments in the administration of publicly-funded forest research: Challenges and opportunities 2. Payments for ecosystem services and their institutional dimensions: Institutional frameworks and governance structures of PES schemes","container-title":"Forest Policy and Economics","DOI":"10.1016/j.forpol.2013.01.006","ISSN":"1389-9341","journalAbbreviation":"Forest Policy and Economics","page":"84-93","source":"ScienceDirect","title":"The role of legitimacy perceptions in self-restricted resource use: A framed field experiment","title-short":"The role of legitimacy perceptions in self-restricted resource use","volume":"37","author":[{"family":"Bouma","given":"Jetske"},{"family":"Ansink","given":"Erik"}],"issued":{"date-parts":[["2013",12]]}}}],"schema":"https://github.com/citation-style-language/schema/raw/master/csl-citation.json"} </w:instrText>
      </w:r>
      <w:r w:rsidR="002E7D13">
        <w:rPr>
          <w:rFonts w:ascii="Times New Roman" w:hAnsi="Times New Roman" w:cs="Times New Roman"/>
          <w:sz w:val="24"/>
          <w:szCs w:val="24"/>
        </w:rPr>
        <w:fldChar w:fldCharType="separate"/>
      </w:r>
      <w:r w:rsidR="002E7D13" w:rsidRPr="002E7D13">
        <w:rPr>
          <w:rFonts w:ascii="Times New Roman" w:hAnsi="Times New Roman" w:cs="Times New Roman"/>
          <w:sz w:val="24"/>
          <w:szCs w:val="24"/>
        </w:rPr>
        <w:t>(Cárdenas &amp; Ostrom 2004; Leibbrandt et al. 2013; Bouma &amp; Ansink 2013)</w:t>
      </w:r>
      <w:r w:rsidR="002E7D13">
        <w:rPr>
          <w:rFonts w:ascii="Times New Roman" w:hAnsi="Times New Roman" w:cs="Times New Roman"/>
          <w:sz w:val="24"/>
          <w:szCs w:val="24"/>
        </w:rPr>
        <w:fldChar w:fldCharType="end"/>
      </w:r>
      <w:r w:rsidRPr="000E7438">
        <w:rPr>
          <w:rFonts w:ascii="Times New Roman" w:hAnsi="Times New Roman" w:cs="Times New Roman"/>
          <w:sz w:val="24"/>
          <w:szCs w:val="24"/>
        </w:rPr>
        <w:t>.</w:t>
      </w:r>
    </w:p>
    <w:p w14:paraId="7D490B86" w14:textId="0FFBC51B"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 xml:space="preserve">Differences in behaviors observed in our experiment are arguably influenced by the expectations and norms that different fishers hold under each access regime. For example, the levels of compliance observed in the first round suggest that the highest expectations about others’ compliance occurred in high-performance associations under a CEAR treatment. On expecting high compliance from other group members, these fishers started with high levels of compliance in accordance with common reciprocation principles </w:t>
      </w:r>
      <w:r w:rsidR="002E7D13">
        <w:rPr>
          <w:rFonts w:ascii="Times New Roman" w:hAnsi="Times New Roman" w:cs="Times New Roman"/>
          <w:sz w:val="24"/>
          <w:szCs w:val="24"/>
        </w:rPr>
        <w:fldChar w:fldCharType="begin"/>
      </w:r>
      <w:r w:rsidR="002E7D13">
        <w:rPr>
          <w:rFonts w:ascii="Times New Roman" w:hAnsi="Times New Roman" w:cs="Times New Roman"/>
          <w:sz w:val="24"/>
          <w:szCs w:val="24"/>
        </w:rPr>
        <w:instrText xml:space="preserve"> ADDIN ZOTERO_ITEM CSL_CITATION {"citationID":"B6OeZhBN","properties":{"formattedCitation":"(Fehr &amp; Schurtenberger 2018)","plainCitation":"(Fehr &amp; Schurtenberger 2018)","noteIndex":0},"citationItems":[{"id":629,"uris":["http://zotero.org/users/3065856/items/ZUUZXSN5"],"uri":["http://zotero.org/users/3065856/items/ZUUZXSN5"],"itemData":{"id":629,"type":"article-journal","abstract":"Fehr and Schurtenberger show that the prevailing evidence supports the view that social norms are causal drivers of human cooperation and explain major cooperation-related regularities. Norms also guide peer punishment and people have strong preferences for institutions that support norm formation.","container-title":"Nature Human Behaviour","DOI":"10.1038/s41562-018-0385-5","ISSN":"2397-3374","issue":"7","language":"en","page":"458-468","source":"www.nature.com","title":"Normative foundations of human cooperation","volume":"2","author":[{"family":"Fehr","given":"Ernst"},{"family":"Schurtenberger","given":"Ivo"}],"issued":{"date-parts":[["2018",7]]}}}],"schema":"https://github.com/citation-style-language/schema/raw/master/csl-citation.json"} </w:instrText>
      </w:r>
      <w:r w:rsidR="002E7D13">
        <w:rPr>
          <w:rFonts w:ascii="Times New Roman" w:hAnsi="Times New Roman" w:cs="Times New Roman"/>
          <w:sz w:val="24"/>
          <w:szCs w:val="24"/>
        </w:rPr>
        <w:fldChar w:fldCharType="separate"/>
      </w:r>
      <w:r w:rsidR="002E7D13" w:rsidRPr="002E7D13">
        <w:rPr>
          <w:rFonts w:ascii="Times New Roman" w:hAnsi="Times New Roman" w:cs="Times New Roman"/>
          <w:sz w:val="24"/>
        </w:rPr>
        <w:t>(Fehr &amp; Schurtenberger 2018)</w:t>
      </w:r>
      <w:r w:rsidR="002E7D13">
        <w:rPr>
          <w:rFonts w:ascii="Times New Roman" w:hAnsi="Times New Roman" w:cs="Times New Roman"/>
          <w:sz w:val="24"/>
          <w:szCs w:val="24"/>
        </w:rPr>
        <w:fldChar w:fldCharType="end"/>
      </w:r>
      <w:r w:rsidRPr="000E7438">
        <w:rPr>
          <w:rFonts w:ascii="Times New Roman" w:hAnsi="Times New Roman" w:cs="Times New Roman"/>
          <w:sz w:val="24"/>
          <w:szCs w:val="24"/>
        </w:rPr>
        <w:t xml:space="preserve">. These </w:t>
      </w:r>
      <w:r w:rsidRPr="000E7438">
        <w:rPr>
          <w:rFonts w:ascii="Times New Roman" w:hAnsi="Times New Roman" w:cs="Times New Roman"/>
          <w:sz w:val="24"/>
          <w:szCs w:val="24"/>
        </w:rPr>
        <w:lastRenderedPageBreak/>
        <w:t xml:space="preserve">expectations of high compliance are likely shaped by these fishers’ real-life experience harvesting loco under effective CEAR </w:t>
      </w:r>
      <w:r w:rsidR="002E7D13">
        <w:rPr>
          <w:rFonts w:ascii="Times New Roman" w:hAnsi="Times New Roman" w:cs="Times New Roman"/>
          <w:sz w:val="24"/>
          <w:szCs w:val="24"/>
        </w:rPr>
        <w:fldChar w:fldCharType="begin"/>
      </w:r>
      <w:r w:rsidR="002E7D13">
        <w:rPr>
          <w:rFonts w:ascii="Times New Roman" w:hAnsi="Times New Roman" w:cs="Times New Roman"/>
          <w:sz w:val="24"/>
          <w:szCs w:val="24"/>
        </w:rPr>
        <w:instrText xml:space="preserve"> ADDIN ZOTERO_ITEM CSL_CITATION {"citationID":"ZSmcF1gl","properties":{"formattedCitation":"(C\\uc0\\u225{}rdenas &amp; Ostrom 2004)","plainCitation":"(Cárdenas &amp; Ostrom 2004)","noteIndex":0},"citationItems":[{"id":179,"uris":["http://zotero.org/users/3065856/items/7IGMS47S"],"uri":["http://zotero.org/users/3065856/items/7IGMS47S"],"itemData":{"id":179,"type":"article-journal","abstract":"Experimental research has enhanced the knowledge acquired from theoretical and field sources of when and how groups can solve the problem of collective action through self-governing mechanisms. Widespread agreement exists that cooperation can happen, but little agreement as to how. As a first step, we propose that individuals may use three layers of information in deciding about their level of cooperation. The layers range from the material incentives of a specific production function and the dynamics of the game, to the composition of the group and the individual characteristics of the player. We use this framework to analyze data from a set of experiments conducted with actual ecosystem users in three rural villages of Colombia. Prior experience of the participants, their perception of external regulation, and the composition of the group, influence decisions to cooperate or defect in the experiment. Understanding the multiple information levels of a game as they affect incentives helps to explain decisions in collective-action dilemmas.","collection-title":"Methods for Studying Collective Action in Rural Development","container-title":"Agricultural Systems","DOI":"10.1016/j.agsy.2004.07.008","ISSN":"0308-521X","issue":"3","journalAbbreviation":"Agricultural Systems","page":"307-326","source":"ScienceDirect","title":"What do people bring into the game? Experiments in the field about cooperation in the commons","title-short":"What do people bring into the game?","volume":"82","author":[{"family":"Cárdenas","given":"Juan-Camilo"},{"family":"Ostrom","given":"Elinor"}],"issued":{"date-parts":[["2004",12,1]]}}}],"schema":"https://github.com/citation-style-language/schema/raw/master/csl-citation.json"} </w:instrText>
      </w:r>
      <w:r w:rsidR="002E7D13">
        <w:rPr>
          <w:rFonts w:ascii="Times New Roman" w:hAnsi="Times New Roman" w:cs="Times New Roman"/>
          <w:sz w:val="24"/>
          <w:szCs w:val="24"/>
        </w:rPr>
        <w:fldChar w:fldCharType="separate"/>
      </w:r>
      <w:r w:rsidR="002E7D13" w:rsidRPr="002E7D13">
        <w:rPr>
          <w:rFonts w:ascii="Times New Roman" w:hAnsi="Times New Roman" w:cs="Times New Roman"/>
          <w:sz w:val="24"/>
          <w:szCs w:val="24"/>
        </w:rPr>
        <w:t>(Cárdenas &amp; Ostrom 2004)</w:t>
      </w:r>
      <w:r w:rsidR="002E7D13">
        <w:rPr>
          <w:rFonts w:ascii="Times New Roman" w:hAnsi="Times New Roman" w:cs="Times New Roman"/>
          <w:sz w:val="24"/>
          <w:szCs w:val="24"/>
        </w:rPr>
        <w:fldChar w:fldCharType="end"/>
      </w:r>
      <w:r w:rsidRPr="000E7438">
        <w:rPr>
          <w:rFonts w:ascii="Times New Roman" w:hAnsi="Times New Roman" w:cs="Times New Roman"/>
          <w:sz w:val="24"/>
          <w:szCs w:val="24"/>
        </w:rPr>
        <w:t xml:space="preserve">. However, compliance eroded in the non-enforced stage as fishers used feedback from the game to update their expectations about others’ behavior </w:t>
      </w:r>
      <w:r w:rsidR="002E7D13">
        <w:rPr>
          <w:rFonts w:ascii="Times New Roman" w:hAnsi="Times New Roman" w:cs="Times New Roman"/>
          <w:sz w:val="24"/>
          <w:szCs w:val="24"/>
        </w:rPr>
        <w:fldChar w:fldCharType="begin"/>
      </w:r>
      <w:r w:rsidR="002E7D13">
        <w:rPr>
          <w:rFonts w:ascii="Times New Roman" w:hAnsi="Times New Roman" w:cs="Times New Roman"/>
          <w:sz w:val="24"/>
          <w:szCs w:val="24"/>
        </w:rPr>
        <w:instrText xml:space="preserve"> ADDIN ZOTERO_ITEM CSL_CITATION {"citationID":"v0ZFWfhO","properties":{"formattedCitation":"(Fehr &amp; Schurtenberger 2018)","plainCitation":"(Fehr &amp; Schurtenberger 2018)","noteIndex":0},"citationItems":[{"id":629,"uris":["http://zotero.org/users/3065856/items/ZUUZXSN5"],"uri":["http://zotero.org/users/3065856/items/ZUUZXSN5"],"itemData":{"id":629,"type":"article-journal","abstract":"Fehr and Schurtenberger show that the prevailing evidence supports the view that social norms are causal drivers of human cooperation and explain major cooperation-related regularities. Norms also guide peer punishment and people have strong preferences for institutions that support norm formation.","container-title":"Nature Human Behaviour","DOI":"10.1038/s41562-018-0385-5","ISSN":"2397-3374","issue":"7","language":"en","page":"458-468","source":"www.nature.com","title":"Normative foundations of human cooperation","volume":"2","author":[{"family":"Fehr","given":"Ernst"},{"family":"Schurtenberger","given":"Ivo"}],"issued":{"date-parts":[["2018",7]]}}}],"schema":"https://github.com/citation-style-language/schema/raw/master/csl-citation.json"} </w:instrText>
      </w:r>
      <w:r w:rsidR="002E7D13">
        <w:rPr>
          <w:rFonts w:ascii="Times New Roman" w:hAnsi="Times New Roman" w:cs="Times New Roman"/>
          <w:sz w:val="24"/>
          <w:szCs w:val="24"/>
        </w:rPr>
        <w:fldChar w:fldCharType="separate"/>
      </w:r>
      <w:r w:rsidR="002E7D13" w:rsidRPr="002E7D13">
        <w:rPr>
          <w:rFonts w:ascii="Times New Roman" w:hAnsi="Times New Roman" w:cs="Times New Roman"/>
          <w:sz w:val="24"/>
        </w:rPr>
        <w:t>(Fehr &amp; Schurtenberger 2018)</w:t>
      </w:r>
      <w:r w:rsidR="002E7D13">
        <w:rPr>
          <w:rFonts w:ascii="Times New Roman" w:hAnsi="Times New Roman" w:cs="Times New Roman"/>
          <w:sz w:val="24"/>
          <w:szCs w:val="24"/>
        </w:rPr>
        <w:fldChar w:fldCharType="end"/>
      </w:r>
      <w:r w:rsidRPr="000E7438">
        <w:rPr>
          <w:rFonts w:ascii="Times New Roman" w:hAnsi="Times New Roman" w:cs="Times New Roman"/>
          <w:sz w:val="24"/>
          <w:szCs w:val="24"/>
        </w:rPr>
        <w:t xml:space="preserve">. Similar framing effects on expectations have been reported in the experimental economics literature </w:t>
      </w:r>
      <w:r w:rsidR="002E7D13">
        <w:rPr>
          <w:rFonts w:ascii="Times New Roman" w:hAnsi="Times New Roman" w:cs="Times New Roman"/>
          <w:sz w:val="24"/>
          <w:szCs w:val="24"/>
        </w:rPr>
        <w:fldChar w:fldCharType="begin"/>
      </w:r>
      <w:r w:rsidR="002E7D13">
        <w:rPr>
          <w:rFonts w:ascii="Times New Roman" w:hAnsi="Times New Roman" w:cs="Times New Roman"/>
          <w:sz w:val="24"/>
          <w:szCs w:val="24"/>
        </w:rPr>
        <w:instrText xml:space="preserve"> ADDIN ZOTERO_ITEM CSL_CITATION {"citationID":"GQaYXip0","properties":{"formattedCitation":"(Ellingsen et al. 2012)","plainCitation":"(Ellingsen et al. 2012)","noteIndex":0},"citationItems":[{"id":823,"uris":["http://zotero.org/users/3065856/items/NCQ5J7LS"],"uri":["http://zotero.org/users/3065856/items/NCQ5J7LS"],"itemData":{"id":823,"type":"article-journal","abstract":"In an otherwise neutrally described Prisonersʼ dilemma experiment, we document that behavior is more likely to be cooperative when the game is called the Community Game than when it is called the Stock Market Game. However, the difference vanishes when only one of the subjects is in control of her action. The social framing effect also vanishes when the game is played sequentially. These findings are inconsistent with the hypothesis that the Community label triggers a desire to cooperate, but consistent with the hypothesis that social frames are coordination devices. More generally, our evidence indicates that social frames enter peopleʼs beliefs rather than their preferences.","container-title":"Games and Economic Behavior","DOI":"10.1016/j.geb.2012.05.007","ISSN":"0899-8256","issue":"1","journalAbbreviation":"Games and Economic Behavior","page":"117-130","source":"ScienceDirect","title":"Social framing effects: Preferences or beliefs?","title-short":"Social framing effects","volume":"76","author":[{"family":"Ellingsen","given":"Tore"},{"family":"Johannesson","given":"Magnus"},{"family":"Mollerstrom","given":"Johanna"},{"family":"Munkhammar","given":"Sara"}],"issued":{"date-parts":[["2012",9,1]]}}}],"schema":"https://github.com/citation-style-language/schema/raw/master/csl-citation.json"} </w:instrText>
      </w:r>
      <w:r w:rsidR="002E7D13">
        <w:rPr>
          <w:rFonts w:ascii="Times New Roman" w:hAnsi="Times New Roman" w:cs="Times New Roman"/>
          <w:sz w:val="24"/>
          <w:szCs w:val="24"/>
        </w:rPr>
        <w:fldChar w:fldCharType="separate"/>
      </w:r>
      <w:r w:rsidR="002E7D13" w:rsidRPr="002E7D13">
        <w:rPr>
          <w:rFonts w:ascii="Times New Roman" w:hAnsi="Times New Roman" w:cs="Times New Roman"/>
          <w:sz w:val="24"/>
        </w:rPr>
        <w:t>(Ellingsen et al. 2012)</w:t>
      </w:r>
      <w:r w:rsidR="002E7D13">
        <w:rPr>
          <w:rFonts w:ascii="Times New Roman" w:hAnsi="Times New Roman" w:cs="Times New Roman"/>
          <w:sz w:val="24"/>
          <w:szCs w:val="24"/>
        </w:rPr>
        <w:fldChar w:fldCharType="end"/>
      </w:r>
      <w:r w:rsidRPr="000E7438">
        <w:rPr>
          <w:rFonts w:ascii="Times New Roman" w:hAnsi="Times New Roman" w:cs="Times New Roman"/>
          <w:sz w:val="24"/>
          <w:szCs w:val="24"/>
        </w:rPr>
        <w:t>.</w:t>
      </w:r>
    </w:p>
    <w:p w14:paraId="764C11A2" w14:textId="19C73158"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Despite being at odds with standard self-interested theories of behavior, several fishers incurred in peer-enforcement, as it is commonly observed in social dilemmas such as CPRs games</w:t>
      </w:r>
      <w:r w:rsidR="0036787B">
        <w:rPr>
          <w:rFonts w:ascii="Times New Roman" w:hAnsi="Times New Roman" w:cs="Times New Roman"/>
          <w:sz w:val="24"/>
          <w:szCs w:val="24"/>
        </w:rPr>
        <w:t xml:space="preserve"> </w:t>
      </w:r>
      <w:r w:rsidR="0036787B">
        <w:rPr>
          <w:rFonts w:ascii="Times New Roman" w:hAnsi="Times New Roman" w:cs="Times New Roman"/>
          <w:sz w:val="24"/>
          <w:szCs w:val="24"/>
        </w:rPr>
        <w:fldChar w:fldCharType="begin"/>
      </w:r>
      <w:r w:rsidR="0036787B">
        <w:rPr>
          <w:rFonts w:ascii="Times New Roman" w:hAnsi="Times New Roman" w:cs="Times New Roman"/>
          <w:sz w:val="24"/>
          <w:szCs w:val="24"/>
        </w:rPr>
        <w:instrText xml:space="preserve"> ADDIN ZOTERO_ITEM CSL_CITATION {"citationID":"pzddcfyW","properties":{"formattedCitation":"(Yamagishi 1986; Fehr &amp; Schurtenberger 2018)","plainCitation":"(Yamagishi 1986; Fehr &amp; Schurtenberger 2018)","noteIndex":0},"citationItems":[{"id":682,"uris":["http://zotero.org/users/3065856/items/DC834F2S"],"uri":["http://zotero.org/users/3065856/items/DC834F2S"],"itemData":{"id":682,"type":"article-journal","container-title":"J. Pers. Soc. Psychol","page":"110–116","title":"The provision of a sanctioning system as a public good","volume":"51","author":[{"family":"Yamagishi","given":"T."}],"issued":{"date-parts":[["1986"]]}}},{"id":629,"uris":["http://zotero.org/users/3065856/items/ZUUZXSN5"],"uri":["http://zotero.org/users/3065856/items/ZUUZXSN5"],"itemData":{"id":629,"type":"article-journal","abstract":"Fehr and Schurtenberger show that the prevailing evidence supports the view that social norms are causal drivers of human cooperation and explain major cooperation-related regularities. Norms also guide peer punishment and people have strong preferences for institutions that support norm formation.","container-title":"Nature Human Behaviour","DOI":"10.1038/s41562-018-0385-5","ISSN":"2397-3374","issue":"7","language":"en","page":"458-468","source":"www.nature.com","title":"Normative foundations of human cooperation","volume":"2","author":[{"family":"Fehr","given":"Ernst"},{"family":"Schurtenberger","given":"Ivo"}],"issued":{"date-parts":[["2018",7]]}}}],"schema":"https://github.com/citation-style-language/schema/raw/master/csl-citation.json"} </w:instrText>
      </w:r>
      <w:r w:rsidR="0036787B">
        <w:rPr>
          <w:rFonts w:ascii="Times New Roman" w:hAnsi="Times New Roman" w:cs="Times New Roman"/>
          <w:sz w:val="24"/>
          <w:szCs w:val="24"/>
        </w:rPr>
        <w:fldChar w:fldCharType="separate"/>
      </w:r>
      <w:r w:rsidR="0036787B" w:rsidRPr="0036787B">
        <w:rPr>
          <w:rFonts w:ascii="Times New Roman" w:hAnsi="Times New Roman" w:cs="Times New Roman"/>
          <w:sz w:val="24"/>
        </w:rPr>
        <w:t>(Yamagishi 1986; Fehr &amp; Schurtenberger 2018)</w:t>
      </w:r>
      <w:r w:rsidR="0036787B">
        <w:rPr>
          <w:rFonts w:ascii="Times New Roman" w:hAnsi="Times New Roman" w:cs="Times New Roman"/>
          <w:sz w:val="24"/>
          <w:szCs w:val="24"/>
        </w:rPr>
        <w:fldChar w:fldCharType="end"/>
      </w:r>
      <w:r w:rsidRPr="000E7438">
        <w:rPr>
          <w:rFonts w:ascii="Times New Roman" w:hAnsi="Times New Roman" w:cs="Times New Roman"/>
          <w:sz w:val="24"/>
          <w:szCs w:val="24"/>
        </w:rPr>
        <w:t xml:space="preserve">. Peer-enforcement did not affect mean levels of compliance for any of the associations under any of the treatments. This is probably due to subjects anticipating and observing a low probability of being sanctioned (less than 0.5) in every treatment-association-type combination except subjects from high-performance associations playing under the CEAR treatment. In which case, a high probability of being sanctioned was key to avert the decline of compliance initially observed in the non-enforced stage. This result goes in line with multiple observations from the lab and the field that have underscored the role of peer-enforcement in sustaining collective action </w:t>
      </w:r>
      <w:r w:rsidR="0036787B">
        <w:rPr>
          <w:rFonts w:ascii="Times New Roman" w:hAnsi="Times New Roman" w:cs="Times New Roman"/>
          <w:sz w:val="24"/>
          <w:szCs w:val="24"/>
        </w:rPr>
        <w:fldChar w:fldCharType="begin"/>
      </w:r>
      <w:r w:rsidR="0036787B">
        <w:rPr>
          <w:rFonts w:ascii="Times New Roman" w:hAnsi="Times New Roman" w:cs="Times New Roman"/>
          <w:sz w:val="24"/>
          <w:szCs w:val="24"/>
        </w:rPr>
        <w:instrText xml:space="preserve"> ADDIN ZOTERO_ITEM CSL_CITATION {"citationID":"RteAOK4B","properties":{"formattedCitation":"(Ostrom 1990; Rustagi et al. 2010; Wright et al. 2016)","plainCitation":"(Ostrom 1990; Rustagi et al. 2010; Wright et al. 2016)","noteIndex":0},"citationItems":[{"id":353,"uris":["http://zotero.org/users/3065856/items/FT2WAZCE"],"uri":["http://zotero.org/users/3065856/items/FT2WAZCE"],"itemData":{"id":353,"type":"book","event-place":"Cambridge, UK.","publisher":"Cambridge University Press","publisher-place":"Cambridge, UK.","title":"Governing the commons: the evolution of institutions for collective action.","author":[{"family":"Ostrom","given":"Elinor"}],"issued":{"date-parts":[["1990"]]}}},{"id":433,"uris":["http://zotero.org/users/3065856/items/GKXAACT5"],"uri":["http://zotero.org/users/3065856/items/GKXAACT5"],"itemData":{"id":433,"type":"article-journal","abstract":"Recent evidence suggests that prosocial behaviors like conditional cooperation and costly norm enforcement can stabilize large-scale cooperation for commons management. However, field evidence on the extent to which variation in these behaviors among actual commons users accounts for natural commons outcomes is altogether missing. Here, we combine experimental measures of conditional cooperation and survey measures on costly monitoring among 49 forest user groups in Ethiopia with measures of natural forest commons outcomes to show that (i) groups vary in conditional cooperator share, (ii) groups with larger conditional cooperator share are more successful in forest commons management, and (iii) costly monitoring is a key instrument with which conditional cooperators enforce cooperation. Our findings are consistent with models of gene-culture coevolution on human cooperation and provide external validity to laboratory experiments on social dilemmas.\nSocial behaviors in lab experiments that result in long-term productivity are seen in a real-world forest management program.\nSocial behaviors in lab experiments that result in long-term productivity are seen in a real-world forest management program.","container-title":"Science","DOI":"10.1126/science.1193649","ISSN":"0036-8075, 1095-9203","issue":"6006","language":"en","note":"PMID: 21071668","page":"961-965","source":"science.sciencemag.org","title":"Conditional Cooperation and Costly Monitoring Explain Success in Forest Commons Management","volume":"330","author":[{"family":"Rustagi","given":"Devesh"},{"family":"Engel","given":"Stefanie"},{"family":"Kosfeld","given":"Michael"}],"issued":{"date-parts":[["2010",11,12]]}}},{"id":697,"uris":["http://zotero.org/users/3065856/items/RDHRUE5Q"],"uri":["http://zotero.org/users/3065856/items/RDHRUE5Q"],"itemData":{"id":697,"type":"article-journal","container-title":"Proceedings of the National Academy of Sciences","issue":"52","page":"14958-14963","title":"Decentralization can help reduce deforestation when user groups engage with local government","volume":"113","author":[{"family":"Wright","given":"G. D."},{"family":"Andersson","given":"K. P."},{"family":"Gibson","given":"C. C."},{"family":"Evans","given":"T. P."}],"issued":{"date-parts":[["2016"]]}}}],"schema":"https://github.com/citation-style-language/schema/raw/master/csl-citation.json"} </w:instrText>
      </w:r>
      <w:r w:rsidR="0036787B">
        <w:rPr>
          <w:rFonts w:ascii="Times New Roman" w:hAnsi="Times New Roman" w:cs="Times New Roman"/>
          <w:sz w:val="24"/>
          <w:szCs w:val="24"/>
        </w:rPr>
        <w:fldChar w:fldCharType="separate"/>
      </w:r>
      <w:r w:rsidR="0036787B" w:rsidRPr="0036787B">
        <w:rPr>
          <w:rFonts w:ascii="Times New Roman" w:hAnsi="Times New Roman" w:cs="Times New Roman"/>
          <w:sz w:val="24"/>
        </w:rPr>
        <w:t>(Ostrom 1990; Rustagi et al. 2010; Wright et al. 2016)</w:t>
      </w:r>
      <w:r w:rsidR="0036787B">
        <w:rPr>
          <w:rFonts w:ascii="Times New Roman" w:hAnsi="Times New Roman" w:cs="Times New Roman"/>
          <w:sz w:val="24"/>
          <w:szCs w:val="24"/>
        </w:rPr>
        <w:fldChar w:fldCharType="end"/>
      </w:r>
      <w:r w:rsidR="0036787B">
        <w:rPr>
          <w:rFonts w:ascii="Times New Roman" w:hAnsi="Times New Roman" w:cs="Times New Roman"/>
          <w:sz w:val="24"/>
          <w:szCs w:val="24"/>
        </w:rPr>
        <w:t>.</w:t>
      </w:r>
    </w:p>
    <w:p w14:paraId="5F4D5ABA" w14:textId="4146927D"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 xml:space="preserve">It has been argued that people tend to engage in costly punishment when they perceived that social norms are being violated </w:t>
      </w:r>
      <w:r w:rsidR="0036787B">
        <w:rPr>
          <w:rFonts w:ascii="Times New Roman" w:hAnsi="Times New Roman" w:cs="Times New Roman"/>
          <w:sz w:val="24"/>
          <w:szCs w:val="24"/>
        </w:rPr>
        <w:fldChar w:fldCharType="begin"/>
      </w:r>
      <w:r w:rsidR="0036787B">
        <w:rPr>
          <w:rFonts w:ascii="Times New Roman" w:hAnsi="Times New Roman" w:cs="Times New Roman"/>
          <w:sz w:val="24"/>
          <w:szCs w:val="24"/>
        </w:rPr>
        <w:instrText xml:space="preserve"> ADDIN ZOTERO_ITEM CSL_CITATION {"citationID":"zXeyVT3r","properties":{"formattedCitation":"(Fehr &amp; Schurtenberger 2018)","plainCitation":"(Fehr &amp; Schurtenberger 2018)","noteIndex":0},"citationItems":[{"id":629,"uris":["http://zotero.org/users/3065856/items/ZUUZXSN5"],"uri":["http://zotero.org/users/3065856/items/ZUUZXSN5"],"itemData":{"id":629,"type":"article-journal","abstract":"Fehr and Schurtenberger show that the prevailing evidence supports the view that social norms are causal drivers of human cooperation and explain major cooperation-related regularities. Norms also guide peer punishment and people have strong preferences for institutions that support norm formation.","container-title":"Nature Human Behaviour","DOI":"10.1038/s41562-018-0385-5","ISSN":"2397-3374","issue":"7","language":"en","page":"458-468","source":"www.nature.com","title":"Normative foundations of human cooperation","volume":"2","author":[{"family":"Fehr","given":"Ernst"},{"family":"Schurtenberger","given":"Ivo"}],"issued":{"date-parts":[["2018",7]]}}}],"schema":"https://github.com/citation-style-language/schema/raw/master/csl-citation.json"} </w:instrText>
      </w:r>
      <w:r w:rsidR="0036787B">
        <w:rPr>
          <w:rFonts w:ascii="Times New Roman" w:hAnsi="Times New Roman" w:cs="Times New Roman"/>
          <w:sz w:val="24"/>
          <w:szCs w:val="24"/>
        </w:rPr>
        <w:fldChar w:fldCharType="separate"/>
      </w:r>
      <w:r w:rsidR="0036787B" w:rsidRPr="0036787B">
        <w:rPr>
          <w:rFonts w:ascii="Times New Roman" w:hAnsi="Times New Roman" w:cs="Times New Roman"/>
          <w:sz w:val="24"/>
        </w:rPr>
        <w:t>(Fehr &amp; Schurtenberger 2018)</w:t>
      </w:r>
      <w:r w:rsidR="0036787B">
        <w:rPr>
          <w:rFonts w:ascii="Times New Roman" w:hAnsi="Times New Roman" w:cs="Times New Roman"/>
          <w:sz w:val="24"/>
          <w:szCs w:val="24"/>
        </w:rPr>
        <w:fldChar w:fldCharType="end"/>
      </w:r>
      <w:r w:rsidRPr="000E7438">
        <w:rPr>
          <w:rFonts w:ascii="Times New Roman" w:hAnsi="Times New Roman" w:cs="Times New Roman"/>
          <w:sz w:val="24"/>
          <w:szCs w:val="24"/>
        </w:rPr>
        <w:t xml:space="preserve">. This would suggest that the high levels of peer-enforcement observed for high-performance associations under the CEAR treatment reflect strong norms of cooperation which are expected under effective CEAR management </w:t>
      </w:r>
      <w:r w:rsidR="0036787B">
        <w:rPr>
          <w:rFonts w:ascii="Times New Roman" w:hAnsi="Times New Roman" w:cs="Times New Roman"/>
          <w:sz w:val="24"/>
          <w:szCs w:val="24"/>
        </w:rPr>
        <w:fldChar w:fldCharType="begin"/>
      </w:r>
      <w:r w:rsidR="0036787B">
        <w:rPr>
          <w:rFonts w:ascii="Times New Roman" w:hAnsi="Times New Roman" w:cs="Times New Roman"/>
          <w:sz w:val="24"/>
          <w:szCs w:val="24"/>
        </w:rPr>
        <w:instrText xml:space="preserve"> ADDIN ZOTERO_ITEM CSL_CITATION {"citationID":"HaiDGV7W","properties":{"formattedCitation":"(Ostrom 1990; Jentoft et al. 1998)","plainCitation":"(Ostrom 1990; Jentoft et al. 1998)","noteIndex":0},"citationItems":[{"id":353,"uris":["http://zotero.org/users/3065856/items/FT2WAZCE"],"uri":["http://zotero.org/users/3065856/items/FT2WAZCE"],"itemData":{"id":353,"type":"book","event-place":"Cambridge, UK.","publisher":"Cambridge University Press","publisher-place":"Cambridge, UK.","title":"Governing the commons: the evolution of institutions for collective action.","author":[{"family":"Ostrom","given":"Elinor"}],"issued":{"date-parts":[["1990"]]}}},{"id":137,"uris":["http://zotero.org/users/3065856/items/6XDZ6UFS"],"uri":["http://zotero.org/users/3065856/items/6XDZ6UFS"],"itemData":{"id":137,"type":"article-journal","abstract":"Co-management is a tool of fisheries management that has received much attention in recent years. Although there are great hopes about what it may accomplish, there are also serious doubts, questions and criticisms regarding its general applicability. We believe that many of these concerns are valid ones. However, many of the negative predictions reflect overly narrow perspectives on the role and nature of institutions. Other, no less valid, presuppositions lead to more optimistic hypotheses concerning the outcomes of co-management arrangements. The institutional problems associated with co-management have been analyzed from the perspective of rational choice. We offer another perspective by analyzing these problems from the standpoint of how institutions are embedded in human community.","container-title":"Marine Policy","DOI":"10.1016/S0308-597X(97)00040-7","ISSN":"0308-597X","issue":"4","journalAbbreviation":"Marine Policy","page":"423-436","source":"ScienceDirect","title":"Social theory and fisheries co-management","volume":"22","author":[{"family":"Jentoft","given":"Svein"},{"family":"McCay","given":"Bonnie J."},{"family":"Wilson","given":"Douglas C."}],"issued":{"date-parts":[["1998",7,1]]}}}],"schema":"https://github.com/citation-style-language/schema/raw/master/csl-citation.json"} </w:instrText>
      </w:r>
      <w:r w:rsidR="0036787B">
        <w:rPr>
          <w:rFonts w:ascii="Times New Roman" w:hAnsi="Times New Roman" w:cs="Times New Roman"/>
          <w:sz w:val="24"/>
          <w:szCs w:val="24"/>
        </w:rPr>
        <w:fldChar w:fldCharType="separate"/>
      </w:r>
      <w:r w:rsidR="0036787B" w:rsidRPr="0036787B">
        <w:rPr>
          <w:rFonts w:ascii="Times New Roman" w:hAnsi="Times New Roman" w:cs="Times New Roman"/>
          <w:sz w:val="24"/>
        </w:rPr>
        <w:t>(Ostrom 1990; Jentoft et al. 1998)</w:t>
      </w:r>
      <w:r w:rsidR="0036787B">
        <w:rPr>
          <w:rFonts w:ascii="Times New Roman" w:hAnsi="Times New Roman" w:cs="Times New Roman"/>
          <w:sz w:val="24"/>
          <w:szCs w:val="24"/>
        </w:rPr>
        <w:fldChar w:fldCharType="end"/>
      </w:r>
      <w:r w:rsidRPr="000E7438">
        <w:rPr>
          <w:rFonts w:ascii="Times New Roman" w:hAnsi="Times New Roman" w:cs="Times New Roman"/>
          <w:sz w:val="24"/>
          <w:szCs w:val="24"/>
        </w:rPr>
        <w:t xml:space="preserve">. This is supported by the fact that the highest number of fishers that complied in every round was observed under the CEAR treatment for high-performance associations. Treatments did not differ in monetary incentives and strategic </w:t>
      </w:r>
      <w:r w:rsidRPr="000E7438">
        <w:rPr>
          <w:rFonts w:ascii="Times New Roman" w:hAnsi="Times New Roman" w:cs="Times New Roman"/>
          <w:sz w:val="24"/>
          <w:szCs w:val="24"/>
        </w:rPr>
        <w:lastRenderedPageBreak/>
        <w:t xml:space="preserve">behavior cannot explain complete restraining from overharvesting. Thus, differences in the number of fishers that complied in every round are likely reflecting differences in non-monetary incentives across treatments. Indeed, recent evidence shows that non-monetary motivations predict low levels of quota compliance in the hake fishery in Chile </w:t>
      </w:r>
      <w:r w:rsidR="0036787B">
        <w:rPr>
          <w:rFonts w:ascii="Times New Roman" w:hAnsi="Times New Roman" w:cs="Times New Roman"/>
          <w:sz w:val="24"/>
          <w:szCs w:val="24"/>
        </w:rPr>
        <w:fldChar w:fldCharType="begin"/>
      </w:r>
      <w:r w:rsidR="0036787B">
        <w:rPr>
          <w:rFonts w:ascii="Times New Roman" w:hAnsi="Times New Roman" w:cs="Times New Roman"/>
          <w:sz w:val="24"/>
          <w:szCs w:val="24"/>
        </w:rPr>
        <w:instrText xml:space="preserve"> ADDIN ZOTERO_ITEM CSL_CITATION {"citationID":"AHLFGzcm","properties":{"formattedCitation":"(Oyanedel et al. 2020)","plainCitation":"(Oyanedel et al. 2020)","noteIndex":0},"citationItems":[{"id":688,"uris":["http://zotero.org/users/3065856/items/FED58SZ4"],"uri":["http://zotero.org/users/3065856/items/FED58SZ4"],"itemData":{"id":688,"type":"article-journal","container-title":"Conservation Letters","page":"e12725","title":"Motivations for (non‐) compliance with conservation rules by small‐scale resource users","author":[{"family":"Oyanedel","given":"R."},{"family":"Gelcich","given":"S."},{"family":"Milner‐Gulland","given":"E. J."}],"issued":{"date-parts":[["2020"]]}}}],"schema":"https://github.com/citation-style-language/schema/raw/master/csl-citation.json"} </w:instrText>
      </w:r>
      <w:r w:rsidR="0036787B">
        <w:rPr>
          <w:rFonts w:ascii="Times New Roman" w:hAnsi="Times New Roman" w:cs="Times New Roman"/>
          <w:sz w:val="24"/>
          <w:szCs w:val="24"/>
        </w:rPr>
        <w:fldChar w:fldCharType="separate"/>
      </w:r>
      <w:r w:rsidR="0036787B" w:rsidRPr="0036787B">
        <w:rPr>
          <w:rFonts w:ascii="Times New Roman" w:hAnsi="Times New Roman" w:cs="Times New Roman"/>
          <w:sz w:val="24"/>
        </w:rPr>
        <w:t>(Oyanedel et al. 2020)</w:t>
      </w:r>
      <w:r w:rsidR="0036787B">
        <w:rPr>
          <w:rFonts w:ascii="Times New Roman" w:hAnsi="Times New Roman" w:cs="Times New Roman"/>
          <w:sz w:val="24"/>
          <w:szCs w:val="24"/>
        </w:rPr>
        <w:fldChar w:fldCharType="end"/>
      </w:r>
      <w:r w:rsidRPr="000E7438">
        <w:rPr>
          <w:rFonts w:ascii="Times New Roman" w:hAnsi="Times New Roman" w:cs="Times New Roman"/>
          <w:sz w:val="24"/>
          <w:szCs w:val="24"/>
        </w:rPr>
        <w:t xml:space="preserve">. Non-monetary incentives in social dilemmas are highly determined by social norms that are sensitive to framing </w:t>
      </w:r>
      <w:r w:rsidR="0036787B">
        <w:rPr>
          <w:rFonts w:ascii="Times New Roman" w:hAnsi="Times New Roman" w:cs="Times New Roman"/>
          <w:sz w:val="24"/>
          <w:szCs w:val="24"/>
        </w:rPr>
        <w:fldChar w:fldCharType="begin"/>
      </w:r>
      <w:r w:rsidR="0036787B">
        <w:rPr>
          <w:rFonts w:ascii="Times New Roman" w:hAnsi="Times New Roman" w:cs="Times New Roman"/>
          <w:sz w:val="24"/>
          <w:szCs w:val="24"/>
        </w:rPr>
        <w:instrText xml:space="preserve"> ADDIN ZOTERO_ITEM CSL_CITATION {"citationID":"pHxeSkOm","properties":{"formattedCitation":"(Krupka &amp; Weber 2013; Bouma &amp; Ansink 2013)","plainCitation":"(Krupka &amp; Weber 2013; Bouma &amp; Ansink 2013)","noteIndex":0},"citationItems":[{"id":521,"uris":["http://zotero.org/users/3065856/items/6GJK9N9N"],"uri":["http://zotero.org/users/3065856/items/6GJK9N9N"],"itemData":{"id":521,"type":"article-journal","abstract":"We introduce an incentivized elicitation method for identifying social norms that uses simple coordination games. We demonstrate that concern for the norms we elicit and for money predict changes in behavior across several variants of the dictator game, including data from a novel experiment and from prior published laboratory studies, that are unaccounted for by most current theories of social preferences. Moreover, we find that the importance of social norm compliance and of monetary considerations is fairly constant across different experiments. This consistency allows prediction of treatment effects across experiments, and implies that subjects have a generally stable willingness to sacrifice money to take behaviors that are socially appropriate.","container-title":"Journal of the European Economic Association","DOI":"10.1111/jeea.12006","ISSN":"1542-4766","issue":"3","journalAbbreviation":"Journal of the European Economic Association","page":"495-524","source":"academic.oup.com","title":"Identifying Social Norms Using Coordination Games: Why Does Dictator Game Sharing Vary?","title-short":"Identifying Social Norms Using Coordination Games","volume":"11","author":[{"family":"Krupka","given":"Erin L."},{"family":"Weber","given":"Roberto A."}],"issued":{"date-parts":[["2013",6,1]]}}},{"id":447,"uris":["http://zotero.org/users/3065856/items/XVDXZ2B6"],"uri":["http://zotero.org/users/3065856/items/XVDXZ2B6"],"itemData":{"id":447,"type":"article-journal","abstract":"In this paper we assess how perceptions of park legitimacy influence individual willingness to self-restrict their resource use — an important issue when designing conservation approaches like community ecosystem payments where the existing institutional context influences the willingness to collaborate in nature conservation. To assess the willingness to self-restrict resource use we conducted a field experiment in two Costa Rican villages bordering a protected area. We framed the experiment to assess the impact of legitimacy perceptions: With framing we introduced the game as a protected area natural resource extraction game, while without framing the game was introduced using the usual, abstract wording. The results indicate that framing lowers extractions. The difference with non-framed extractions is not significant, however, until we control for individual legitimacy perceptions. From the perspective of ecosystem service payments our results indicate that perceptions of the current institutional context influence the extent to which participants cooperate and are willing to self-enforce their resource use.","collection-title":"1. International developments in the administration of publicly-funded forest research: Challenges and opportunities 2. Payments for ecosystem services and their institutional dimensions: Institutional frameworks and governance structures of PES schemes","container-title":"Forest Policy and Economics","DOI":"10.1016/j.forpol.2013.01.006","ISSN":"1389-9341","journalAbbreviation":"Forest Policy and Economics","page":"84-93","source":"ScienceDirect","title":"The role of legitimacy perceptions in self-restricted resource use: A framed field experiment","title-short":"The role of legitimacy perceptions in self-restricted resource use","volume":"37","author":[{"family":"Bouma","given":"Jetske"},{"family":"Ansink","given":"Erik"}],"issued":{"date-parts":[["2013",12]]}}}],"schema":"https://github.com/citation-style-language/schema/raw/master/csl-citation.json"} </w:instrText>
      </w:r>
      <w:r w:rsidR="0036787B">
        <w:rPr>
          <w:rFonts w:ascii="Times New Roman" w:hAnsi="Times New Roman" w:cs="Times New Roman"/>
          <w:sz w:val="24"/>
          <w:szCs w:val="24"/>
        </w:rPr>
        <w:fldChar w:fldCharType="separate"/>
      </w:r>
      <w:r w:rsidR="0036787B" w:rsidRPr="0036787B">
        <w:rPr>
          <w:rFonts w:ascii="Times New Roman" w:hAnsi="Times New Roman" w:cs="Times New Roman"/>
          <w:sz w:val="24"/>
        </w:rPr>
        <w:t>(Krupka &amp; Weber 2013; Bouma &amp; Ansink 2013)</w:t>
      </w:r>
      <w:r w:rsidR="0036787B">
        <w:rPr>
          <w:rFonts w:ascii="Times New Roman" w:hAnsi="Times New Roman" w:cs="Times New Roman"/>
          <w:sz w:val="24"/>
          <w:szCs w:val="24"/>
        </w:rPr>
        <w:fldChar w:fldCharType="end"/>
      </w:r>
      <w:r w:rsidRPr="000E7438">
        <w:rPr>
          <w:rFonts w:ascii="Times New Roman" w:hAnsi="Times New Roman" w:cs="Times New Roman"/>
          <w:sz w:val="24"/>
          <w:szCs w:val="24"/>
        </w:rPr>
        <w:t xml:space="preserve">. </w:t>
      </w:r>
    </w:p>
    <w:p w14:paraId="359E7A8C" w14:textId="77777777"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The framing effect that we attribute to the access regime represented in the game could be confounded by other differences between the fisheries used to frame the game. For example, differences in decisions between frames could be due to population dynamics or life-history traits of hake and loco. However, if only differences in resource characteristics were causing changes in users’ behavior, we would have observed the same patterns in both association types. The fact that we observed differences between treatments only in associations that have shown signs of successful CEAR management in real life, indicates that access regimes play a role in explaining the differences observed between treatments.</w:t>
      </w:r>
    </w:p>
    <w:p w14:paraId="1BD012B2" w14:textId="248BB483" w:rsidR="000E7438" w:rsidRP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t xml:space="preserve">Our results highlight that framing is a crucial design feature of lab-in-the-field experiments </w:t>
      </w:r>
      <w:r w:rsidR="0036787B">
        <w:rPr>
          <w:rFonts w:ascii="Times New Roman" w:hAnsi="Times New Roman" w:cs="Times New Roman"/>
          <w:sz w:val="24"/>
          <w:szCs w:val="24"/>
        </w:rPr>
        <w:fldChar w:fldCharType="begin"/>
      </w:r>
      <w:r w:rsidR="0036787B">
        <w:rPr>
          <w:rFonts w:ascii="Times New Roman" w:hAnsi="Times New Roman" w:cs="Times New Roman"/>
          <w:sz w:val="24"/>
          <w:szCs w:val="24"/>
        </w:rPr>
        <w:instrText xml:space="preserve"> ADDIN ZOTERO_ITEM CSL_CITATION {"citationID":"RkqXCZod","properties":{"formattedCitation":"(Alekseev et al. 2017)","plainCitation":"(Alekseev et al. 2017)","noteIndex":0},"citationItems":[{"id":677,"uris":["http://zotero.org/users/3065856/items/Z7V4QPJS"],"uri":["http://zotero.org/users/3065856/items/Z7V4QPJS"],"itemData":{"id":677,"type":"article-journal","abstract":"An important methodological issue in experimental research is the extent to which one should use context-rich or abstract language in the instructions for an experiment. The traditional use of abstract context in experimental economics is commonly viewed as a way to achieve experimental control. However, there are some advantages to using context-framed instructions, such as “employer and worker” instead of “player 1 and player 2.” Meaningful context can enhance understanding of an environment and reduce confusion among participants, particularly when a task requires sophisticated reasoning, and hence may yield responses of better quality. In emotionally-charged research questions, such as pollution or bribes, contextual instructions may affect behavior in the experiment, but this effect may be appropriate as it relates to the research question. Our review of the evidence from the literature indicates that in the great majority of cases meaningful language is either useful or produces no change in behavior. Nevertheless, a few important considerations are worth keeping in mind when using rich context. Finally, we see the choice of context as being an expansion of the experimenter’s toolkit and a factor to consider in experimental design.","container-title":"Journal of Economic Behavior &amp; Organization","DOI":"10.1016/j.jebo.2016.12.005","ISSN":"0167-2681","journalAbbreviation":"Journal of Economic Behavior &amp; Organization","page":"48-59","source":"ScienceDirect","title":"Experimental methods: When and why contextual instructions are important","title-short":"Experimental methods","volume":"134","author":[{"family":"Alekseev","given":"Aleksandr"},{"family":"Charness","given":"Gary"},{"family":"Gneezy","given":"Uri"}],"issued":{"date-parts":[["2017",2,1]]}}}],"schema":"https://github.com/citation-style-language/schema/raw/master/csl-citation.json"} </w:instrText>
      </w:r>
      <w:r w:rsidR="0036787B">
        <w:rPr>
          <w:rFonts w:ascii="Times New Roman" w:hAnsi="Times New Roman" w:cs="Times New Roman"/>
          <w:sz w:val="24"/>
          <w:szCs w:val="24"/>
        </w:rPr>
        <w:fldChar w:fldCharType="separate"/>
      </w:r>
      <w:r w:rsidR="0036787B" w:rsidRPr="0036787B">
        <w:rPr>
          <w:rFonts w:ascii="Times New Roman" w:hAnsi="Times New Roman" w:cs="Times New Roman"/>
          <w:sz w:val="24"/>
        </w:rPr>
        <w:t>(Alekseev et al. 2017)</w:t>
      </w:r>
      <w:r w:rsidR="0036787B">
        <w:rPr>
          <w:rFonts w:ascii="Times New Roman" w:hAnsi="Times New Roman" w:cs="Times New Roman"/>
          <w:sz w:val="24"/>
          <w:szCs w:val="24"/>
        </w:rPr>
        <w:fldChar w:fldCharType="end"/>
      </w:r>
      <w:r w:rsidRPr="000E7438">
        <w:rPr>
          <w:rFonts w:ascii="Times New Roman" w:hAnsi="Times New Roman" w:cs="Times New Roman"/>
          <w:sz w:val="24"/>
          <w:szCs w:val="24"/>
        </w:rPr>
        <w:t xml:space="preserve">. Social norms are context-specific, and are unconsciously activated by situational cues </w:t>
      </w:r>
      <w:r w:rsidR="0036787B">
        <w:rPr>
          <w:rFonts w:ascii="Times New Roman" w:hAnsi="Times New Roman" w:cs="Times New Roman"/>
          <w:sz w:val="24"/>
          <w:szCs w:val="24"/>
        </w:rPr>
        <w:fldChar w:fldCharType="begin"/>
      </w:r>
      <w:r w:rsidR="0036787B">
        <w:rPr>
          <w:rFonts w:ascii="Times New Roman" w:hAnsi="Times New Roman" w:cs="Times New Roman"/>
          <w:sz w:val="24"/>
          <w:szCs w:val="24"/>
        </w:rPr>
        <w:instrText xml:space="preserve"> ADDIN ZOTERO_ITEM CSL_CITATION {"citationID":"ClwEQF7M","properties":{"formattedCitation":"(C\\uc0\\u225{}rdenas &amp; Ostrom 2004; Krupka &amp; Weber 2013; Gelcich et al. 2013; Bouma &amp; Ansink 2013)","plainCitation":"(Cárdenas &amp; Ostrom 2004; Krupka &amp; Weber 2013; Gelcich et al. 2013; Bouma &amp; Ansink 2013)","noteIndex":0},"citationItems":[{"id":179,"uris":["http://zotero.org/users/3065856/items/7IGMS47S"],"uri":["http://zotero.org/users/3065856/items/7IGMS47S"],"itemData":{"id":179,"type":"article-journal","abstract":"Experimental research has enhanced the knowledge acquired from theoretical and field sources of when and how groups can solve the problem of collective action through self-governing mechanisms. Widespread agreement exists that cooperation can happen, but little agreement as to how. As a first step, we propose that individuals may use three layers of information in deciding about their level of cooperation. The layers range from the material incentives of a specific production function and the dynamics of the game, to the composition of the group and the individual characteristics of the player. We use this framework to analyze data from a set of experiments conducted with actual ecosystem users in three rural villages of Colombia. Prior experience of the participants, their perception of external regulation, and the composition of the group, influence decisions to cooperate or defect in the experiment. Understanding the multiple information levels of a game as they affect incentives helps to explain decisions in collective-action dilemmas.","collection-title":"Methods for Studying Collective Action in Rural Development","container-title":"Agricultural Systems","DOI":"10.1016/j.agsy.2004.07.008","ISSN":"0308-521X","issue":"3","journalAbbreviation":"Agricultural Systems","page":"307-326","source":"ScienceDirect","title":"What do people bring into the game? Experiments in the field about cooperation in the commons","title-short":"What do people bring into the game?","volume":"82","author":[{"family":"Cárdenas","given":"Juan-Camilo"},{"family":"Ostrom","given":"Elinor"}],"issued":{"date-parts":[["2004",12,1]]}}},{"id":521,"uris":["http://zotero.org/users/3065856/items/6GJK9N9N"],"uri":["http://zotero.org/users/3065856/items/6GJK9N9N"],"itemData":{"id":521,"type":"article-journal","abstract":"We introduce an incentivized elicitation method for identifying social norms that uses simple coordination games. We demonstrate that concern for the norms we elicit and for money predict changes in behavior across several variants of the dictator game, including data from a novel experiment and from prior published laboratory studies, that are unaccounted for by most current theories of social preferences. Moreover, we find that the importance of social norm compliance and of monetary considerations is fairly constant across different experiments. This consistency allows prediction of treatment effects across experiments, and implies that subjects have a generally stable willingness to sacrifice money to take behaviors that are socially appropriate.","container-title":"Journal of the European Economic Association","DOI":"10.1111/jeea.12006","ISSN":"1542-4766","issue":"3","journalAbbreviation":"Journal of the European Economic Association","page":"495-524","source":"academic.oup.com","title":"Identifying Social Norms Using Coordination Games: Why Does Dictator Game Sharing Vary?","title-short":"Identifying Social Norms Using Coordination Games","volume":"11","author":[{"family":"Krupka","given":"Erin L."},{"family":"Weber","given":"Roberto A."}],"issued":{"date-parts":[["2013",6,1]]}}},{"id":478,"uris":["http://zotero.org/users/3065856/items/BEGEFJR5"],"uri":["http://zotero.org/users/3065856/items/BEGEFJR5"],"itemData":{"id":478,"type":"article-journal","abstract":"Gelcich, S., R. Guzman, C. Rodriguez-Sickert, J. C. Castilla, and J. C. Cárdenas. 2013. Exploring external validity of common pool resource experiments: insights from artisanal benthic fisheries in Chile. Ecology and Society 18(3): 2. https://doi.org/10.5751/ES-05598-180302","container-title":"Ecology and Society","DOI":"10.5751/ES-05598-180302","ISSN":"1708-3087","issue":"3","language":"en","source":"www.ecologyandsociety.org","title":"Exploring External Validity of Common Pool Resource Experiments: Insights from Artisanal Benthic Fisheries in Chile","title-short":"Exploring External Validity of Common Pool Resource Experiments","URL":"https://www.ecologyandsociety.org/vol18/iss3/art2/","volume":"18","author":[{"family":"Gelcich","given":"Stefan"},{"family":"Guzman","given":"Ricardo"},{"family":"Rodríguez-Sickert","given":"Carlos"},{"family":"Castilla","given":"Juan Carlos"},{"family":"Cárdenas","given":"Juan Camilo"}],"accessed":{"date-parts":[["2017",5,15]]},"issued":{"date-parts":[["2013",7,24]]}}},{"id":447,"uris":["http://zotero.org/users/3065856/items/XVDXZ2B6"],"uri":["http://zotero.org/users/3065856/items/XVDXZ2B6"],"itemData":{"id":447,"type":"article-journal","abstract":"In this paper we assess how perceptions of park legitimacy influence individual willingness to self-restrict their resource use — an important issue when designing conservation approaches like community ecosystem payments where the existing institutional context influences the willingness to collaborate in nature conservation. To assess the willingness to self-restrict resource use we conducted a field experiment in two Costa Rican villages bordering a protected area. We framed the experiment to assess the impact of legitimacy perceptions: With framing we introduced the game as a protected area natural resource extraction game, while without framing the game was introduced using the usual, abstract wording. The results indicate that framing lowers extractions. The difference with non-framed extractions is not significant, however, until we control for individual legitimacy perceptions. From the perspective of ecosystem service payments our results indicate that perceptions of the current institutional context influence the extent to which participants cooperate and are willing to self-enforce their resource use.","collection-title":"1. International developments in the administration of publicly-funded forest research: Challenges and opportunities 2. Payments for ecosystem services and their institutional dimensions: Institutional frameworks and governance structures of PES schemes","container-title":"Forest Policy and Economics","DOI":"10.1016/j.forpol.2013.01.006","ISSN":"1389-9341","journalAbbreviation":"Forest Policy and Economics","page":"84-93","source":"ScienceDirect","title":"The role of legitimacy perceptions in self-restricted resource use: A framed field experiment","title-short":"The role of legitimacy perceptions in self-restricted resource use","volume":"37","author":[{"family":"Bouma","given":"Jetske"},{"family":"Ansink","given":"Erik"}],"issued":{"date-parts":[["2013",12]]}}}],"schema":"https://github.com/citation-style-language/schema/raw/master/csl-citation.json"} </w:instrText>
      </w:r>
      <w:r w:rsidR="0036787B">
        <w:rPr>
          <w:rFonts w:ascii="Times New Roman" w:hAnsi="Times New Roman" w:cs="Times New Roman"/>
          <w:sz w:val="24"/>
          <w:szCs w:val="24"/>
        </w:rPr>
        <w:fldChar w:fldCharType="separate"/>
      </w:r>
      <w:r w:rsidR="0036787B" w:rsidRPr="0036787B">
        <w:rPr>
          <w:rFonts w:ascii="Times New Roman" w:hAnsi="Times New Roman" w:cs="Times New Roman"/>
          <w:sz w:val="24"/>
          <w:szCs w:val="24"/>
        </w:rPr>
        <w:t>(Cárdenas &amp; Ostrom 2004; Krupka &amp; Weber 2013; Gelcich et al. 2013; Bouma &amp; Ansink 2013)</w:t>
      </w:r>
      <w:r w:rsidR="0036787B">
        <w:rPr>
          <w:rFonts w:ascii="Times New Roman" w:hAnsi="Times New Roman" w:cs="Times New Roman"/>
          <w:sz w:val="24"/>
          <w:szCs w:val="24"/>
        </w:rPr>
        <w:fldChar w:fldCharType="end"/>
      </w:r>
      <w:r w:rsidRPr="000E7438">
        <w:rPr>
          <w:rFonts w:ascii="Times New Roman" w:hAnsi="Times New Roman" w:cs="Times New Roman"/>
          <w:sz w:val="24"/>
          <w:szCs w:val="24"/>
        </w:rPr>
        <w:t xml:space="preserve">. Framing increased subjects’ familiarity with the decision task and provided the situational cues for the norms that were in place under the different regimes. Therefore, its consideration allowed to design the experiment and interpret results. Our study also contributes to the literature supporting the external validity of lab-in-the-field experiments since performance under CEAR in real life correlated to stewardship behaviors displayed in the game </w:t>
      </w:r>
      <w:r w:rsidR="0036787B">
        <w:rPr>
          <w:rFonts w:ascii="Times New Roman" w:hAnsi="Times New Roman" w:cs="Times New Roman"/>
          <w:sz w:val="24"/>
          <w:szCs w:val="24"/>
        </w:rPr>
        <w:fldChar w:fldCharType="begin"/>
      </w:r>
      <w:r w:rsidR="0036787B">
        <w:rPr>
          <w:rFonts w:ascii="Times New Roman" w:hAnsi="Times New Roman" w:cs="Times New Roman"/>
          <w:sz w:val="24"/>
          <w:szCs w:val="24"/>
        </w:rPr>
        <w:instrText xml:space="preserve"> ADDIN ZOTERO_ITEM CSL_CITATION {"citationID":"9DA5F1FF","properties":{"formattedCitation":"(Rustagi et al. 2010; Carpenter &amp; Seki 2011; Gelcich et al. 2013; Basurto et al. 2016)","plainCitation":"(Rustagi et al. 2010; Carpenter &amp; Seki 2011; Gelcich et al. 2013; Basurto et al. 2016)","noteIndex":0},"citationItems":[{"id":433,"uris":["http://zotero.org/users/3065856/items/GKXAACT5"],"uri":["http://zotero.org/users/3065856/items/GKXAACT5"],"itemData":{"id":433,"type":"article-journal","abstract":"Recent evidence suggests that prosocial behaviors like conditional cooperation and costly norm enforcement can stabilize large-scale cooperation for commons management. However, field evidence on the extent to which variation in these behaviors among actual commons users accounts for natural commons outcomes is altogether missing. Here, we combine experimental measures of conditional cooperation and survey measures on costly monitoring among 49 forest user groups in Ethiopia with measures of natural forest commons outcomes to show that (i) groups vary in conditional cooperator share, (ii) groups with larger conditional cooperator share are more successful in forest commons management, and (iii) costly monitoring is a key instrument with which conditional cooperators enforce cooperation. Our findings are consistent with models of gene-culture coevolution on human cooperation and provide external validity to laboratory experiments on social dilemmas.\nSocial behaviors in lab experiments that result in long-term productivity are seen in a real-world forest management program.\nSocial behaviors in lab experiments that result in long-term productivity are seen in a real-world forest management program.","container-title":"Science","DOI":"10.1126/science.1193649","ISSN":"0036-8075, 1095-9203","issue":"6006","language":"en","note":"PMID: 21071668","page":"961-965","source":"science.sciencemag.org","title":"Conditional Cooperation and Costly Monitoring Explain Success in Forest Commons Management","volume":"330","author":[{"family":"Rustagi","given":"Devesh"},{"family":"Engel","given":"Stefanie"},{"family":"Kosfeld","given":"Michael"}],"issued":{"date-parts":[["2010",11,12]]}}},{"id":177,"uris":["http://zotero.org/users/3065856/items/NEFMGG7H"],"uri":["http://zotero.org/users/3065856/items/NEFMGG7H"],"itemData":{"id":177,"type":"article-journal","abstract":"In addition to showing that student measures of social preference, a concern for outcomes achieved by other reference agents, are quite different from those obtained in the field with participants who face social dilemmas in their daily lives, we find links between the social preferences of our field participants and their productivity at work. We also find that the field stock of social preferences evolves endogenously with respect to how widely team production is utilized. Because the link between productivity and social preference is strong, we provide a reason for the wider economics profession to take notice of social preferences. (JEL C93, D21, D24, H41, J24, M52, Z13)","container-title":"Economic Inquiry","DOI":"10.1111/j.1465-7295.2009.00268.x","ISSN":"1465-7295","issue":"2","language":"en","page":"612-630","source":"Wiley Online Library","title":"Do Social Preferences Increase Productivity? Field Experimental Evidence from Fishermen in Toyama Bay","title-short":"Do Social Preferences Increase Productivity?","volume":"49","author":[{"family":"Carpenter","given":"Jeffrey"},{"family":"Seki","given":"Erika"}],"issued":{"date-parts":[["2011",4,1]]}}},{"id":478,"uris":["http://zotero.org/users/3065856/items/BEGEFJR5"],"uri":["http://zotero.org/users/3065856/items/BEGEFJR5"],"itemData":{"id":478,"type":"article-journal","abstract":"Gelcich, S., R. Guzman, C. Rodriguez-Sickert, J. C. Castilla, and J. C. Cárdenas. 2013. Exploring external validity of common pool resource experiments: insights from artisanal benthic fisheries in Chile. Ecology and Society 18(3): 2. https://doi.org/10.5751/ES-05598-180302","container-title":"Ecology and Society","DOI":"10.5751/ES-05598-180302","ISSN":"1708-3087","issue":"3","language":"en","source":"www.ecologyandsociety.org","title":"Exploring External Validity of Common Pool Resource Experiments: Insights from Artisanal Benthic Fisheries in Chile","title-short":"Exploring External Validity of Common Pool Resource Experiments","URL":"https://www.ecologyandsociety.org/vol18/iss3/art2/","volume":"18","author":[{"family":"Gelcich","given":"Stefan"},{"family":"Guzman","given":"Ricardo"},{"family":"Rodríguez-Sickert","given":"Carlos"},{"family":"Castilla","given":"Juan Carlos"},{"family":"Cárdenas","given":"Juan Camilo"}],"accessed":{"date-parts":[["2017",5,15]]},"issued":{"date-parts":[["2013",7,24]]}}},{"id":237,"uris":["http://zotero.org/users/3065856/items/NF4JSCD2"],"uri":["http://zotero.org/users/3065856/items/NF4JSCD2"],"itemData":{"id":237,"type":"article-journal","abstract":"Trust and cooperation constitute cornerstones of common-pool resource theory, showing that “prosocial” strategies among resource users can overcome collective action problems and lead to sustainable resource governance. Yet, antisocial behavior and especially the coexistence of prosocial and antisocial behaviors have received less attention. We broaden the analysis to include the effects of both “prosocial” and “antisocial” interactions. We do so in the context of marine protected areas (MPAs), the most prominent form of biodiversity conservation intervention worldwide. Our multimethod approach relied on lab-in-the-field economic experiments (n = 127) in two MPA and two non-MPA communities in Baja California, Mexico. In addition, we deployed a standardized fishers’ survey (n = 544) to verify the external validity of our findings and expert informant interviews (n = 77) to develop potential explanatory mechanisms. In MPA sites, prosocial and antisocial behavior is significantly higher, and the presence of antisocial behavior does not seem to have a negative effect on prosocial behavior. We suggest that market integration, economic diversification, and strengthened group identity in MPAs are the main potential mechanisms for the simultaneity of prosocial and antisocial behavior we observed. This study constitutes a first step in better understanding the interaction between prosociality and antisociality as related to natural resources governance and conservation science, integrating literatures from social psychology, evolutionary anthropology, behavioral economics, and ecology.\nCooperation can coexist with antisocial behavior without undermining successful collective action.\nCooperation can coexist with antisocial behavior without undermining successful collective action.","container-title":"Science Advances","DOI":"10.1126/sciadv.1501220","ISSN":"2375-2548","issue":"3","language":"en","page":"e1501220","source":"advances.sciencemag.org","title":"Integrating simultaneous prosocial and antisocial behavior into theories of collective action","volume":"2","author":[{"family":"Basurto","given":"Xavier"},{"family":"Blanco","given":"Esther"},{"family":"Nenadovic","given":"Mateja"},{"family":"Vollan","given":"Björn"}],"issued":{"date-parts":[["2016",3,1]]}}}],"schema":"https://github.com/citation-style-language/schema/raw/master/csl-citation.json"} </w:instrText>
      </w:r>
      <w:r w:rsidR="0036787B">
        <w:rPr>
          <w:rFonts w:ascii="Times New Roman" w:hAnsi="Times New Roman" w:cs="Times New Roman"/>
          <w:sz w:val="24"/>
          <w:szCs w:val="24"/>
        </w:rPr>
        <w:fldChar w:fldCharType="separate"/>
      </w:r>
      <w:r w:rsidR="0036787B" w:rsidRPr="0036787B">
        <w:rPr>
          <w:rFonts w:ascii="Times New Roman" w:hAnsi="Times New Roman" w:cs="Times New Roman"/>
          <w:sz w:val="24"/>
        </w:rPr>
        <w:t>(Rustagi et al. 2010; Carpenter &amp; Seki 2011; Gelcich et al. 2013; Basurto et al. 2016)</w:t>
      </w:r>
      <w:r w:rsidR="0036787B">
        <w:rPr>
          <w:rFonts w:ascii="Times New Roman" w:hAnsi="Times New Roman" w:cs="Times New Roman"/>
          <w:sz w:val="24"/>
          <w:szCs w:val="24"/>
        </w:rPr>
        <w:fldChar w:fldCharType="end"/>
      </w:r>
      <w:r w:rsidRPr="000E7438">
        <w:rPr>
          <w:rFonts w:ascii="Times New Roman" w:hAnsi="Times New Roman" w:cs="Times New Roman"/>
          <w:sz w:val="24"/>
          <w:szCs w:val="24"/>
        </w:rPr>
        <w:t>.</w:t>
      </w:r>
    </w:p>
    <w:p w14:paraId="1869F53B" w14:textId="1FCC1E88" w:rsidR="000E7438" w:rsidRDefault="000E7438" w:rsidP="000E7438">
      <w:pPr>
        <w:spacing w:line="480" w:lineRule="auto"/>
        <w:rPr>
          <w:rFonts w:ascii="Times New Roman" w:hAnsi="Times New Roman" w:cs="Times New Roman"/>
          <w:sz w:val="24"/>
          <w:szCs w:val="24"/>
        </w:rPr>
      </w:pPr>
      <w:r w:rsidRPr="000E7438">
        <w:rPr>
          <w:rFonts w:ascii="Times New Roman" w:hAnsi="Times New Roman" w:cs="Times New Roman"/>
          <w:sz w:val="24"/>
          <w:szCs w:val="24"/>
        </w:rPr>
        <w:lastRenderedPageBreak/>
        <w:t xml:space="preserve">The implementation of formal CEARs is a promising approach to respond to the current call for a sustainable and equitable blue economy </w:t>
      </w:r>
      <w:r w:rsidR="0036787B">
        <w:rPr>
          <w:rFonts w:ascii="Times New Roman" w:hAnsi="Times New Roman" w:cs="Times New Roman"/>
          <w:sz w:val="24"/>
          <w:szCs w:val="24"/>
        </w:rPr>
        <w:fldChar w:fldCharType="begin"/>
      </w:r>
      <w:r w:rsidR="0036787B">
        <w:rPr>
          <w:rFonts w:ascii="Times New Roman" w:hAnsi="Times New Roman" w:cs="Times New Roman"/>
          <w:sz w:val="24"/>
          <w:szCs w:val="24"/>
        </w:rPr>
        <w:instrText xml:space="preserve"> ADDIN ZOTERO_ITEM CSL_CITATION {"citationID":"fBr3Kble","properties":{"formattedCitation":"(Bennett et al. 2019)","plainCitation":"(Bennett et al. 2019)","noteIndex":0},"citationItems":[{"id":680,"uris":["http://zotero.org/users/3065856/items/D23SDUF2"],"uri":["http://zotero.org/users/3065856/items/D23SDUF2"],"itemData":{"id":680,"type":"article-journal","container-title":"Nature Sustainability","page":"991-993","title":"Towards a sustainable and equitable blue economy","volume":"2","author":[{"family":"Bennett","given":"Nathan J."},{"family":"Cisneros-Montemayor","given":"A. M."},{"family":"Blythe","given":"J."},{"family":"Silver","given":"J. J."},{"family":"Singh","given":"G."},{"family":"Andrews","given":"N."},{"family":"Calò","given":"A."},{"family":"Christie","given":"P."},{"family":"Di Franco","given":"A."},{"family":"Finkbeiner","given":"E. M."},{"family":"Gelcich","given":"S."},{"family":"Guidetti","given":"P."},{"family":"Harper","given":"S."},{"family":"Hotte","given":"N."},{"family":"Kittinger","given":"J. N."},{"family":"Le Billon","given":"P."},{"family":"Lister","given":"J."},{"family":"López de la Lama","given":"R."},{"family":"McKinley","given":"E."},{"family":"Scholtens","given":"J."},{"family":"Solås","given":"A-M"},{"family":"Sowman","given":"M."},{"family":"Talloni-Álvarez","given":"N."},{"family":"Teh","given":"Lydia C L"},{"family":"Voyer","given":"M."},{"family":"Sumaila","given":"U. Rashid"}],"issued":{"date-parts":[["2019"]]}}}],"schema":"https://github.com/citation-style-language/schema/raw/master/csl-citation.json"} </w:instrText>
      </w:r>
      <w:r w:rsidR="0036787B">
        <w:rPr>
          <w:rFonts w:ascii="Times New Roman" w:hAnsi="Times New Roman" w:cs="Times New Roman"/>
          <w:sz w:val="24"/>
          <w:szCs w:val="24"/>
        </w:rPr>
        <w:fldChar w:fldCharType="separate"/>
      </w:r>
      <w:r w:rsidR="0036787B" w:rsidRPr="0036787B">
        <w:rPr>
          <w:rFonts w:ascii="Times New Roman" w:hAnsi="Times New Roman" w:cs="Times New Roman"/>
          <w:sz w:val="24"/>
        </w:rPr>
        <w:t>(Bennett et al. 2019)</w:t>
      </w:r>
      <w:r w:rsidR="0036787B">
        <w:rPr>
          <w:rFonts w:ascii="Times New Roman" w:hAnsi="Times New Roman" w:cs="Times New Roman"/>
          <w:sz w:val="24"/>
          <w:szCs w:val="24"/>
        </w:rPr>
        <w:fldChar w:fldCharType="end"/>
      </w:r>
      <w:r w:rsidRPr="000E7438">
        <w:rPr>
          <w:rFonts w:ascii="Times New Roman" w:hAnsi="Times New Roman" w:cs="Times New Roman"/>
          <w:sz w:val="24"/>
          <w:szCs w:val="24"/>
        </w:rPr>
        <w:t>. Fishers in our study showed increased compliance and enforcement under CEAR. Yet, lab-in-the-field experiments also stress that formal CEARs do not guarantee intended behavioral change. Identifying further conditions that favor stewardship under formal CEAR is crucial to guide the design of access regimes that can promote the sustainable use of natural CPRs.</w:t>
      </w:r>
    </w:p>
    <w:p w14:paraId="1A80E087" w14:textId="77777777" w:rsidR="00E1629F" w:rsidRDefault="00E1629F" w:rsidP="00E1629F">
      <w:pPr>
        <w:spacing w:line="480" w:lineRule="auto"/>
        <w:rPr>
          <w:rFonts w:ascii="Times New Roman" w:hAnsi="Times New Roman" w:cs="Times New Roman"/>
          <w:b/>
          <w:bCs/>
          <w:sz w:val="24"/>
          <w:szCs w:val="24"/>
        </w:rPr>
      </w:pPr>
    </w:p>
    <w:p w14:paraId="70765968" w14:textId="77777777" w:rsidR="00E1629F" w:rsidRDefault="00E1629F" w:rsidP="00E1629F">
      <w:pPr>
        <w:spacing w:line="480" w:lineRule="auto"/>
        <w:rPr>
          <w:rFonts w:ascii="Times New Roman" w:hAnsi="Times New Roman" w:cs="Times New Roman"/>
          <w:b/>
          <w:bCs/>
          <w:sz w:val="24"/>
          <w:szCs w:val="24"/>
        </w:rPr>
      </w:pPr>
    </w:p>
    <w:p w14:paraId="4200E929" w14:textId="77777777" w:rsidR="00E1629F" w:rsidRDefault="00E1629F" w:rsidP="00E1629F">
      <w:pPr>
        <w:spacing w:line="480" w:lineRule="auto"/>
        <w:rPr>
          <w:rFonts w:ascii="Times New Roman" w:hAnsi="Times New Roman" w:cs="Times New Roman"/>
          <w:b/>
          <w:bCs/>
          <w:sz w:val="24"/>
          <w:szCs w:val="24"/>
        </w:rPr>
      </w:pPr>
    </w:p>
    <w:p w14:paraId="74BC104F" w14:textId="0750CE24" w:rsidR="00E1629F" w:rsidRPr="00E1629F" w:rsidRDefault="00E1629F" w:rsidP="00E1629F">
      <w:pPr>
        <w:spacing w:line="480" w:lineRule="auto"/>
        <w:rPr>
          <w:rFonts w:ascii="Times New Roman" w:hAnsi="Times New Roman" w:cs="Times New Roman"/>
          <w:b/>
          <w:bCs/>
          <w:sz w:val="24"/>
          <w:szCs w:val="24"/>
        </w:rPr>
      </w:pPr>
      <w:r w:rsidRPr="00E1629F">
        <w:rPr>
          <w:rFonts w:ascii="Times New Roman" w:hAnsi="Times New Roman" w:cs="Times New Roman"/>
          <w:b/>
          <w:bCs/>
          <w:sz w:val="24"/>
          <w:szCs w:val="24"/>
        </w:rPr>
        <w:t>Supporting Information</w:t>
      </w:r>
    </w:p>
    <w:p w14:paraId="27C3AD54" w14:textId="77777777" w:rsidR="00E1629F" w:rsidRDefault="00E1629F" w:rsidP="00E1629F">
      <w:pPr>
        <w:spacing w:line="480" w:lineRule="auto"/>
        <w:rPr>
          <w:rFonts w:ascii="Times New Roman" w:hAnsi="Times New Roman" w:cs="Times New Roman"/>
          <w:sz w:val="24"/>
          <w:szCs w:val="24"/>
        </w:rPr>
      </w:pPr>
      <w:r>
        <w:rPr>
          <w:rFonts w:ascii="Times New Roman" w:hAnsi="Times New Roman" w:cs="Times New Roman"/>
          <w:sz w:val="24"/>
          <w:szCs w:val="24"/>
        </w:rPr>
        <w:t>The supporting information document contains a more in detailed description of the c</w:t>
      </w:r>
      <w:r w:rsidRPr="00E1629F">
        <w:rPr>
          <w:rFonts w:ascii="Times New Roman" w:hAnsi="Times New Roman" w:cs="Times New Roman"/>
          <w:sz w:val="24"/>
          <w:szCs w:val="24"/>
        </w:rPr>
        <w:t>ategorization into high- and low-performance associations</w:t>
      </w:r>
      <w:r>
        <w:rPr>
          <w:rFonts w:ascii="Times New Roman" w:hAnsi="Times New Roman" w:cs="Times New Roman"/>
          <w:sz w:val="24"/>
          <w:szCs w:val="24"/>
        </w:rPr>
        <w:t>, the i</w:t>
      </w:r>
      <w:r w:rsidRPr="00E1629F">
        <w:rPr>
          <w:rFonts w:ascii="Times New Roman" w:hAnsi="Times New Roman" w:cs="Times New Roman"/>
          <w:sz w:val="24"/>
          <w:szCs w:val="24"/>
        </w:rPr>
        <w:t>nstructions of the common-pool resource game</w:t>
      </w:r>
      <w:r>
        <w:rPr>
          <w:rFonts w:ascii="Times New Roman" w:hAnsi="Times New Roman" w:cs="Times New Roman"/>
          <w:sz w:val="24"/>
          <w:szCs w:val="24"/>
        </w:rPr>
        <w:t xml:space="preserve">, and the following material: </w:t>
      </w:r>
    </w:p>
    <w:p w14:paraId="4084DC68" w14:textId="2F5D4242" w:rsidR="00E1629F" w:rsidRPr="00E1629F" w:rsidRDefault="00E1629F" w:rsidP="00E1629F">
      <w:pPr>
        <w:pStyle w:val="ListParagraph"/>
        <w:numPr>
          <w:ilvl w:val="0"/>
          <w:numId w:val="8"/>
        </w:numPr>
        <w:spacing w:line="480" w:lineRule="auto"/>
        <w:rPr>
          <w:sz w:val="24"/>
          <w:szCs w:val="24"/>
        </w:rPr>
      </w:pPr>
      <w:r w:rsidRPr="00E1629F">
        <w:rPr>
          <w:b/>
          <w:bCs/>
          <w:sz w:val="24"/>
          <w:szCs w:val="24"/>
        </w:rPr>
        <w:t>Fig. S1</w:t>
      </w:r>
      <w:r w:rsidRPr="00E1629F">
        <w:rPr>
          <w:sz w:val="24"/>
          <w:szCs w:val="24"/>
        </w:rPr>
        <w:t xml:space="preserve">. Location of sampled associations </w:t>
      </w:r>
    </w:p>
    <w:p w14:paraId="4B1C14E7" w14:textId="284C02DB" w:rsidR="00E1629F" w:rsidRPr="00E1629F" w:rsidRDefault="00E1629F" w:rsidP="00E1629F">
      <w:pPr>
        <w:pStyle w:val="ListParagraph"/>
        <w:numPr>
          <w:ilvl w:val="0"/>
          <w:numId w:val="8"/>
        </w:numPr>
        <w:spacing w:line="480" w:lineRule="auto"/>
        <w:rPr>
          <w:sz w:val="24"/>
          <w:szCs w:val="24"/>
        </w:rPr>
      </w:pPr>
      <w:r w:rsidRPr="00E1629F">
        <w:rPr>
          <w:b/>
          <w:bCs/>
          <w:sz w:val="24"/>
          <w:szCs w:val="24"/>
        </w:rPr>
        <w:t>Table S1</w:t>
      </w:r>
      <w:r w:rsidRPr="00E1629F">
        <w:rPr>
          <w:sz w:val="24"/>
          <w:szCs w:val="24"/>
        </w:rPr>
        <w:t>. Variables considered to assess association’s performance</w:t>
      </w:r>
    </w:p>
    <w:p w14:paraId="0CB316D6" w14:textId="7E17EFEF" w:rsidR="00E1629F" w:rsidRPr="00E1629F" w:rsidRDefault="00E1629F" w:rsidP="00E1629F">
      <w:pPr>
        <w:pStyle w:val="ListParagraph"/>
        <w:numPr>
          <w:ilvl w:val="0"/>
          <w:numId w:val="8"/>
        </w:numPr>
        <w:spacing w:line="480" w:lineRule="auto"/>
        <w:rPr>
          <w:sz w:val="24"/>
          <w:szCs w:val="24"/>
        </w:rPr>
      </w:pPr>
      <w:r w:rsidRPr="00E1629F">
        <w:rPr>
          <w:b/>
          <w:bCs/>
          <w:sz w:val="24"/>
          <w:szCs w:val="24"/>
        </w:rPr>
        <w:t>Table S2.</w:t>
      </w:r>
      <w:r w:rsidRPr="00E1629F">
        <w:rPr>
          <w:sz w:val="24"/>
          <w:szCs w:val="24"/>
        </w:rPr>
        <w:t xml:space="preserve"> Non-parametric comparisons of the individual percent of compliance </w:t>
      </w:r>
    </w:p>
    <w:p w14:paraId="03CB098E" w14:textId="386F2DE5" w:rsidR="00E1629F" w:rsidRPr="00E1629F" w:rsidRDefault="00E1629F" w:rsidP="00E1629F">
      <w:pPr>
        <w:pStyle w:val="ListParagraph"/>
        <w:numPr>
          <w:ilvl w:val="0"/>
          <w:numId w:val="8"/>
        </w:numPr>
        <w:spacing w:line="480" w:lineRule="auto"/>
        <w:rPr>
          <w:sz w:val="24"/>
          <w:szCs w:val="24"/>
        </w:rPr>
      </w:pPr>
      <w:r w:rsidRPr="00E1629F">
        <w:rPr>
          <w:b/>
          <w:bCs/>
          <w:sz w:val="24"/>
          <w:szCs w:val="24"/>
        </w:rPr>
        <w:t>Table S3.</w:t>
      </w:r>
      <w:r w:rsidRPr="00E1629F">
        <w:rPr>
          <w:sz w:val="24"/>
          <w:szCs w:val="24"/>
        </w:rPr>
        <w:t xml:space="preserve"> Results of OLS regression models on the group percent of compliance per round</w:t>
      </w:r>
    </w:p>
    <w:p w14:paraId="1F3A3C2B" w14:textId="6F52D864" w:rsidR="00E1629F" w:rsidRPr="00E1629F" w:rsidRDefault="00E1629F" w:rsidP="00E1629F">
      <w:pPr>
        <w:pStyle w:val="ListParagraph"/>
        <w:numPr>
          <w:ilvl w:val="0"/>
          <w:numId w:val="8"/>
        </w:numPr>
        <w:spacing w:line="480" w:lineRule="auto"/>
        <w:rPr>
          <w:sz w:val="24"/>
          <w:szCs w:val="24"/>
        </w:rPr>
      </w:pPr>
      <w:r w:rsidRPr="00E1629F">
        <w:rPr>
          <w:b/>
          <w:bCs/>
          <w:sz w:val="24"/>
          <w:szCs w:val="24"/>
        </w:rPr>
        <w:t>Table S4</w:t>
      </w:r>
      <w:r w:rsidRPr="00E1629F">
        <w:rPr>
          <w:sz w:val="24"/>
          <w:szCs w:val="24"/>
        </w:rPr>
        <w:t>. Non-parametric comparisons of the individual probability of reporting</w:t>
      </w:r>
    </w:p>
    <w:p w14:paraId="1822FE36" w14:textId="51D8FDF3" w:rsidR="00E1629F" w:rsidRPr="00E1629F" w:rsidRDefault="00E1629F" w:rsidP="00E1629F">
      <w:pPr>
        <w:pStyle w:val="ListParagraph"/>
        <w:numPr>
          <w:ilvl w:val="0"/>
          <w:numId w:val="8"/>
        </w:numPr>
        <w:spacing w:line="480" w:lineRule="auto"/>
        <w:rPr>
          <w:sz w:val="24"/>
          <w:szCs w:val="24"/>
        </w:rPr>
      </w:pPr>
      <w:r w:rsidRPr="00E1629F">
        <w:rPr>
          <w:b/>
          <w:bCs/>
          <w:sz w:val="24"/>
          <w:szCs w:val="24"/>
        </w:rPr>
        <w:t>Table S5</w:t>
      </w:r>
      <w:r w:rsidRPr="00E1629F">
        <w:rPr>
          <w:sz w:val="24"/>
          <w:szCs w:val="24"/>
        </w:rPr>
        <w:t>. Results of OLS regression models on the group probability of reporting per round</w:t>
      </w:r>
    </w:p>
    <w:p w14:paraId="117F2720" w14:textId="077E2F52" w:rsidR="00E1629F" w:rsidRPr="00E1629F" w:rsidRDefault="00E1629F" w:rsidP="00E1629F">
      <w:pPr>
        <w:pStyle w:val="ListParagraph"/>
        <w:numPr>
          <w:ilvl w:val="0"/>
          <w:numId w:val="8"/>
        </w:numPr>
        <w:spacing w:line="480" w:lineRule="auto"/>
        <w:rPr>
          <w:sz w:val="24"/>
          <w:szCs w:val="24"/>
        </w:rPr>
      </w:pPr>
      <w:r w:rsidRPr="00E1629F">
        <w:rPr>
          <w:b/>
          <w:bCs/>
          <w:sz w:val="24"/>
          <w:szCs w:val="24"/>
        </w:rPr>
        <w:lastRenderedPageBreak/>
        <w:t>Table S6</w:t>
      </w:r>
      <w:r w:rsidRPr="00E1629F">
        <w:rPr>
          <w:sz w:val="24"/>
          <w:szCs w:val="24"/>
        </w:rPr>
        <w:t>. Non-parametric comparisons of the individual percent of compliance within stages</w:t>
      </w:r>
    </w:p>
    <w:p w14:paraId="16D2E83E" w14:textId="77777777" w:rsidR="00E1629F" w:rsidRDefault="00E1629F" w:rsidP="000E7438">
      <w:pPr>
        <w:spacing w:line="480" w:lineRule="auto"/>
        <w:rPr>
          <w:rFonts w:ascii="Times New Roman" w:hAnsi="Times New Roman" w:cs="Times New Roman"/>
          <w:b/>
          <w:bCs/>
          <w:sz w:val="24"/>
          <w:szCs w:val="24"/>
        </w:rPr>
      </w:pPr>
    </w:p>
    <w:p w14:paraId="6E95A00F" w14:textId="77777777" w:rsidR="00E1629F" w:rsidRDefault="00E1629F" w:rsidP="000E7438">
      <w:pPr>
        <w:spacing w:line="480" w:lineRule="auto"/>
        <w:rPr>
          <w:rFonts w:ascii="Times New Roman" w:hAnsi="Times New Roman" w:cs="Times New Roman"/>
          <w:b/>
          <w:bCs/>
          <w:sz w:val="24"/>
          <w:szCs w:val="24"/>
        </w:rPr>
      </w:pPr>
    </w:p>
    <w:p w14:paraId="59ADA924" w14:textId="77777777" w:rsidR="00E1629F" w:rsidRDefault="00E1629F" w:rsidP="000E7438">
      <w:pPr>
        <w:spacing w:line="480" w:lineRule="auto"/>
        <w:rPr>
          <w:rFonts w:ascii="Times New Roman" w:hAnsi="Times New Roman" w:cs="Times New Roman"/>
          <w:b/>
          <w:bCs/>
          <w:sz w:val="24"/>
          <w:szCs w:val="24"/>
        </w:rPr>
      </w:pPr>
    </w:p>
    <w:p w14:paraId="5DB5ADF0" w14:textId="77777777" w:rsidR="00E1629F" w:rsidRDefault="00E1629F" w:rsidP="000E7438">
      <w:pPr>
        <w:spacing w:line="480" w:lineRule="auto"/>
        <w:rPr>
          <w:rFonts w:ascii="Times New Roman" w:hAnsi="Times New Roman" w:cs="Times New Roman"/>
          <w:b/>
          <w:bCs/>
          <w:sz w:val="24"/>
          <w:szCs w:val="24"/>
        </w:rPr>
      </w:pPr>
    </w:p>
    <w:p w14:paraId="01E8A353" w14:textId="77777777" w:rsidR="00E1629F" w:rsidRDefault="00E1629F" w:rsidP="000E7438">
      <w:pPr>
        <w:spacing w:line="480" w:lineRule="auto"/>
        <w:rPr>
          <w:rFonts w:ascii="Times New Roman" w:hAnsi="Times New Roman" w:cs="Times New Roman"/>
          <w:b/>
          <w:bCs/>
          <w:sz w:val="24"/>
          <w:szCs w:val="24"/>
        </w:rPr>
      </w:pPr>
    </w:p>
    <w:p w14:paraId="08F980E0" w14:textId="77777777" w:rsidR="00E1629F" w:rsidRDefault="00E1629F" w:rsidP="000E7438">
      <w:pPr>
        <w:spacing w:line="480" w:lineRule="auto"/>
        <w:rPr>
          <w:rFonts w:ascii="Times New Roman" w:hAnsi="Times New Roman" w:cs="Times New Roman"/>
          <w:b/>
          <w:bCs/>
          <w:sz w:val="24"/>
          <w:szCs w:val="24"/>
        </w:rPr>
      </w:pPr>
    </w:p>
    <w:p w14:paraId="1AFAB408" w14:textId="77777777" w:rsidR="00E1629F" w:rsidRDefault="00E1629F" w:rsidP="000E7438">
      <w:pPr>
        <w:spacing w:line="480" w:lineRule="auto"/>
        <w:rPr>
          <w:rFonts w:ascii="Times New Roman" w:hAnsi="Times New Roman" w:cs="Times New Roman"/>
          <w:b/>
          <w:bCs/>
          <w:sz w:val="24"/>
          <w:szCs w:val="24"/>
        </w:rPr>
      </w:pPr>
    </w:p>
    <w:p w14:paraId="33F1A59C" w14:textId="66D1D58F" w:rsidR="000E7438" w:rsidRPr="00CC41F2" w:rsidRDefault="00E1629F" w:rsidP="000E7438">
      <w:pPr>
        <w:spacing w:line="480" w:lineRule="auto"/>
        <w:rPr>
          <w:rFonts w:ascii="Times New Roman" w:hAnsi="Times New Roman" w:cs="Times New Roman"/>
          <w:b/>
          <w:bCs/>
          <w:sz w:val="24"/>
          <w:szCs w:val="24"/>
        </w:rPr>
      </w:pPr>
      <w:r>
        <w:rPr>
          <w:rFonts w:ascii="Times New Roman" w:hAnsi="Times New Roman" w:cs="Times New Roman"/>
          <w:b/>
          <w:bCs/>
          <w:sz w:val="24"/>
          <w:szCs w:val="24"/>
        </w:rPr>
        <w:t>L</w:t>
      </w:r>
      <w:r w:rsidR="0036787B">
        <w:rPr>
          <w:rFonts w:ascii="Times New Roman" w:hAnsi="Times New Roman" w:cs="Times New Roman"/>
          <w:b/>
          <w:bCs/>
          <w:sz w:val="24"/>
          <w:szCs w:val="24"/>
        </w:rPr>
        <w:t xml:space="preserve">iterature </w:t>
      </w:r>
      <w:r>
        <w:rPr>
          <w:rFonts w:ascii="Times New Roman" w:hAnsi="Times New Roman" w:cs="Times New Roman"/>
          <w:b/>
          <w:bCs/>
          <w:sz w:val="24"/>
          <w:szCs w:val="24"/>
        </w:rPr>
        <w:t>C</w:t>
      </w:r>
      <w:r w:rsidR="0036787B">
        <w:rPr>
          <w:rFonts w:ascii="Times New Roman" w:hAnsi="Times New Roman" w:cs="Times New Roman"/>
          <w:b/>
          <w:bCs/>
          <w:sz w:val="24"/>
          <w:szCs w:val="24"/>
        </w:rPr>
        <w:t>ited</w:t>
      </w:r>
    </w:p>
    <w:p w14:paraId="1A98BA8A" w14:textId="77777777" w:rsidR="001B19F2" w:rsidRPr="001B19F2" w:rsidRDefault="0036787B" w:rsidP="001B19F2">
      <w:pPr>
        <w:pStyle w:val="Bibliography"/>
        <w:rPr>
          <w:rFonts w:ascii="Times New Roman" w:hAnsi="Times New Roman" w:cs="Times New Roman"/>
          <w:sz w:val="24"/>
        </w:rPr>
      </w:pPr>
      <w:r>
        <w:fldChar w:fldCharType="begin"/>
      </w:r>
      <w:r>
        <w:instrText xml:space="preserve"> ADDIN ZOTERO_BIBL {"uncited":[],"omitted":[],"custom":[]} CSL_BIBLIOGRAPHY </w:instrText>
      </w:r>
      <w:r>
        <w:fldChar w:fldCharType="separate"/>
      </w:r>
      <w:r w:rsidR="001B19F2" w:rsidRPr="001B19F2">
        <w:rPr>
          <w:rFonts w:ascii="Times New Roman" w:hAnsi="Times New Roman" w:cs="Times New Roman"/>
          <w:sz w:val="24"/>
        </w:rPr>
        <w:t xml:space="preserve">Alekseev A, Charness G, Gneezy U. 2017. Experimental methods: When and why contextual instructions are important. Journal of Economic Behavior &amp; Organization </w:t>
      </w:r>
      <w:r w:rsidR="001B19F2" w:rsidRPr="001B19F2">
        <w:rPr>
          <w:rFonts w:ascii="Times New Roman" w:hAnsi="Times New Roman" w:cs="Times New Roman"/>
          <w:b/>
          <w:bCs/>
          <w:sz w:val="24"/>
        </w:rPr>
        <w:t>134</w:t>
      </w:r>
      <w:r w:rsidR="001B19F2" w:rsidRPr="001B19F2">
        <w:rPr>
          <w:rFonts w:ascii="Times New Roman" w:hAnsi="Times New Roman" w:cs="Times New Roman"/>
          <w:sz w:val="24"/>
        </w:rPr>
        <w:t>:48–59.</w:t>
      </w:r>
    </w:p>
    <w:p w14:paraId="70390B95" w14:textId="77777777" w:rsidR="001B19F2" w:rsidRPr="001B19F2" w:rsidRDefault="001B19F2" w:rsidP="001B19F2">
      <w:pPr>
        <w:pStyle w:val="Bibliography"/>
        <w:rPr>
          <w:rFonts w:ascii="Times New Roman" w:hAnsi="Times New Roman" w:cs="Times New Roman"/>
          <w:sz w:val="24"/>
        </w:rPr>
      </w:pPr>
      <w:r w:rsidRPr="001E773A">
        <w:rPr>
          <w:rFonts w:ascii="Times New Roman" w:hAnsi="Times New Roman" w:cs="Times New Roman"/>
          <w:sz w:val="24"/>
          <w:lang w:val="es-CL"/>
        </w:rPr>
        <w:t xml:space="preserve">Basurto X, Blanco E, Nenadovic M, Vollan B. 2016. </w:t>
      </w:r>
      <w:r w:rsidRPr="001B19F2">
        <w:rPr>
          <w:rFonts w:ascii="Times New Roman" w:hAnsi="Times New Roman" w:cs="Times New Roman"/>
          <w:sz w:val="24"/>
        </w:rPr>
        <w:t xml:space="preserve">Integrating simultaneous prosocial and antisocial behavior into theories of collective action. Science Advances </w:t>
      </w:r>
      <w:proofErr w:type="gramStart"/>
      <w:r w:rsidRPr="001B19F2">
        <w:rPr>
          <w:rFonts w:ascii="Times New Roman" w:hAnsi="Times New Roman" w:cs="Times New Roman"/>
          <w:b/>
          <w:bCs/>
          <w:sz w:val="24"/>
        </w:rPr>
        <w:t>2</w:t>
      </w:r>
      <w:r w:rsidRPr="001B19F2">
        <w:rPr>
          <w:rFonts w:ascii="Times New Roman" w:hAnsi="Times New Roman" w:cs="Times New Roman"/>
          <w:sz w:val="24"/>
        </w:rPr>
        <w:t>:e</w:t>
      </w:r>
      <w:proofErr w:type="gramEnd"/>
      <w:r w:rsidRPr="001B19F2">
        <w:rPr>
          <w:rFonts w:ascii="Times New Roman" w:hAnsi="Times New Roman" w:cs="Times New Roman"/>
          <w:sz w:val="24"/>
        </w:rPr>
        <w:t>1501220.</w:t>
      </w:r>
    </w:p>
    <w:p w14:paraId="577E4FF5"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Bennett NJ et al. 2019. Towards a sustainable and equitable blue economy. Nature Sustainability </w:t>
      </w:r>
      <w:r w:rsidRPr="001B19F2">
        <w:rPr>
          <w:rFonts w:ascii="Times New Roman" w:hAnsi="Times New Roman" w:cs="Times New Roman"/>
          <w:b/>
          <w:bCs/>
          <w:sz w:val="24"/>
        </w:rPr>
        <w:t>2</w:t>
      </w:r>
      <w:r w:rsidRPr="001B19F2">
        <w:rPr>
          <w:rFonts w:ascii="Times New Roman" w:hAnsi="Times New Roman" w:cs="Times New Roman"/>
          <w:sz w:val="24"/>
        </w:rPr>
        <w:t>:991–993.</w:t>
      </w:r>
    </w:p>
    <w:p w14:paraId="23CE5B86"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Bennett NJ, Whitty TS, Finkbeiner E, Pittman J, Bassett H, Gelcich S, Allison EH. 2018. Environmental Stewardship: A Conceptual Review and Analytical Framework. Environmental Management:1–18.</w:t>
      </w:r>
    </w:p>
    <w:p w14:paraId="3E99DE46"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Bergseth BJ, Russ GR, Cinner JE. 2015. Measuring and monitoring compliance in no‐take marine reserves. Fish and fisheries </w:t>
      </w:r>
      <w:r w:rsidRPr="001B19F2">
        <w:rPr>
          <w:rFonts w:ascii="Times New Roman" w:hAnsi="Times New Roman" w:cs="Times New Roman"/>
          <w:b/>
          <w:bCs/>
          <w:sz w:val="24"/>
        </w:rPr>
        <w:t>16</w:t>
      </w:r>
      <w:r w:rsidRPr="001B19F2">
        <w:rPr>
          <w:rFonts w:ascii="Times New Roman" w:hAnsi="Times New Roman" w:cs="Times New Roman"/>
          <w:sz w:val="24"/>
        </w:rPr>
        <w:t>:240–258.</w:t>
      </w:r>
    </w:p>
    <w:p w14:paraId="2FF0FEEB"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Bouma J, Ansink E. 2013. The role of legitimacy perceptions in self-restricted resource use: A framed field experiment. Forest Policy and Economics </w:t>
      </w:r>
      <w:r w:rsidRPr="001B19F2">
        <w:rPr>
          <w:rFonts w:ascii="Times New Roman" w:hAnsi="Times New Roman" w:cs="Times New Roman"/>
          <w:b/>
          <w:bCs/>
          <w:sz w:val="24"/>
        </w:rPr>
        <w:t>37</w:t>
      </w:r>
      <w:r w:rsidRPr="001B19F2">
        <w:rPr>
          <w:rFonts w:ascii="Times New Roman" w:hAnsi="Times New Roman" w:cs="Times New Roman"/>
          <w:sz w:val="24"/>
        </w:rPr>
        <w:t>:84–93.</w:t>
      </w:r>
    </w:p>
    <w:p w14:paraId="4B704EE5"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Cardenas JC. 2011. Social Norms and Behavior in the Local Commons as Seen Through the Lens of Field Experiments. Environmental and Resource Economics </w:t>
      </w:r>
      <w:r w:rsidRPr="001B19F2">
        <w:rPr>
          <w:rFonts w:ascii="Times New Roman" w:hAnsi="Times New Roman" w:cs="Times New Roman"/>
          <w:b/>
          <w:bCs/>
          <w:sz w:val="24"/>
        </w:rPr>
        <w:t>48</w:t>
      </w:r>
      <w:r w:rsidRPr="001B19F2">
        <w:rPr>
          <w:rFonts w:ascii="Times New Roman" w:hAnsi="Times New Roman" w:cs="Times New Roman"/>
          <w:sz w:val="24"/>
        </w:rPr>
        <w:t>:451–485.</w:t>
      </w:r>
    </w:p>
    <w:p w14:paraId="2E8F72A5"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lastRenderedPageBreak/>
        <w:t xml:space="preserve">Cárdenas J-C, Ostrom E. 2004. What do people bring into the game? Experiments in the field about cooperation in the commons. Agricultural Systems </w:t>
      </w:r>
      <w:r w:rsidRPr="001B19F2">
        <w:rPr>
          <w:rFonts w:ascii="Times New Roman" w:hAnsi="Times New Roman" w:cs="Times New Roman"/>
          <w:b/>
          <w:bCs/>
          <w:sz w:val="24"/>
        </w:rPr>
        <w:t>82</w:t>
      </w:r>
      <w:r w:rsidRPr="001B19F2">
        <w:rPr>
          <w:rFonts w:ascii="Times New Roman" w:hAnsi="Times New Roman" w:cs="Times New Roman"/>
          <w:sz w:val="24"/>
        </w:rPr>
        <w:t>:307–326.</w:t>
      </w:r>
    </w:p>
    <w:p w14:paraId="502DFA68"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Carpenter J, Seki E. 2011. Do Social Preferences Increase Productivity? Field Experimental Evidence from Fishermen in Toyama Bay. Economic Inquiry </w:t>
      </w:r>
      <w:r w:rsidRPr="001B19F2">
        <w:rPr>
          <w:rFonts w:ascii="Times New Roman" w:hAnsi="Times New Roman" w:cs="Times New Roman"/>
          <w:b/>
          <w:bCs/>
          <w:sz w:val="24"/>
        </w:rPr>
        <w:t>49</w:t>
      </w:r>
      <w:r w:rsidRPr="001B19F2">
        <w:rPr>
          <w:rFonts w:ascii="Times New Roman" w:hAnsi="Times New Roman" w:cs="Times New Roman"/>
          <w:sz w:val="24"/>
        </w:rPr>
        <w:t>:612–630.</w:t>
      </w:r>
    </w:p>
    <w:p w14:paraId="0EEC5927" w14:textId="77777777" w:rsidR="001B19F2" w:rsidRPr="001B19F2" w:rsidRDefault="001B19F2" w:rsidP="001B19F2">
      <w:pPr>
        <w:pStyle w:val="Bibliography"/>
        <w:rPr>
          <w:rFonts w:ascii="Times New Roman" w:hAnsi="Times New Roman" w:cs="Times New Roman"/>
          <w:sz w:val="24"/>
        </w:rPr>
      </w:pPr>
      <w:r w:rsidRPr="001E773A">
        <w:rPr>
          <w:rFonts w:ascii="Times New Roman" w:hAnsi="Times New Roman" w:cs="Times New Roman"/>
          <w:sz w:val="24"/>
          <w:lang w:val="es-CL"/>
        </w:rPr>
        <w:t xml:space="preserve">Costello C, Ovando D, Hilborn R, Gaines SD, Deschenes O, Lester SE. 2012. </w:t>
      </w:r>
      <w:proofErr w:type="gramStart"/>
      <w:r w:rsidRPr="001B19F2">
        <w:rPr>
          <w:rFonts w:ascii="Times New Roman" w:hAnsi="Times New Roman" w:cs="Times New Roman"/>
          <w:sz w:val="24"/>
        </w:rPr>
        <w:t>Status</w:t>
      </w:r>
      <w:proofErr w:type="gramEnd"/>
      <w:r w:rsidRPr="001B19F2">
        <w:rPr>
          <w:rFonts w:ascii="Times New Roman" w:hAnsi="Times New Roman" w:cs="Times New Roman"/>
          <w:sz w:val="24"/>
        </w:rPr>
        <w:t xml:space="preserve"> and solutions for the world’s unassessed fisheries. Science </w:t>
      </w:r>
      <w:r w:rsidRPr="001B19F2">
        <w:rPr>
          <w:rFonts w:ascii="Times New Roman" w:hAnsi="Times New Roman" w:cs="Times New Roman"/>
          <w:b/>
          <w:bCs/>
          <w:sz w:val="24"/>
        </w:rPr>
        <w:t>338</w:t>
      </w:r>
      <w:r w:rsidRPr="001B19F2">
        <w:rPr>
          <w:rFonts w:ascii="Times New Roman" w:hAnsi="Times New Roman" w:cs="Times New Roman"/>
          <w:sz w:val="24"/>
        </w:rPr>
        <w:t>:517–520.</w:t>
      </w:r>
    </w:p>
    <w:p w14:paraId="1C24D9D4"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Donlan CJ, Wilcox C, Luque GM, Gelcich S. 2020. Estimating illegal fishing from enforcement officers. Scientific reports </w:t>
      </w:r>
      <w:r w:rsidRPr="001B19F2">
        <w:rPr>
          <w:rFonts w:ascii="Times New Roman" w:hAnsi="Times New Roman" w:cs="Times New Roman"/>
          <w:b/>
          <w:bCs/>
          <w:sz w:val="24"/>
        </w:rPr>
        <w:t>10</w:t>
      </w:r>
      <w:r w:rsidRPr="001B19F2">
        <w:rPr>
          <w:rFonts w:ascii="Times New Roman" w:hAnsi="Times New Roman" w:cs="Times New Roman"/>
          <w:sz w:val="24"/>
        </w:rPr>
        <w:t>:1–9.</w:t>
      </w:r>
    </w:p>
    <w:p w14:paraId="4CC55762"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Ellingsen T, Johannesson M, Mollerstrom J, Munkhammar S. 2012. Social framing effects: Preferences or beliefs? Games and Economic Behavior </w:t>
      </w:r>
      <w:r w:rsidRPr="001B19F2">
        <w:rPr>
          <w:rFonts w:ascii="Times New Roman" w:hAnsi="Times New Roman" w:cs="Times New Roman"/>
          <w:b/>
          <w:bCs/>
          <w:sz w:val="24"/>
        </w:rPr>
        <w:t>76</w:t>
      </w:r>
      <w:r w:rsidRPr="001B19F2">
        <w:rPr>
          <w:rFonts w:ascii="Times New Roman" w:hAnsi="Times New Roman" w:cs="Times New Roman"/>
          <w:sz w:val="24"/>
        </w:rPr>
        <w:t>:117–130.</w:t>
      </w:r>
    </w:p>
    <w:p w14:paraId="49B61B60"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Fehr E, Schurtenberger I. 2018. Normative foundations of human cooperation. Nature Human Behaviour </w:t>
      </w:r>
      <w:r w:rsidRPr="001B19F2">
        <w:rPr>
          <w:rFonts w:ascii="Times New Roman" w:hAnsi="Times New Roman" w:cs="Times New Roman"/>
          <w:b/>
          <w:bCs/>
          <w:sz w:val="24"/>
        </w:rPr>
        <w:t>2</w:t>
      </w:r>
      <w:r w:rsidRPr="001B19F2">
        <w:rPr>
          <w:rFonts w:ascii="Times New Roman" w:hAnsi="Times New Roman" w:cs="Times New Roman"/>
          <w:sz w:val="24"/>
        </w:rPr>
        <w:t>:458–468.</w:t>
      </w:r>
    </w:p>
    <w:p w14:paraId="6A45045E"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Fischbacher U. 2007. z-Tree: Zurich toolbox for ready-made economic experiments. Experimental Economics </w:t>
      </w:r>
      <w:r w:rsidRPr="001B19F2">
        <w:rPr>
          <w:rFonts w:ascii="Times New Roman" w:hAnsi="Times New Roman" w:cs="Times New Roman"/>
          <w:b/>
          <w:bCs/>
          <w:sz w:val="24"/>
        </w:rPr>
        <w:t>10</w:t>
      </w:r>
      <w:r w:rsidRPr="001B19F2">
        <w:rPr>
          <w:rFonts w:ascii="Times New Roman" w:hAnsi="Times New Roman" w:cs="Times New Roman"/>
          <w:sz w:val="24"/>
        </w:rPr>
        <w:t>:171–178.</w:t>
      </w:r>
    </w:p>
    <w:p w14:paraId="74C589D3"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Gavin MC, Solomon JN, Blank SG. 2010. Measuring and monitoring illegal use of natural resources. Conservation Biology </w:t>
      </w:r>
      <w:r w:rsidRPr="001B19F2">
        <w:rPr>
          <w:rFonts w:ascii="Times New Roman" w:hAnsi="Times New Roman" w:cs="Times New Roman"/>
          <w:b/>
          <w:bCs/>
          <w:sz w:val="24"/>
        </w:rPr>
        <w:t>24</w:t>
      </w:r>
      <w:r w:rsidRPr="001B19F2">
        <w:rPr>
          <w:rFonts w:ascii="Times New Roman" w:hAnsi="Times New Roman" w:cs="Times New Roman"/>
          <w:sz w:val="24"/>
        </w:rPr>
        <w:t>:89–100.</w:t>
      </w:r>
    </w:p>
    <w:p w14:paraId="59455145"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Gelcich S et al. 2010. Navigating transformations in governance of Chilean marine coastal resources. Proceedings of the National Academy of Sciences </w:t>
      </w:r>
      <w:r w:rsidRPr="001B19F2">
        <w:rPr>
          <w:rFonts w:ascii="Times New Roman" w:hAnsi="Times New Roman" w:cs="Times New Roman"/>
          <w:b/>
          <w:bCs/>
          <w:sz w:val="24"/>
        </w:rPr>
        <w:t>107</w:t>
      </w:r>
      <w:r w:rsidRPr="001B19F2">
        <w:rPr>
          <w:rFonts w:ascii="Times New Roman" w:hAnsi="Times New Roman" w:cs="Times New Roman"/>
          <w:sz w:val="24"/>
        </w:rPr>
        <w:t>:16794–16799.</w:t>
      </w:r>
    </w:p>
    <w:p w14:paraId="534BBA61"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Gelcich S, Cinner J, Donlan C, Tapia-Lewin S, Godoy N, Castilla J. 2017. Fishers’ perceptions on the Chilean coastal TURF system after two decades: problems, benefits, and emerging needs. Bulletin of Marine Science </w:t>
      </w:r>
      <w:r w:rsidRPr="001B19F2">
        <w:rPr>
          <w:rFonts w:ascii="Times New Roman" w:hAnsi="Times New Roman" w:cs="Times New Roman"/>
          <w:b/>
          <w:bCs/>
          <w:sz w:val="24"/>
        </w:rPr>
        <w:t>93</w:t>
      </w:r>
      <w:r w:rsidRPr="001B19F2">
        <w:rPr>
          <w:rFonts w:ascii="Times New Roman" w:hAnsi="Times New Roman" w:cs="Times New Roman"/>
          <w:sz w:val="24"/>
        </w:rPr>
        <w:t>:53–67.</w:t>
      </w:r>
    </w:p>
    <w:p w14:paraId="1B39EDD0"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Gelcich S, Edwards-Jones G, Kaiser MJ, Castilla JC. 2006. Co-management Policy Can Reduce Resilience in Traditionally Managed Marine Ecosystems. Ecosystems </w:t>
      </w:r>
      <w:r w:rsidRPr="001B19F2">
        <w:rPr>
          <w:rFonts w:ascii="Times New Roman" w:hAnsi="Times New Roman" w:cs="Times New Roman"/>
          <w:b/>
          <w:bCs/>
          <w:sz w:val="24"/>
        </w:rPr>
        <w:t>9</w:t>
      </w:r>
      <w:r w:rsidRPr="001B19F2">
        <w:rPr>
          <w:rFonts w:ascii="Times New Roman" w:hAnsi="Times New Roman" w:cs="Times New Roman"/>
          <w:sz w:val="24"/>
        </w:rPr>
        <w:t>:951–966.</w:t>
      </w:r>
    </w:p>
    <w:p w14:paraId="1864FE7C"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Gelcich S, Guzman R, Rodríguez-Sickert C, Castilla JC, Cárdenas JC. 2013. Exploring External Validity of Common Pool Resource Experiments: Insights from Artisanal Benthic Fisheries in Chile. Ecology and Society </w:t>
      </w:r>
      <w:r w:rsidRPr="001B19F2">
        <w:rPr>
          <w:rFonts w:ascii="Times New Roman" w:hAnsi="Times New Roman" w:cs="Times New Roman"/>
          <w:b/>
          <w:bCs/>
          <w:sz w:val="24"/>
        </w:rPr>
        <w:t>18</w:t>
      </w:r>
      <w:r w:rsidRPr="001B19F2">
        <w:rPr>
          <w:rFonts w:ascii="Times New Roman" w:hAnsi="Times New Roman" w:cs="Times New Roman"/>
          <w:sz w:val="24"/>
        </w:rPr>
        <w:t>. Available from https://www.ecologyandsociety.org/vol18/iss3/art2/ (accessed May 15, 2017).</w:t>
      </w:r>
    </w:p>
    <w:p w14:paraId="75839E2E"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Gelcich S, Martínez‐Harms MJ, Tapia‐Lewin S, Vasquez‐Lavin F, Ruano‐Chamorro C. 2019. Comanagement of small‐scale fisheries and ecosystem services. Conservation Letters </w:t>
      </w:r>
      <w:proofErr w:type="gramStart"/>
      <w:r w:rsidRPr="001B19F2">
        <w:rPr>
          <w:rFonts w:ascii="Times New Roman" w:hAnsi="Times New Roman" w:cs="Times New Roman"/>
          <w:b/>
          <w:bCs/>
          <w:sz w:val="24"/>
        </w:rPr>
        <w:t>12</w:t>
      </w:r>
      <w:r w:rsidRPr="001B19F2">
        <w:rPr>
          <w:rFonts w:ascii="Times New Roman" w:hAnsi="Times New Roman" w:cs="Times New Roman"/>
          <w:sz w:val="24"/>
        </w:rPr>
        <w:t>:e</w:t>
      </w:r>
      <w:proofErr w:type="gramEnd"/>
      <w:r w:rsidRPr="001B19F2">
        <w:rPr>
          <w:rFonts w:ascii="Times New Roman" w:hAnsi="Times New Roman" w:cs="Times New Roman"/>
          <w:sz w:val="24"/>
        </w:rPr>
        <w:t>12637.</w:t>
      </w:r>
    </w:p>
    <w:p w14:paraId="55584152"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Gilmour PW, Day RW, Dwyer PD. 2012. Using Private Rights to Manage Natural Resources: Is Stewardship Linked to Ownership? Ecology and Society </w:t>
      </w:r>
      <w:r w:rsidRPr="001B19F2">
        <w:rPr>
          <w:rFonts w:ascii="Times New Roman" w:hAnsi="Times New Roman" w:cs="Times New Roman"/>
          <w:b/>
          <w:bCs/>
          <w:sz w:val="24"/>
        </w:rPr>
        <w:t>17</w:t>
      </w:r>
      <w:r w:rsidRPr="001B19F2">
        <w:rPr>
          <w:rFonts w:ascii="Times New Roman" w:hAnsi="Times New Roman" w:cs="Times New Roman"/>
          <w:sz w:val="24"/>
        </w:rPr>
        <w:t>. Available from http://www.jstor.org/stable/26269059 (accessed July 23, 2018).</w:t>
      </w:r>
    </w:p>
    <w:p w14:paraId="35CED54F"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Jentoft S, McCay BJ, Wilson DC. 1998. Social theory and fisheries co-management. Marine Policy </w:t>
      </w:r>
      <w:r w:rsidRPr="001B19F2">
        <w:rPr>
          <w:rFonts w:ascii="Times New Roman" w:hAnsi="Times New Roman" w:cs="Times New Roman"/>
          <w:b/>
          <w:bCs/>
          <w:sz w:val="24"/>
        </w:rPr>
        <w:t>22</w:t>
      </w:r>
      <w:r w:rsidRPr="001B19F2">
        <w:rPr>
          <w:rFonts w:ascii="Times New Roman" w:hAnsi="Times New Roman" w:cs="Times New Roman"/>
          <w:sz w:val="24"/>
        </w:rPr>
        <w:t>:423–436.</w:t>
      </w:r>
    </w:p>
    <w:p w14:paraId="5ADA0E77"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lastRenderedPageBreak/>
        <w:t xml:space="preserve">Krupka EL, Weber RA. 2013. Identifying Social Norms Using Coordination Games: Why Does Dictator Game Sharing Vary? Journal of the European Economic Association </w:t>
      </w:r>
      <w:r w:rsidRPr="001B19F2">
        <w:rPr>
          <w:rFonts w:ascii="Times New Roman" w:hAnsi="Times New Roman" w:cs="Times New Roman"/>
          <w:b/>
          <w:bCs/>
          <w:sz w:val="24"/>
        </w:rPr>
        <w:t>11</w:t>
      </w:r>
      <w:r w:rsidRPr="001B19F2">
        <w:rPr>
          <w:rFonts w:ascii="Times New Roman" w:hAnsi="Times New Roman" w:cs="Times New Roman"/>
          <w:sz w:val="24"/>
        </w:rPr>
        <w:t>:495–524.</w:t>
      </w:r>
    </w:p>
    <w:p w14:paraId="7A69D21B"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Leibbrandt A, Gneezy U, List JA. 2013. Rise and fall of competitiveness in individualistic and collectivistic societies. Proceedings of the National Academy of Sciences </w:t>
      </w:r>
      <w:r w:rsidRPr="001B19F2">
        <w:rPr>
          <w:rFonts w:ascii="Times New Roman" w:hAnsi="Times New Roman" w:cs="Times New Roman"/>
          <w:b/>
          <w:bCs/>
          <w:sz w:val="24"/>
        </w:rPr>
        <w:t>110</w:t>
      </w:r>
      <w:r w:rsidRPr="001B19F2">
        <w:rPr>
          <w:rFonts w:ascii="Times New Roman" w:hAnsi="Times New Roman" w:cs="Times New Roman"/>
          <w:sz w:val="24"/>
        </w:rPr>
        <w:t>:9305–9308.</w:t>
      </w:r>
    </w:p>
    <w:p w14:paraId="48AE3EB5"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Marín A, Gelcich S, Castilla JC, Berkes F. 2012. Exploring Social Capital in Chile&amp;</w:t>
      </w:r>
      <w:proofErr w:type="gramStart"/>
      <w:r w:rsidRPr="001B19F2">
        <w:rPr>
          <w:rFonts w:ascii="Times New Roman" w:hAnsi="Times New Roman" w:cs="Times New Roman"/>
          <w:sz w:val="24"/>
        </w:rPr>
        <w:t>apos;s</w:t>
      </w:r>
      <w:proofErr w:type="gramEnd"/>
      <w:r w:rsidRPr="001B19F2">
        <w:rPr>
          <w:rFonts w:ascii="Times New Roman" w:hAnsi="Times New Roman" w:cs="Times New Roman"/>
          <w:sz w:val="24"/>
        </w:rPr>
        <w:t xml:space="preserve"> Coastal Benthic Comanagement System Using a Network Approach. Ecology &amp; society </w:t>
      </w:r>
      <w:r w:rsidRPr="001B19F2">
        <w:rPr>
          <w:rFonts w:ascii="Times New Roman" w:hAnsi="Times New Roman" w:cs="Times New Roman"/>
          <w:b/>
          <w:bCs/>
          <w:sz w:val="24"/>
        </w:rPr>
        <w:t>17</w:t>
      </w:r>
      <w:r w:rsidRPr="001B19F2">
        <w:rPr>
          <w:rFonts w:ascii="Times New Roman" w:hAnsi="Times New Roman" w:cs="Times New Roman"/>
          <w:sz w:val="24"/>
        </w:rPr>
        <w:t>. Available from http://www.diva-portal.org/smash/record.jsf?pid=diva2:552496 (accessed November 15, 2016).</w:t>
      </w:r>
    </w:p>
    <w:p w14:paraId="5FA88AFB"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McDonald G et al. 2020. Catalyzing sustainable fisheries management through behavior change interventions. Conservation Biology.</w:t>
      </w:r>
    </w:p>
    <w:p w14:paraId="5FE8A83B"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Nguyen Thi Quynh C, Schilizzi S, Hailu A, Iftekhar S. 2017. Territorial Use Rights for Fisheries (TURFs): State of the art and the road ahead. Marine Policy </w:t>
      </w:r>
      <w:r w:rsidRPr="001B19F2">
        <w:rPr>
          <w:rFonts w:ascii="Times New Roman" w:hAnsi="Times New Roman" w:cs="Times New Roman"/>
          <w:b/>
          <w:bCs/>
          <w:sz w:val="24"/>
        </w:rPr>
        <w:t>75</w:t>
      </w:r>
      <w:r w:rsidRPr="001B19F2">
        <w:rPr>
          <w:rFonts w:ascii="Times New Roman" w:hAnsi="Times New Roman" w:cs="Times New Roman"/>
          <w:sz w:val="24"/>
        </w:rPr>
        <w:t>:41–52.</w:t>
      </w:r>
    </w:p>
    <w:p w14:paraId="7B8AD298"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Ostrom E. 1990. Governing the commons: the evolution of institutions for collective action. Cambridge University Press, Cambridge, UK.</w:t>
      </w:r>
    </w:p>
    <w:p w14:paraId="17BE1864"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Ostrom E. 2006. The value-added of laboratory experiments for the study of institutions and common-pool resources. Journal of Economic Behavior &amp; Organization </w:t>
      </w:r>
      <w:r w:rsidRPr="001B19F2">
        <w:rPr>
          <w:rFonts w:ascii="Times New Roman" w:hAnsi="Times New Roman" w:cs="Times New Roman"/>
          <w:b/>
          <w:bCs/>
          <w:sz w:val="24"/>
        </w:rPr>
        <w:t>61</w:t>
      </w:r>
      <w:r w:rsidRPr="001B19F2">
        <w:rPr>
          <w:rFonts w:ascii="Times New Roman" w:hAnsi="Times New Roman" w:cs="Times New Roman"/>
          <w:sz w:val="24"/>
        </w:rPr>
        <w:t>:149–163.</w:t>
      </w:r>
    </w:p>
    <w:p w14:paraId="72BA81E0"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Oyanedel R, Gelcich S, Milner‐Gulland EJ. 2020. Motivations for (non‐) compliance with conservation rules by small‐scale resource users. Conservation </w:t>
      </w:r>
      <w:proofErr w:type="gramStart"/>
      <w:r w:rsidRPr="001B19F2">
        <w:rPr>
          <w:rFonts w:ascii="Times New Roman" w:hAnsi="Times New Roman" w:cs="Times New Roman"/>
          <w:sz w:val="24"/>
        </w:rPr>
        <w:t>Letters:e</w:t>
      </w:r>
      <w:proofErr w:type="gramEnd"/>
      <w:r w:rsidRPr="001B19F2">
        <w:rPr>
          <w:rFonts w:ascii="Times New Roman" w:hAnsi="Times New Roman" w:cs="Times New Roman"/>
          <w:sz w:val="24"/>
        </w:rPr>
        <w:t>12725.</w:t>
      </w:r>
    </w:p>
    <w:p w14:paraId="78156E80"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Plotnek E, Paredes F, Galvez M, Pérez-Ramírez M. 2016. From unsustainability to MSC certification: A case study of the artisanal Chilean South Pacific hake fishery. Reviews in Fisheries Science &amp; Aquaculture </w:t>
      </w:r>
      <w:r w:rsidRPr="001B19F2">
        <w:rPr>
          <w:rFonts w:ascii="Times New Roman" w:hAnsi="Times New Roman" w:cs="Times New Roman"/>
          <w:b/>
          <w:bCs/>
          <w:sz w:val="24"/>
        </w:rPr>
        <w:t>24</w:t>
      </w:r>
      <w:r w:rsidRPr="001B19F2">
        <w:rPr>
          <w:rFonts w:ascii="Times New Roman" w:hAnsi="Times New Roman" w:cs="Times New Roman"/>
          <w:sz w:val="24"/>
        </w:rPr>
        <w:t>:230–243.</w:t>
      </w:r>
    </w:p>
    <w:p w14:paraId="693D15B7"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Rustagi D, Engel S, Kosfeld M. 2010. Conditional Cooperation and Costly Monitoring Explain Success in Forest Commons Management. Science </w:t>
      </w:r>
      <w:r w:rsidRPr="001B19F2">
        <w:rPr>
          <w:rFonts w:ascii="Times New Roman" w:hAnsi="Times New Roman" w:cs="Times New Roman"/>
          <w:b/>
          <w:bCs/>
          <w:sz w:val="24"/>
        </w:rPr>
        <w:t>330</w:t>
      </w:r>
      <w:r w:rsidRPr="001B19F2">
        <w:rPr>
          <w:rFonts w:ascii="Times New Roman" w:hAnsi="Times New Roman" w:cs="Times New Roman"/>
          <w:sz w:val="24"/>
        </w:rPr>
        <w:t>:961–965.</w:t>
      </w:r>
    </w:p>
    <w:p w14:paraId="6776F900"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Schlager E, Ostrom E. 1992. Property-Rights Regimes and Natural Resources: A Conceptual Analysis. Land Economics </w:t>
      </w:r>
      <w:r w:rsidRPr="001B19F2">
        <w:rPr>
          <w:rFonts w:ascii="Times New Roman" w:hAnsi="Times New Roman" w:cs="Times New Roman"/>
          <w:b/>
          <w:bCs/>
          <w:sz w:val="24"/>
        </w:rPr>
        <w:t>68</w:t>
      </w:r>
      <w:r w:rsidRPr="001B19F2">
        <w:rPr>
          <w:rFonts w:ascii="Times New Roman" w:hAnsi="Times New Roman" w:cs="Times New Roman"/>
          <w:sz w:val="24"/>
        </w:rPr>
        <w:t>:249–262.</w:t>
      </w:r>
    </w:p>
    <w:p w14:paraId="5A3B67F0"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Schroeder NM, Castillo A. 2013. Collective action in the management of a tropical dry forest ecosystem: Effects of Mexico’s property rights regime. Environmental Management </w:t>
      </w:r>
      <w:r w:rsidRPr="001B19F2">
        <w:rPr>
          <w:rFonts w:ascii="Times New Roman" w:hAnsi="Times New Roman" w:cs="Times New Roman"/>
          <w:b/>
          <w:bCs/>
          <w:sz w:val="24"/>
        </w:rPr>
        <w:t>51</w:t>
      </w:r>
      <w:r w:rsidRPr="001B19F2">
        <w:rPr>
          <w:rFonts w:ascii="Times New Roman" w:hAnsi="Times New Roman" w:cs="Times New Roman"/>
          <w:sz w:val="24"/>
        </w:rPr>
        <w:t>:850–861.</w:t>
      </w:r>
    </w:p>
    <w:p w14:paraId="340F5474"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Smith V. 1982. Microeconomic Systems as an Experimental Science. The American Economic Review </w:t>
      </w:r>
      <w:r w:rsidRPr="001B19F2">
        <w:rPr>
          <w:rFonts w:ascii="Times New Roman" w:hAnsi="Times New Roman" w:cs="Times New Roman"/>
          <w:b/>
          <w:bCs/>
          <w:sz w:val="24"/>
        </w:rPr>
        <w:t>72</w:t>
      </w:r>
      <w:r w:rsidRPr="001B19F2">
        <w:rPr>
          <w:rFonts w:ascii="Times New Roman" w:hAnsi="Times New Roman" w:cs="Times New Roman"/>
          <w:sz w:val="24"/>
        </w:rPr>
        <w:t>:923–955.</w:t>
      </w:r>
    </w:p>
    <w:p w14:paraId="4B27C00E"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Undargaa S, McCarthy JF. 2016. Beyond Property: Co-Management and Pastoral Resource Access in Mongolia. World Development </w:t>
      </w:r>
      <w:r w:rsidRPr="001B19F2">
        <w:rPr>
          <w:rFonts w:ascii="Times New Roman" w:hAnsi="Times New Roman" w:cs="Times New Roman"/>
          <w:b/>
          <w:bCs/>
          <w:sz w:val="24"/>
        </w:rPr>
        <w:t>77</w:t>
      </w:r>
      <w:r w:rsidRPr="001B19F2">
        <w:rPr>
          <w:rFonts w:ascii="Times New Roman" w:hAnsi="Times New Roman" w:cs="Times New Roman"/>
          <w:sz w:val="24"/>
        </w:rPr>
        <w:t>:367–379.</w:t>
      </w:r>
    </w:p>
    <w:p w14:paraId="4EFFB1BA"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van Putten I, Boschetti F, Fulton EA, Smith ADM, Thebaud O. 2014. Individual transferable quota contribution to environmental stewardship: a theory in need of validation. Ecology and Society </w:t>
      </w:r>
      <w:r w:rsidRPr="001B19F2">
        <w:rPr>
          <w:rFonts w:ascii="Times New Roman" w:hAnsi="Times New Roman" w:cs="Times New Roman"/>
          <w:b/>
          <w:bCs/>
          <w:sz w:val="24"/>
        </w:rPr>
        <w:t>19</w:t>
      </w:r>
      <w:r w:rsidRPr="001B19F2">
        <w:rPr>
          <w:rFonts w:ascii="Times New Roman" w:hAnsi="Times New Roman" w:cs="Times New Roman"/>
          <w:sz w:val="24"/>
        </w:rPr>
        <w:t>. Available from http://www.jstor.org/stable/26269588 (accessed June 27, 2018).</w:t>
      </w:r>
    </w:p>
    <w:p w14:paraId="425201D7" w14:textId="77777777" w:rsidR="001B19F2" w:rsidRPr="001B19F2" w:rsidRDefault="001B19F2" w:rsidP="001B19F2">
      <w:pPr>
        <w:pStyle w:val="Bibliography"/>
        <w:rPr>
          <w:rFonts w:ascii="Times New Roman" w:hAnsi="Times New Roman" w:cs="Times New Roman"/>
          <w:sz w:val="24"/>
        </w:rPr>
      </w:pPr>
      <w:r w:rsidRPr="001E773A">
        <w:rPr>
          <w:rFonts w:ascii="Times New Roman" w:hAnsi="Times New Roman" w:cs="Times New Roman"/>
          <w:sz w:val="24"/>
          <w:lang w:val="es-CL"/>
        </w:rPr>
        <w:lastRenderedPageBreak/>
        <w:t xml:space="preserve">Wilen JE, Cancino J, Uchida H. 2012. </w:t>
      </w:r>
      <w:r w:rsidRPr="001B19F2">
        <w:rPr>
          <w:rFonts w:ascii="Times New Roman" w:hAnsi="Times New Roman" w:cs="Times New Roman"/>
          <w:sz w:val="24"/>
        </w:rPr>
        <w:t xml:space="preserve">The Economics of Territorial Use Rights Fisheries, or TURFs. Review of Environmental Economics and Policy </w:t>
      </w:r>
      <w:r w:rsidRPr="001B19F2">
        <w:rPr>
          <w:rFonts w:ascii="Times New Roman" w:hAnsi="Times New Roman" w:cs="Times New Roman"/>
          <w:b/>
          <w:bCs/>
          <w:sz w:val="24"/>
        </w:rPr>
        <w:t>6</w:t>
      </w:r>
      <w:r w:rsidRPr="001B19F2">
        <w:rPr>
          <w:rFonts w:ascii="Times New Roman" w:hAnsi="Times New Roman" w:cs="Times New Roman"/>
          <w:sz w:val="24"/>
        </w:rPr>
        <w:t>:237–257.</w:t>
      </w:r>
    </w:p>
    <w:p w14:paraId="5F1D63B4"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Wright GD, Andersson KP, Gibson CC, Evans TP. 2016. Decentralization can help reduce deforestation when user groups engage with local government. Proceedings of the National Academy of Sciences </w:t>
      </w:r>
      <w:r w:rsidRPr="001B19F2">
        <w:rPr>
          <w:rFonts w:ascii="Times New Roman" w:hAnsi="Times New Roman" w:cs="Times New Roman"/>
          <w:b/>
          <w:bCs/>
          <w:sz w:val="24"/>
        </w:rPr>
        <w:t>113</w:t>
      </w:r>
      <w:r w:rsidRPr="001B19F2">
        <w:rPr>
          <w:rFonts w:ascii="Times New Roman" w:hAnsi="Times New Roman" w:cs="Times New Roman"/>
          <w:sz w:val="24"/>
        </w:rPr>
        <w:t>:14958–14963.</w:t>
      </w:r>
    </w:p>
    <w:p w14:paraId="0586DEFD" w14:textId="77777777" w:rsidR="001B19F2" w:rsidRPr="001B19F2" w:rsidRDefault="001B19F2" w:rsidP="001B19F2">
      <w:pPr>
        <w:pStyle w:val="Bibliography"/>
        <w:rPr>
          <w:rFonts w:ascii="Times New Roman" w:hAnsi="Times New Roman" w:cs="Times New Roman"/>
          <w:sz w:val="24"/>
        </w:rPr>
      </w:pPr>
      <w:r w:rsidRPr="001B19F2">
        <w:rPr>
          <w:rFonts w:ascii="Times New Roman" w:hAnsi="Times New Roman" w:cs="Times New Roman"/>
          <w:sz w:val="24"/>
        </w:rPr>
        <w:t xml:space="preserve">Yamagishi T. 1986. The provision of a sanctioning system as a public good. J. Pers. Soc. Psychol </w:t>
      </w:r>
      <w:r w:rsidRPr="001B19F2">
        <w:rPr>
          <w:rFonts w:ascii="Times New Roman" w:hAnsi="Times New Roman" w:cs="Times New Roman"/>
          <w:b/>
          <w:bCs/>
          <w:sz w:val="24"/>
        </w:rPr>
        <w:t>51</w:t>
      </w:r>
      <w:r w:rsidRPr="001B19F2">
        <w:rPr>
          <w:rFonts w:ascii="Times New Roman" w:hAnsi="Times New Roman" w:cs="Times New Roman"/>
          <w:sz w:val="24"/>
        </w:rPr>
        <w:t>:110–116.</w:t>
      </w:r>
    </w:p>
    <w:p w14:paraId="67315C04" w14:textId="44010EEB" w:rsidR="00677621" w:rsidRDefault="0036787B" w:rsidP="00CC41F2">
      <w:pPr>
        <w:spacing w:line="480" w:lineRule="auto"/>
        <w:rPr>
          <w:rFonts w:ascii="Times New Roman" w:hAnsi="Times New Roman" w:cs="Times New Roman"/>
          <w:sz w:val="24"/>
          <w:szCs w:val="24"/>
        </w:rPr>
      </w:pPr>
      <w:r>
        <w:rPr>
          <w:rFonts w:ascii="Times New Roman" w:hAnsi="Times New Roman" w:cs="Times New Roman"/>
          <w:sz w:val="24"/>
          <w:szCs w:val="24"/>
        </w:rPr>
        <w:fldChar w:fldCharType="end"/>
      </w:r>
    </w:p>
    <w:p w14:paraId="11F0487F" w14:textId="10AF59D5" w:rsidR="00DD27A1" w:rsidRDefault="00DD27A1" w:rsidP="00CC41F2">
      <w:pPr>
        <w:spacing w:line="480" w:lineRule="auto"/>
        <w:rPr>
          <w:rFonts w:ascii="Times New Roman" w:hAnsi="Times New Roman" w:cs="Times New Roman"/>
          <w:sz w:val="24"/>
          <w:szCs w:val="24"/>
        </w:rPr>
      </w:pPr>
    </w:p>
    <w:p w14:paraId="3215F042" w14:textId="2170FF3E" w:rsidR="00DD27A1" w:rsidRDefault="00DD27A1" w:rsidP="00CC41F2">
      <w:pPr>
        <w:spacing w:line="480" w:lineRule="auto"/>
        <w:rPr>
          <w:rFonts w:ascii="Times New Roman" w:hAnsi="Times New Roman" w:cs="Times New Roman"/>
          <w:sz w:val="24"/>
          <w:szCs w:val="24"/>
        </w:rPr>
      </w:pPr>
    </w:p>
    <w:p w14:paraId="06FCC139" w14:textId="653D63C6" w:rsidR="00DD27A1" w:rsidRDefault="00DD27A1" w:rsidP="00CC41F2">
      <w:pPr>
        <w:spacing w:line="480" w:lineRule="auto"/>
        <w:rPr>
          <w:rFonts w:ascii="Times New Roman" w:hAnsi="Times New Roman" w:cs="Times New Roman"/>
          <w:sz w:val="24"/>
          <w:szCs w:val="24"/>
        </w:rPr>
      </w:pPr>
    </w:p>
    <w:p w14:paraId="7F2983A9" w14:textId="5AEA3939" w:rsidR="00DD27A1" w:rsidRDefault="00DD27A1" w:rsidP="00CC41F2">
      <w:pPr>
        <w:spacing w:line="480" w:lineRule="auto"/>
        <w:rPr>
          <w:rFonts w:ascii="Times New Roman" w:hAnsi="Times New Roman" w:cs="Times New Roman"/>
          <w:sz w:val="24"/>
          <w:szCs w:val="24"/>
        </w:rPr>
      </w:pPr>
    </w:p>
    <w:p w14:paraId="0F8D7C57" w14:textId="7B25D7EA" w:rsidR="00DD27A1" w:rsidRDefault="00DD27A1" w:rsidP="00CC41F2">
      <w:pPr>
        <w:spacing w:line="480" w:lineRule="auto"/>
        <w:rPr>
          <w:rFonts w:ascii="Times New Roman" w:hAnsi="Times New Roman" w:cs="Times New Roman"/>
          <w:sz w:val="24"/>
          <w:szCs w:val="24"/>
        </w:rPr>
      </w:pPr>
    </w:p>
    <w:p w14:paraId="75D913A1" w14:textId="513E06D5" w:rsidR="00DD27A1" w:rsidRPr="00DD27A1" w:rsidRDefault="00DD27A1" w:rsidP="00CC41F2">
      <w:pPr>
        <w:spacing w:line="480" w:lineRule="auto"/>
        <w:rPr>
          <w:rFonts w:ascii="Times New Roman" w:hAnsi="Times New Roman" w:cs="Times New Roman"/>
          <w:b/>
          <w:bCs/>
          <w:sz w:val="24"/>
          <w:szCs w:val="24"/>
        </w:rPr>
      </w:pPr>
      <w:r w:rsidRPr="00DD27A1">
        <w:rPr>
          <w:rFonts w:ascii="Times New Roman" w:hAnsi="Times New Roman" w:cs="Times New Roman"/>
          <w:b/>
          <w:bCs/>
          <w:sz w:val="24"/>
          <w:szCs w:val="24"/>
        </w:rPr>
        <w:t xml:space="preserve">Tables </w:t>
      </w:r>
    </w:p>
    <w:p w14:paraId="5398F77D" w14:textId="0A2133EC" w:rsidR="00DD27A1" w:rsidRDefault="00A50290" w:rsidP="00CC41F2">
      <w:pPr>
        <w:spacing w:line="480" w:lineRule="auto"/>
        <w:rPr>
          <w:rFonts w:ascii="Times New Roman" w:hAnsi="Times New Roman" w:cs="Times New Roman"/>
          <w:sz w:val="24"/>
          <w:szCs w:val="24"/>
        </w:rPr>
      </w:pPr>
      <w:r w:rsidRPr="00A50290">
        <w:rPr>
          <w:rFonts w:ascii="Times New Roman" w:hAnsi="Times New Roman" w:cs="Times New Roman"/>
          <w:b/>
          <w:bCs/>
          <w:sz w:val="24"/>
          <w:szCs w:val="24"/>
        </w:rPr>
        <w:t>Table 1</w:t>
      </w:r>
      <w:r>
        <w:rPr>
          <w:rFonts w:ascii="Times New Roman" w:hAnsi="Times New Roman" w:cs="Times New Roman"/>
          <w:sz w:val="24"/>
          <w:szCs w:val="24"/>
        </w:rPr>
        <w:t>. Experimental design</w:t>
      </w:r>
    </w:p>
    <w:tbl>
      <w:tblPr>
        <w:tblW w:w="10440" w:type="dxa"/>
        <w:tblInd w:w="-10" w:type="dxa"/>
        <w:tblCellMar>
          <w:left w:w="0" w:type="dxa"/>
          <w:right w:w="0" w:type="dxa"/>
        </w:tblCellMar>
        <w:tblLook w:val="0420" w:firstRow="1" w:lastRow="0" w:firstColumn="0" w:lastColumn="0" w:noHBand="0" w:noVBand="1"/>
      </w:tblPr>
      <w:tblGrid>
        <w:gridCol w:w="2884"/>
        <w:gridCol w:w="1976"/>
        <w:gridCol w:w="1800"/>
        <w:gridCol w:w="1980"/>
        <w:gridCol w:w="1800"/>
      </w:tblGrid>
      <w:tr w:rsidR="00A50290" w:rsidRPr="00A50290" w14:paraId="69342F79" w14:textId="77777777" w:rsidTr="00B6137A">
        <w:trPr>
          <w:trHeight w:val="1015"/>
        </w:trPr>
        <w:tc>
          <w:tcPr>
            <w:tcW w:w="2884" w:type="dxa"/>
            <w:vMerge w:val="restart"/>
            <w:tcBorders>
              <w:top w:val="single" w:sz="8" w:space="0" w:color="000000"/>
              <w:left w:val="single" w:sz="8" w:space="0" w:color="000000"/>
              <w:right w:val="single" w:sz="8" w:space="0" w:color="000000"/>
              <w:tl2br w:val="single" w:sz="8" w:space="0" w:color="000000"/>
            </w:tcBorders>
            <w:shd w:val="clear" w:color="auto" w:fill="auto"/>
            <w:tcMar>
              <w:top w:w="72" w:type="dxa"/>
              <w:left w:w="144" w:type="dxa"/>
              <w:bottom w:w="72" w:type="dxa"/>
              <w:right w:w="144" w:type="dxa"/>
            </w:tcMar>
            <w:vAlign w:val="center"/>
            <w:hideMark/>
          </w:tcPr>
          <w:p w14:paraId="7D61D6E0" w14:textId="77777777" w:rsidR="00A50290" w:rsidRPr="00A50290" w:rsidRDefault="00A50290" w:rsidP="00677621">
            <w:pPr>
              <w:jc w:val="both"/>
              <w:rPr>
                <w:rFonts w:ascii="Times New Roman" w:hAnsi="Times New Roman" w:cs="Times New Roman"/>
                <w:b/>
                <w:bCs/>
                <w:sz w:val="20"/>
                <w:szCs w:val="20"/>
              </w:rPr>
            </w:pPr>
            <w:r w:rsidRPr="00A50290">
              <w:rPr>
                <w:rFonts w:ascii="Times New Roman" w:hAnsi="Times New Roman" w:cs="Times New Roman"/>
                <w:b/>
                <w:bCs/>
                <w:sz w:val="20"/>
                <w:szCs w:val="20"/>
              </w:rPr>
              <w:t xml:space="preserve">                   </w:t>
            </w:r>
            <w:bookmarkStart w:id="66" w:name="_Hlk12366513"/>
            <w:r w:rsidRPr="00A50290">
              <w:rPr>
                <w:rFonts w:ascii="Times New Roman" w:hAnsi="Times New Roman" w:cs="Times New Roman"/>
                <w:b/>
                <w:bCs/>
                <w:sz w:val="20"/>
                <w:szCs w:val="20"/>
              </w:rPr>
              <w:t xml:space="preserve">Treatment </w:t>
            </w:r>
          </w:p>
          <w:p w14:paraId="2D7D5892" w14:textId="77777777" w:rsidR="00A50290" w:rsidRPr="00A50290" w:rsidRDefault="00A50290" w:rsidP="00677621">
            <w:pPr>
              <w:rPr>
                <w:rFonts w:ascii="Times New Roman" w:hAnsi="Times New Roman" w:cs="Times New Roman"/>
                <w:b/>
                <w:bCs/>
                <w:sz w:val="20"/>
                <w:szCs w:val="20"/>
              </w:rPr>
            </w:pPr>
          </w:p>
          <w:p w14:paraId="3CBBA2FE" w14:textId="77777777" w:rsidR="00A50290" w:rsidRPr="00A50290" w:rsidRDefault="00A50290" w:rsidP="00677621">
            <w:pPr>
              <w:rPr>
                <w:rFonts w:ascii="Times New Roman" w:hAnsi="Times New Roman" w:cs="Times New Roman"/>
                <w:b/>
                <w:bCs/>
                <w:sz w:val="20"/>
                <w:szCs w:val="20"/>
              </w:rPr>
            </w:pPr>
          </w:p>
          <w:p w14:paraId="0568CED5" w14:textId="77777777" w:rsidR="00A50290" w:rsidRPr="00A50290" w:rsidRDefault="00A50290" w:rsidP="00677621">
            <w:pPr>
              <w:rPr>
                <w:rFonts w:ascii="Times New Roman" w:hAnsi="Times New Roman" w:cs="Times New Roman"/>
                <w:b/>
                <w:bCs/>
                <w:sz w:val="20"/>
                <w:szCs w:val="20"/>
              </w:rPr>
            </w:pPr>
            <w:r w:rsidRPr="00A50290">
              <w:rPr>
                <w:rFonts w:ascii="Times New Roman" w:hAnsi="Times New Roman" w:cs="Times New Roman"/>
                <w:b/>
                <w:bCs/>
                <w:sz w:val="20"/>
                <w:szCs w:val="20"/>
              </w:rPr>
              <w:t>Association type</w:t>
            </w:r>
          </w:p>
        </w:tc>
        <w:tc>
          <w:tcPr>
            <w:tcW w:w="3776"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0D36BB7" w14:textId="6A12ABDE" w:rsidR="00A50290" w:rsidRPr="00A50290" w:rsidRDefault="00B6137A" w:rsidP="00677621">
            <w:pPr>
              <w:jc w:val="center"/>
              <w:rPr>
                <w:rFonts w:ascii="Times New Roman" w:hAnsi="Times New Roman" w:cs="Times New Roman"/>
                <w:b/>
                <w:bCs/>
                <w:sz w:val="20"/>
                <w:szCs w:val="20"/>
              </w:rPr>
            </w:pPr>
            <w:r>
              <w:rPr>
                <w:rFonts w:ascii="Times New Roman" w:hAnsi="Times New Roman" w:cs="Times New Roman"/>
                <w:b/>
                <w:bCs/>
                <w:sz w:val="20"/>
                <w:szCs w:val="20"/>
              </w:rPr>
              <w:t xml:space="preserve">Collective exclusive access </w:t>
            </w:r>
            <w:r w:rsidR="00105340">
              <w:rPr>
                <w:rFonts w:ascii="Times New Roman" w:hAnsi="Times New Roman" w:cs="Times New Roman"/>
                <w:b/>
                <w:bCs/>
                <w:sz w:val="20"/>
                <w:szCs w:val="20"/>
              </w:rPr>
              <w:t xml:space="preserve">regime </w:t>
            </w:r>
          </w:p>
          <w:p w14:paraId="69D81702" w14:textId="77777777" w:rsidR="00A50290" w:rsidRPr="00B6137A" w:rsidRDefault="00A50290" w:rsidP="00677621">
            <w:pPr>
              <w:jc w:val="center"/>
              <w:rPr>
                <w:rFonts w:ascii="Times New Roman" w:hAnsi="Times New Roman" w:cs="Times New Roman"/>
                <w:sz w:val="20"/>
                <w:szCs w:val="20"/>
              </w:rPr>
            </w:pPr>
            <w:r w:rsidRPr="00A50290">
              <w:rPr>
                <w:rFonts w:ascii="Times New Roman" w:hAnsi="Times New Roman" w:cs="Times New Roman"/>
                <w:b/>
                <w:bCs/>
                <w:sz w:val="20"/>
                <w:szCs w:val="20"/>
              </w:rPr>
              <w:t>(Loco)</w:t>
            </w:r>
          </w:p>
        </w:tc>
        <w:tc>
          <w:tcPr>
            <w:tcW w:w="3780"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1F7852A" w14:textId="349FE4B5" w:rsidR="00A50290" w:rsidRPr="00B6137A" w:rsidRDefault="00A50290" w:rsidP="00677621">
            <w:pPr>
              <w:jc w:val="center"/>
              <w:rPr>
                <w:rFonts w:ascii="Times New Roman" w:hAnsi="Times New Roman" w:cs="Times New Roman"/>
                <w:b/>
                <w:bCs/>
                <w:sz w:val="20"/>
                <w:szCs w:val="20"/>
              </w:rPr>
            </w:pPr>
            <w:r w:rsidRPr="00D7011B">
              <w:rPr>
                <w:rFonts w:ascii="Times New Roman" w:hAnsi="Times New Roman" w:cs="Times New Roman"/>
                <w:b/>
                <w:bCs/>
                <w:i/>
                <w:iCs/>
                <w:sz w:val="20"/>
                <w:szCs w:val="20"/>
              </w:rPr>
              <w:t>Pseudo</w:t>
            </w:r>
            <w:r w:rsidR="00AD721B">
              <w:rPr>
                <w:rFonts w:ascii="Times New Roman" w:hAnsi="Times New Roman" w:cs="Times New Roman"/>
                <w:b/>
                <w:bCs/>
                <w:i/>
                <w:iCs/>
                <w:sz w:val="20"/>
                <w:szCs w:val="20"/>
              </w:rPr>
              <w:t>-</w:t>
            </w:r>
            <w:r w:rsidR="00B6137A" w:rsidRPr="00B6137A">
              <w:rPr>
                <w:rFonts w:ascii="Times New Roman" w:hAnsi="Times New Roman" w:cs="Times New Roman"/>
                <w:b/>
                <w:bCs/>
                <w:sz w:val="20"/>
                <w:szCs w:val="20"/>
              </w:rPr>
              <w:t>open access</w:t>
            </w:r>
          </w:p>
          <w:p w14:paraId="2FBC6324" w14:textId="77777777" w:rsidR="00A50290" w:rsidRPr="00B6137A" w:rsidRDefault="00A50290" w:rsidP="00677621">
            <w:pPr>
              <w:jc w:val="center"/>
              <w:rPr>
                <w:rFonts w:ascii="Times New Roman" w:hAnsi="Times New Roman" w:cs="Times New Roman"/>
                <w:sz w:val="20"/>
                <w:szCs w:val="20"/>
              </w:rPr>
            </w:pPr>
            <w:r w:rsidRPr="00A50290">
              <w:rPr>
                <w:rFonts w:ascii="Times New Roman" w:hAnsi="Times New Roman" w:cs="Times New Roman"/>
                <w:b/>
                <w:bCs/>
                <w:iCs/>
                <w:sz w:val="20"/>
                <w:szCs w:val="20"/>
              </w:rPr>
              <w:t>(Hake)</w:t>
            </w:r>
          </w:p>
        </w:tc>
      </w:tr>
      <w:tr w:rsidR="00A50290" w:rsidRPr="00A50290" w14:paraId="29DCC29B" w14:textId="77777777" w:rsidTr="00B6137A">
        <w:trPr>
          <w:trHeight w:val="972"/>
        </w:trPr>
        <w:tc>
          <w:tcPr>
            <w:tcW w:w="2884" w:type="dxa"/>
            <w:vMerge/>
            <w:tcBorders>
              <w:left w:val="single" w:sz="8" w:space="0" w:color="000000"/>
              <w:bottom w:val="single" w:sz="8" w:space="0" w:color="000000"/>
              <w:right w:val="single" w:sz="8" w:space="0" w:color="000000"/>
              <w:tl2br w:val="single" w:sz="8" w:space="0" w:color="000000"/>
            </w:tcBorders>
            <w:shd w:val="clear" w:color="auto" w:fill="auto"/>
            <w:tcMar>
              <w:top w:w="72" w:type="dxa"/>
              <w:left w:w="144" w:type="dxa"/>
              <w:bottom w:w="72" w:type="dxa"/>
              <w:right w:w="144" w:type="dxa"/>
            </w:tcMar>
            <w:vAlign w:val="center"/>
          </w:tcPr>
          <w:p w14:paraId="120E152B" w14:textId="77777777" w:rsidR="00A50290" w:rsidRPr="00A50290" w:rsidRDefault="00A50290" w:rsidP="00677621">
            <w:pPr>
              <w:jc w:val="center"/>
              <w:rPr>
                <w:rFonts w:ascii="Times New Roman" w:hAnsi="Times New Roman" w:cs="Times New Roman"/>
                <w:b/>
                <w:bCs/>
                <w:sz w:val="20"/>
                <w:szCs w:val="20"/>
              </w:rPr>
            </w:pPr>
          </w:p>
        </w:tc>
        <w:tc>
          <w:tcPr>
            <w:tcW w:w="197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414ECECA" w14:textId="77777777" w:rsidR="00A50290" w:rsidRPr="00A50290" w:rsidRDefault="00A50290" w:rsidP="00677621">
            <w:pPr>
              <w:jc w:val="center"/>
              <w:rPr>
                <w:rFonts w:ascii="Times New Roman" w:hAnsi="Times New Roman" w:cs="Times New Roman"/>
                <w:b/>
                <w:bCs/>
                <w:sz w:val="20"/>
                <w:szCs w:val="20"/>
              </w:rPr>
            </w:pPr>
            <w:r w:rsidRPr="00A50290">
              <w:rPr>
                <w:rFonts w:ascii="Times New Roman" w:hAnsi="Times New Roman" w:cs="Times New Roman"/>
                <w:b/>
                <w:bCs/>
                <w:sz w:val="20"/>
                <w:szCs w:val="20"/>
              </w:rPr>
              <w:t xml:space="preserve">Non-enforced stage </w:t>
            </w:r>
          </w:p>
          <w:p w14:paraId="075FEFC1" w14:textId="77777777" w:rsidR="00A50290" w:rsidRPr="00A50290" w:rsidRDefault="00A50290" w:rsidP="00677621">
            <w:pPr>
              <w:jc w:val="center"/>
              <w:rPr>
                <w:rFonts w:ascii="Times New Roman" w:hAnsi="Times New Roman" w:cs="Times New Roman"/>
                <w:b/>
                <w:bCs/>
                <w:sz w:val="20"/>
                <w:szCs w:val="20"/>
              </w:rPr>
            </w:pPr>
            <w:r w:rsidRPr="00A50290">
              <w:rPr>
                <w:rFonts w:ascii="Times New Roman" w:hAnsi="Times New Roman" w:cs="Times New Roman"/>
                <w:b/>
                <w:bCs/>
                <w:sz w:val="20"/>
                <w:szCs w:val="20"/>
              </w:rPr>
              <w:t>(First 10 rounds)</w:t>
            </w:r>
          </w:p>
        </w:tc>
        <w:tc>
          <w:tcPr>
            <w:tcW w:w="180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67D86D3" w14:textId="77777777" w:rsidR="00A50290" w:rsidRPr="00A50290" w:rsidRDefault="00A50290" w:rsidP="00677621">
            <w:pPr>
              <w:jc w:val="center"/>
              <w:rPr>
                <w:rFonts w:ascii="Times New Roman" w:hAnsi="Times New Roman" w:cs="Times New Roman"/>
                <w:b/>
                <w:bCs/>
                <w:sz w:val="20"/>
                <w:szCs w:val="20"/>
              </w:rPr>
            </w:pPr>
            <w:r w:rsidRPr="00A50290">
              <w:rPr>
                <w:rFonts w:ascii="Times New Roman" w:hAnsi="Times New Roman" w:cs="Times New Roman"/>
                <w:b/>
                <w:bCs/>
                <w:sz w:val="20"/>
                <w:szCs w:val="20"/>
              </w:rPr>
              <w:t>Peer-enforced stage (Last 10 rounds)</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8A9F99D" w14:textId="77777777" w:rsidR="00A50290" w:rsidRPr="00A50290" w:rsidRDefault="00A50290" w:rsidP="00677621">
            <w:pPr>
              <w:jc w:val="center"/>
              <w:rPr>
                <w:rFonts w:ascii="Times New Roman" w:hAnsi="Times New Roman" w:cs="Times New Roman"/>
                <w:b/>
                <w:bCs/>
                <w:sz w:val="20"/>
                <w:szCs w:val="20"/>
              </w:rPr>
            </w:pPr>
            <w:r w:rsidRPr="00A50290">
              <w:rPr>
                <w:rFonts w:ascii="Times New Roman" w:hAnsi="Times New Roman" w:cs="Times New Roman"/>
                <w:b/>
                <w:bCs/>
                <w:sz w:val="20"/>
                <w:szCs w:val="20"/>
              </w:rPr>
              <w:t xml:space="preserve">Non-enforced stage </w:t>
            </w:r>
          </w:p>
          <w:p w14:paraId="4BD9AEE9" w14:textId="77777777" w:rsidR="00A50290" w:rsidRPr="00A50290" w:rsidRDefault="00A50290" w:rsidP="00677621">
            <w:pPr>
              <w:jc w:val="center"/>
              <w:rPr>
                <w:rFonts w:ascii="Times New Roman" w:hAnsi="Times New Roman" w:cs="Times New Roman"/>
                <w:b/>
                <w:bCs/>
                <w:iCs/>
                <w:sz w:val="20"/>
                <w:szCs w:val="20"/>
              </w:rPr>
            </w:pPr>
            <w:r w:rsidRPr="00A50290">
              <w:rPr>
                <w:rFonts w:ascii="Times New Roman" w:hAnsi="Times New Roman" w:cs="Times New Roman"/>
                <w:b/>
                <w:bCs/>
                <w:sz w:val="20"/>
                <w:szCs w:val="20"/>
              </w:rPr>
              <w:t>(First 10 rounds)</w:t>
            </w:r>
          </w:p>
        </w:tc>
        <w:tc>
          <w:tcPr>
            <w:tcW w:w="180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918074B" w14:textId="77777777" w:rsidR="00A50290" w:rsidRPr="00A50290" w:rsidRDefault="00A50290" w:rsidP="00677621">
            <w:pPr>
              <w:jc w:val="center"/>
              <w:rPr>
                <w:rFonts w:ascii="Times New Roman" w:hAnsi="Times New Roman" w:cs="Times New Roman"/>
                <w:b/>
                <w:bCs/>
                <w:iCs/>
                <w:sz w:val="20"/>
                <w:szCs w:val="20"/>
              </w:rPr>
            </w:pPr>
            <w:r w:rsidRPr="00A50290">
              <w:rPr>
                <w:rFonts w:ascii="Times New Roman" w:hAnsi="Times New Roman" w:cs="Times New Roman"/>
                <w:b/>
                <w:bCs/>
                <w:sz w:val="20"/>
                <w:szCs w:val="20"/>
              </w:rPr>
              <w:t>Peer-enforced stage</w:t>
            </w:r>
            <w:proofErr w:type="gramStart"/>
            <w:r w:rsidRPr="00A50290">
              <w:rPr>
                <w:rFonts w:ascii="Times New Roman" w:hAnsi="Times New Roman" w:cs="Times New Roman"/>
                <w:b/>
                <w:bCs/>
                <w:sz w:val="20"/>
                <w:szCs w:val="20"/>
              </w:rPr>
              <w:t xml:space="preserve">   (</w:t>
            </w:r>
            <w:proofErr w:type="gramEnd"/>
            <w:r w:rsidRPr="00A50290">
              <w:rPr>
                <w:rFonts w:ascii="Times New Roman" w:hAnsi="Times New Roman" w:cs="Times New Roman"/>
                <w:b/>
                <w:bCs/>
                <w:sz w:val="20"/>
                <w:szCs w:val="20"/>
              </w:rPr>
              <w:t>Last 10 rounds)</w:t>
            </w:r>
          </w:p>
        </w:tc>
      </w:tr>
      <w:tr w:rsidR="00A50290" w:rsidRPr="00A50290" w14:paraId="3064EB02" w14:textId="77777777" w:rsidTr="00B6137A">
        <w:trPr>
          <w:trHeight w:val="305"/>
        </w:trPr>
        <w:tc>
          <w:tcPr>
            <w:tcW w:w="28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5227F9D" w14:textId="77777777" w:rsidR="00A50290" w:rsidRPr="00A50290" w:rsidRDefault="00A50290" w:rsidP="00677621">
            <w:pPr>
              <w:jc w:val="center"/>
              <w:rPr>
                <w:rFonts w:ascii="Times New Roman" w:hAnsi="Times New Roman" w:cs="Times New Roman"/>
                <w:b/>
                <w:sz w:val="20"/>
                <w:szCs w:val="20"/>
                <w:lang w:val="es-ES"/>
              </w:rPr>
            </w:pPr>
            <w:r w:rsidRPr="00A50290">
              <w:rPr>
                <w:rFonts w:ascii="Times New Roman" w:hAnsi="Times New Roman" w:cs="Times New Roman"/>
                <w:b/>
                <w:bCs/>
                <w:sz w:val="20"/>
                <w:szCs w:val="20"/>
              </w:rPr>
              <w:t xml:space="preserve">High performance </w:t>
            </w:r>
          </w:p>
        </w:tc>
        <w:tc>
          <w:tcPr>
            <w:tcW w:w="3776"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7867290" w14:textId="77777777" w:rsidR="00A50290" w:rsidRPr="00A50290" w:rsidRDefault="00A50290" w:rsidP="00677621">
            <w:pPr>
              <w:jc w:val="center"/>
              <w:rPr>
                <w:rFonts w:ascii="Times New Roman" w:hAnsi="Times New Roman" w:cs="Times New Roman"/>
                <w:sz w:val="20"/>
                <w:szCs w:val="20"/>
              </w:rPr>
            </w:pPr>
            <w:r w:rsidRPr="00A50290">
              <w:rPr>
                <w:rFonts w:ascii="Times New Roman" w:hAnsi="Times New Roman" w:cs="Times New Roman"/>
                <w:sz w:val="20"/>
                <w:szCs w:val="20"/>
              </w:rPr>
              <w:t>30 (six groups of five players)</w:t>
            </w:r>
          </w:p>
        </w:tc>
        <w:tc>
          <w:tcPr>
            <w:tcW w:w="3780"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BE5F7EC" w14:textId="77777777" w:rsidR="00A50290" w:rsidRPr="00A50290" w:rsidRDefault="00A50290" w:rsidP="00677621">
            <w:pPr>
              <w:jc w:val="center"/>
              <w:rPr>
                <w:rFonts w:ascii="Times New Roman" w:hAnsi="Times New Roman" w:cs="Times New Roman"/>
                <w:sz w:val="20"/>
                <w:szCs w:val="20"/>
              </w:rPr>
            </w:pPr>
            <w:r w:rsidRPr="00A50290">
              <w:rPr>
                <w:rFonts w:ascii="Times New Roman" w:hAnsi="Times New Roman" w:cs="Times New Roman"/>
                <w:sz w:val="20"/>
                <w:szCs w:val="20"/>
              </w:rPr>
              <w:t>30 (six groups of five players)</w:t>
            </w:r>
          </w:p>
        </w:tc>
      </w:tr>
      <w:tr w:rsidR="00A50290" w:rsidRPr="00A50290" w14:paraId="06C28572" w14:textId="77777777" w:rsidTr="00B6137A">
        <w:trPr>
          <w:trHeight w:val="308"/>
        </w:trPr>
        <w:tc>
          <w:tcPr>
            <w:tcW w:w="28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A987023" w14:textId="77777777" w:rsidR="00A50290" w:rsidRPr="00A50290" w:rsidRDefault="00A50290" w:rsidP="00677621">
            <w:pPr>
              <w:jc w:val="center"/>
              <w:rPr>
                <w:rFonts w:ascii="Times New Roman" w:hAnsi="Times New Roman" w:cs="Times New Roman"/>
                <w:b/>
                <w:sz w:val="20"/>
                <w:szCs w:val="20"/>
                <w:lang w:val="es-ES"/>
              </w:rPr>
            </w:pPr>
            <w:r w:rsidRPr="00A50290">
              <w:rPr>
                <w:rFonts w:ascii="Times New Roman" w:hAnsi="Times New Roman" w:cs="Times New Roman"/>
                <w:b/>
                <w:bCs/>
                <w:sz w:val="20"/>
                <w:szCs w:val="20"/>
              </w:rPr>
              <w:t xml:space="preserve">Low performance </w:t>
            </w:r>
          </w:p>
        </w:tc>
        <w:tc>
          <w:tcPr>
            <w:tcW w:w="3776"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512C256" w14:textId="77777777" w:rsidR="00A50290" w:rsidRPr="00A50290" w:rsidRDefault="00A50290" w:rsidP="00677621">
            <w:pPr>
              <w:jc w:val="center"/>
              <w:rPr>
                <w:rFonts w:ascii="Times New Roman" w:hAnsi="Times New Roman" w:cs="Times New Roman"/>
                <w:sz w:val="20"/>
                <w:szCs w:val="20"/>
              </w:rPr>
            </w:pPr>
            <w:r w:rsidRPr="00A50290">
              <w:rPr>
                <w:rFonts w:ascii="Times New Roman" w:hAnsi="Times New Roman" w:cs="Times New Roman"/>
                <w:sz w:val="20"/>
                <w:szCs w:val="20"/>
              </w:rPr>
              <w:t>30 (six groups of five players)</w:t>
            </w:r>
          </w:p>
        </w:tc>
        <w:tc>
          <w:tcPr>
            <w:tcW w:w="3780" w:type="dxa"/>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BB62BFE" w14:textId="77777777" w:rsidR="00A50290" w:rsidRPr="00A50290" w:rsidRDefault="00A50290" w:rsidP="00677621">
            <w:pPr>
              <w:jc w:val="center"/>
              <w:rPr>
                <w:rFonts w:ascii="Times New Roman" w:hAnsi="Times New Roman" w:cs="Times New Roman"/>
                <w:sz w:val="20"/>
                <w:szCs w:val="20"/>
              </w:rPr>
            </w:pPr>
            <w:r w:rsidRPr="00A50290">
              <w:rPr>
                <w:rFonts w:ascii="Times New Roman" w:hAnsi="Times New Roman" w:cs="Times New Roman"/>
                <w:sz w:val="20"/>
                <w:szCs w:val="20"/>
              </w:rPr>
              <w:t>30 (six groups of five players)</w:t>
            </w:r>
          </w:p>
        </w:tc>
      </w:tr>
      <w:bookmarkEnd w:id="66"/>
    </w:tbl>
    <w:p w14:paraId="36D19703" w14:textId="2CF188DE" w:rsidR="00A50290" w:rsidRDefault="00A50290" w:rsidP="00CC41F2">
      <w:pPr>
        <w:spacing w:line="480" w:lineRule="auto"/>
        <w:rPr>
          <w:rFonts w:ascii="Times New Roman" w:hAnsi="Times New Roman" w:cs="Times New Roman"/>
          <w:sz w:val="24"/>
          <w:szCs w:val="24"/>
        </w:rPr>
      </w:pPr>
    </w:p>
    <w:p w14:paraId="491C7002" w14:textId="64668736" w:rsidR="00F25882" w:rsidRDefault="00F25882" w:rsidP="00CC41F2">
      <w:pPr>
        <w:spacing w:line="480" w:lineRule="auto"/>
        <w:rPr>
          <w:rFonts w:ascii="Times New Roman" w:hAnsi="Times New Roman" w:cs="Times New Roman"/>
          <w:sz w:val="24"/>
          <w:szCs w:val="24"/>
        </w:rPr>
      </w:pPr>
    </w:p>
    <w:p w14:paraId="4C5E030D" w14:textId="520C85B0" w:rsidR="00F25882" w:rsidRDefault="00F25882" w:rsidP="00CC41F2">
      <w:pPr>
        <w:spacing w:line="480" w:lineRule="auto"/>
        <w:rPr>
          <w:rFonts w:ascii="Times New Roman" w:hAnsi="Times New Roman" w:cs="Times New Roman"/>
          <w:sz w:val="24"/>
          <w:szCs w:val="24"/>
        </w:rPr>
      </w:pPr>
    </w:p>
    <w:p w14:paraId="4571992A" w14:textId="3057C146" w:rsidR="00F25882" w:rsidRDefault="00F25882" w:rsidP="00CC41F2">
      <w:pPr>
        <w:spacing w:line="480" w:lineRule="auto"/>
        <w:rPr>
          <w:rFonts w:ascii="Times New Roman" w:hAnsi="Times New Roman" w:cs="Times New Roman"/>
          <w:sz w:val="24"/>
          <w:szCs w:val="24"/>
        </w:rPr>
      </w:pPr>
    </w:p>
    <w:p w14:paraId="319E6356" w14:textId="4C0F3407" w:rsidR="00F25882" w:rsidRDefault="00F25882" w:rsidP="00CC41F2">
      <w:pPr>
        <w:spacing w:line="480" w:lineRule="auto"/>
        <w:rPr>
          <w:rFonts w:ascii="Times New Roman" w:hAnsi="Times New Roman" w:cs="Times New Roman"/>
          <w:sz w:val="24"/>
          <w:szCs w:val="24"/>
        </w:rPr>
      </w:pPr>
    </w:p>
    <w:p w14:paraId="7E4BD013" w14:textId="67B6C706" w:rsidR="00F25882" w:rsidRDefault="00F25882" w:rsidP="00CC41F2">
      <w:pPr>
        <w:spacing w:line="480" w:lineRule="auto"/>
        <w:rPr>
          <w:rFonts w:ascii="Times New Roman" w:hAnsi="Times New Roman" w:cs="Times New Roman"/>
          <w:sz w:val="24"/>
          <w:szCs w:val="24"/>
        </w:rPr>
      </w:pPr>
    </w:p>
    <w:p w14:paraId="69FE264A" w14:textId="4170F694" w:rsidR="00F25882" w:rsidRDefault="00F25882" w:rsidP="00CC41F2">
      <w:pPr>
        <w:spacing w:line="480" w:lineRule="auto"/>
        <w:rPr>
          <w:rFonts w:ascii="Times New Roman" w:hAnsi="Times New Roman" w:cs="Times New Roman"/>
          <w:sz w:val="24"/>
          <w:szCs w:val="24"/>
        </w:rPr>
      </w:pPr>
    </w:p>
    <w:p w14:paraId="25B063F5" w14:textId="6C1E8373" w:rsidR="00F25882" w:rsidRDefault="00F25882" w:rsidP="00CC41F2">
      <w:pPr>
        <w:spacing w:line="480" w:lineRule="auto"/>
        <w:rPr>
          <w:rFonts w:ascii="Times New Roman" w:hAnsi="Times New Roman" w:cs="Times New Roman"/>
          <w:sz w:val="24"/>
          <w:szCs w:val="24"/>
        </w:rPr>
      </w:pPr>
    </w:p>
    <w:p w14:paraId="69A5B12F" w14:textId="0842BC93" w:rsidR="00F25882" w:rsidRDefault="00F25882" w:rsidP="00CC41F2">
      <w:pPr>
        <w:spacing w:line="480" w:lineRule="auto"/>
        <w:rPr>
          <w:rFonts w:ascii="Times New Roman" w:hAnsi="Times New Roman" w:cs="Times New Roman"/>
          <w:sz w:val="24"/>
          <w:szCs w:val="24"/>
        </w:rPr>
      </w:pPr>
    </w:p>
    <w:p w14:paraId="03490D1A" w14:textId="0E8B3CFA" w:rsidR="00F25882" w:rsidRDefault="00F25882" w:rsidP="00CC41F2">
      <w:pPr>
        <w:spacing w:line="480" w:lineRule="auto"/>
        <w:rPr>
          <w:rFonts w:ascii="Times New Roman" w:hAnsi="Times New Roman" w:cs="Times New Roman"/>
          <w:sz w:val="24"/>
          <w:szCs w:val="24"/>
        </w:rPr>
      </w:pPr>
    </w:p>
    <w:p w14:paraId="0EAEFF4A" w14:textId="15CD2637" w:rsidR="00F25882" w:rsidRDefault="00F25882" w:rsidP="00CC41F2">
      <w:pPr>
        <w:spacing w:line="480" w:lineRule="auto"/>
        <w:rPr>
          <w:rFonts w:ascii="Times New Roman" w:hAnsi="Times New Roman" w:cs="Times New Roman"/>
          <w:sz w:val="24"/>
          <w:szCs w:val="24"/>
        </w:rPr>
      </w:pPr>
    </w:p>
    <w:p w14:paraId="7A3FC812" w14:textId="1574A288" w:rsidR="00F25882" w:rsidRDefault="00671C90" w:rsidP="00CC41F2">
      <w:pPr>
        <w:spacing w:line="480" w:lineRule="auto"/>
        <w:rPr>
          <w:rFonts w:ascii="Times New Roman" w:hAnsi="Times New Roman" w:cs="Times New Roman"/>
          <w:b/>
          <w:bCs/>
          <w:sz w:val="24"/>
          <w:szCs w:val="24"/>
        </w:rPr>
      </w:pPr>
      <w:r w:rsidRPr="00671C90">
        <w:rPr>
          <w:rFonts w:ascii="Times New Roman" w:hAnsi="Times New Roman" w:cs="Times New Roman"/>
          <w:b/>
          <w:bCs/>
          <w:sz w:val="24"/>
          <w:szCs w:val="24"/>
        </w:rPr>
        <w:t>Figure legends</w:t>
      </w:r>
    </w:p>
    <w:p w14:paraId="368BE5BE" w14:textId="2EFC010D" w:rsidR="00671C90" w:rsidRDefault="00671C90" w:rsidP="00CC41F2">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Fig 1. </w:t>
      </w:r>
      <w:r w:rsidR="002D347D" w:rsidRPr="002D347D">
        <w:rPr>
          <w:rFonts w:ascii="Times New Roman" w:hAnsi="Times New Roman" w:cs="Times New Roman"/>
          <w:sz w:val="24"/>
          <w:szCs w:val="24"/>
        </w:rPr>
        <w:t xml:space="preserve">Mean percent of compliance under the </w:t>
      </w:r>
      <w:r w:rsidR="00D6574A">
        <w:rPr>
          <w:rFonts w:ascii="Times New Roman" w:hAnsi="Times New Roman" w:cs="Times New Roman"/>
          <w:sz w:val="24"/>
          <w:szCs w:val="24"/>
        </w:rPr>
        <w:t>collective exclusive access</w:t>
      </w:r>
      <w:r w:rsidR="002D347D" w:rsidRPr="002D347D">
        <w:rPr>
          <w:rFonts w:ascii="Times New Roman" w:hAnsi="Times New Roman" w:cs="Times New Roman"/>
          <w:sz w:val="24"/>
          <w:szCs w:val="24"/>
        </w:rPr>
        <w:t xml:space="preserve"> treatment (blue bar) and the </w:t>
      </w:r>
      <w:r w:rsidR="002D347D" w:rsidRPr="00D6574A">
        <w:rPr>
          <w:rFonts w:ascii="Times New Roman" w:hAnsi="Times New Roman" w:cs="Times New Roman"/>
          <w:i/>
          <w:iCs/>
          <w:sz w:val="24"/>
          <w:szCs w:val="24"/>
        </w:rPr>
        <w:t>pseudo</w:t>
      </w:r>
      <w:r w:rsidR="002D347D" w:rsidRPr="002D347D">
        <w:rPr>
          <w:rFonts w:ascii="Times New Roman" w:hAnsi="Times New Roman" w:cs="Times New Roman"/>
          <w:sz w:val="24"/>
          <w:szCs w:val="24"/>
        </w:rPr>
        <w:t>-</w:t>
      </w:r>
      <w:r w:rsidR="00D6574A">
        <w:rPr>
          <w:rFonts w:ascii="Times New Roman" w:hAnsi="Times New Roman" w:cs="Times New Roman"/>
          <w:sz w:val="24"/>
          <w:szCs w:val="24"/>
        </w:rPr>
        <w:t>open access</w:t>
      </w:r>
      <w:r w:rsidR="002D347D" w:rsidRPr="002D347D">
        <w:rPr>
          <w:rFonts w:ascii="Times New Roman" w:hAnsi="Times New Roman" w:cs="Times New Roman"/>
          <w:sz w:val="24"/>
          <w:szCs w:val="24"/>
        </w:rPr>
        <w:t xml:space="preserve"> treatment (red bar) for high-performance associations (to the left) and low-performance associations (to the right). Error bars represent the 95% confidence intervals computed at the individual level</w:t>
      </w:r>
      <w:r w:rsidR="00617804">
        <w:rPr>
          <w:rFonts w:ascii="Times New Roman" w:hAnsi="Times New Roman" w:cs="Times New Roman"/>
          <w:sz w:val="24"/>
          <w:szCs w:val="24"/>
        </w:rPr>
        <w:t xml:space="preserve"> (n=30)</w:t>
      </w:r>
      <w:r w:rsidR="002D347D" w:rsidRPr="002D347D">
        <w:rPr>
          <w:rFonts w:ascii="Times New Roman" w:hAnsi="Times New Roman" w:cs="Times New Roman"/>
          <w:sz w:val="24"/>
          <w:szCs w:val="24"/>
        </w:rPr>
        <w:t>.</w:t>
      </w:r>
    </w:p>
    <w:p w14:paraId="203FFEC9" w14:textId="29300D9B" w:rsidR="00D6574A" w:rsidRDefault="00D6574A" w:rsidP="00CC41F2">
      <w:pPr>
        <w:spacing w:line="480" w:lineRule="auto"/>
        <w:rPr>
          <w:rFonts w:ascii="Times New Roman" w:hAnsi="Times New Roman" w:cs="Times New Roman"/>
          <w:sz w:val="24"/>
          <w:szCs w:val="24"/>
        </w:rPr>
      </w:pPr>
      <w:r w:rsidRPr="00D6574A">
        <w:rPr>
          <w:rFonts w:ascii="Times New Roman" w:hAnsi="Times New Roman" w:cs="Times New Roman"/>
          <w:b/>
          <w:bCs/>
          <w:sz w:val="24"/>
          <w:szCs w:val="24"/>
        </w:rPr>
        <w:t xml:space="preserve">Fig 2. </w:t>
      </w:r>
      <w:r w:rsidRPr="00D6574A">
        <w:rPr>
          <w:rFonts w:ascii="Times New Roman" w:hAnsi="Times New Roman" w:cs="Times New Roman"/>
          <w:sz w:val="24"/>
          <w:szCs w:val="24"/>
        </w:rPr>
        <w:t xml:space="preserve">Mean probability of reporting under the </w:t>
      </w:r>
      <w:r>
        <w:rPr>
          <w:rFonts w:ascii="Times New Roman" w:hAnsi="Times New Roman" w:cs="Times New Roman"/>
          <w:sz w:val="24"/>
          <w:szCs w:val="24"/>
        </w:rPr>
        <w:t>collective exclusive access</w:t>
      </w:r>
      <w:r w:rsidRPr="002D347D">
        <w:rPr>
          <w:rFonts w:ascii="Times New Roman" w:hAnsi="Times New Roman" w:cs="Times New Roman"/>
          <w:sz w:val="24"/>
          <w:szCs w:val="24"/>
        </w:rPr>
        <w:t xml:space="preserve"> treatment</w:t>
      </w:r>
      <w:r w:rsidRPr="00D6574A">
        <w:rPr>
          <w:rFonts w:ascii="Times New Roman" w:hAnsi="Times New Roman" w:cs="Times New Roman"/>
          <w:sz w:val="24"/>
          <w:szCs w:val="24"/>
        </w:rPr>
        <w:t xml:space="preserve"> (in blue) and the </w:t>
      </w:r>
      <w:r w:rsidRPr="00D6574A">
        <w:rPr>
          <w:rFonts w:ascii="Times New Roman" w:hAnsi="Times New Roman" w:cs="Times New Roman"/>
          <w:i/>
          <w:iCs/>
          <w:sz w:val="24"/>
          <w:szCs w:val="24"/>
        </w:rPr>
        <w:t>pseudo</w:t>
      </w:r>
      <w:r w:rsidRPr="002D347D">
        <w:rPr>
          <w:rFonts w:ascii="Times New Roman" w:hAnsi="Times New Roman" w:cs="Times New Roman"/>
          <w:sz w:val="24"/>
          <w:szCs w:val="24"/>
        </w:rPr>
        <w:t>-</w:t>
      </w:r>
      <w:r>
        <w:rPr>
          <w:rFonts w:ascii="Times New Roman" w:hAnsi="Times New Roman" w:cs="Times New Roman"/>
          <w:sz w:val="24"/>
          <w:szCs w:val="24"/>
        </w:rPr>
        <w:t>open access</w:t>
      </w:r>
      <w:r w:rsidRPr="002D347D">
        <w:rPr>
          <w:rFonts w:ascii="Times New Roman" w:hAnsi="Times New Roman" w:cs="Times New Roman"/>
          <w:sz w:val="24"/>
          <w:szCs w:val="24"/>
        </w:rPr>
        <w:t xml:space="preserve"> treatment </w:t>
      </w:r>
      <w:r w:rsidRPr="00D6574A">
        <w:rPr>
          <w:rFonts w:ascii="Times New Roman" w:hAnsi="Times New Roman" w:cs="Times New Roman"/>
          <w:sz w:val="24"/>
          <w:szCs w:val="24"/>
        </w:rPr>
        <w:t xml:space="preserve">(in red) for high-performance associations (to the left) and low-performance associations (to the right). Error bars represent the 95% confidence intervals computed at the individual level. Sample sizes differ since the inspector role was randomly assigned in each round and inspectors could only report if the inspected fisher had overharvested. Therefore, not every fisher had an opportunity to report (for high-performance associations under </w:t>
      </w:r>
      <w:r w:rsidR="00856E49">
        <w:rPr>
          <w:rFonts w:ascii="Times New Roman" w:hAnsi="Times New Roman" w:cs="Times New Roman"/>
          <w:sz w:val="24"/>
          <w:szCs w:val="24"/>
        </w:rPr>
        <w:lastRenderedPageBreak/>
        <w:t>collective exclusive access</w:t>
      </w:r>
      <w:r w:rsidR="00856E49" w:rsidRPr="002D347D">
        <w:rPr>
          <w:rFonts w:ascii="Times New Roman" w:hAnsi="Times New Roman" w:cs="Times New Roman"/>
          <w:sz w:val="24"/>
          <w:szCs w:val="24"/>
        </w:rPr>
        <w:t xml:space="preserve"> treatment</w:t>
      </w:r>
      <w:r w:rsidRPr="00D6574A">
        <w:rPr>
          <w:rFonts w:ascii="Times New Roman" w:hAnsi="Times New Roman" w:cs="Times New Roman"/>
          <w:sz w:val="24"/>
          <w:szCs w:val="24"/>
        </w:rPr>
        <w:t xml:space="preserve">, n = 22; for high-performance associations </w:t>
      </w:r>
      <w:r w:rsidR="00856E49" w:rsidRPr="00D6574A">
        <w:rPr>
          <w:rFonts w:ascii="Times New Roman" w:hAnsi="Times New Roman" w:cs="Times New Roman"/>
          <w:i/>
          <w:iCs/>
          <w:sz w:val="24"/>
          <w:szCs w:val="24"/>
        </w:rPr>
        <w:t>pseudo</w:t>
      </w:r>
      <w:r w:rsidR="00856E49" w:rsidRPr="002D347D">
        <w:rPr>
          <w:rFonts w:ascii="Times New Roman" w:hAnsi="Times New Roman" w:cs="Times New Roman"/>
          <w:sz w:val="24"/>
          <w:szCs w:val="24"/>
        </w:rPr>
        <w:t>-</w:t>
      </w:r>
      <w:r w:rsidR="00856E49">
        <w:rPr>
          <w:rFonts w:ascii="Times New Roman" w:hAnsi="Times New Roman" w:cs="Times New Roman"/>
          <w:sz w:val="24"/>
          <w:szCs w:val="24"/>
        </w:rPr>
        <w:t>open access</w:t>
      </w:r>
      <w:r w:rsidR="00856E49" w:rsidRPr="002D347D">
        <w:rPr>
          <w:rFonts w:ascii="Times New Roman" w:hAnsi="Times New Roman" w:cs="Times New Roman"/>
          <w:sz w:val="24"/>
          <w:szCs w:val="24"/>
        </w:rPr>
        <w:t xml:space="preserve"> treatment</w:t>
      </w:r>
      <w:r w:rsidR="00856E49">
        <w:rPr>
          <w:rFonts w:ascii="Times New Roman" w:hAnsi="Times New Roman" w:cs="Times New Roman"/>
          <w:sz w:val="24"/>
          <w:szCs w:val="24"/>
        </w:rPr>
        <w:t xml:space="preserve">, </w:t>
      </w:r>
      <w:r w:rsidRPr="00D6574A">
        <w:rPr>
          <w:rFonts w:ascii="Times New Roman" w:hAnsi="Times New Roman" w:cs="Times New Roman"/>
          <w:sz w:val="24"/>
          <w:szCs w:val="24"/>
        </w:rPr>
        <w:t xml:space="preserve">n = 30; for low-performance associations under </w:t>
      </w:r>
      <w:r w:rsidR="00856E49">
        <w:rPr>
          <w:rFonts w:ascii="Times New Roman" w:hAnsi="Times New Roman" w:cs="Times New Roman"/>
          <w:sz w:val="24"/>
          <w:szCs w:val="24"/>
        </w:rPr>
        <w:t>collective exclusive access</w:t>
      </w:r>
      <w:r w:rsidR="00856E49" w:rsidRPr="002D347D">
        <w:rPr>
          <w:rFonts w:ascii="Times New Roman" w:hAnsi="Times New Roman" w:cs="Times New Roman"/>
          <w:sz w:val="24"/>
          <w:szCs w:val="24"/>
        </w:rPr>
        <w:t xml:space="preserve"> treatment</w:t>
      </w:r>
      <w:r w:rsidR="00856E49">
        <w:rPr>
          <w:rFonts w:ascii="Times New Roman" w:hAnsi="Times New Roman" w:cs="Times New Roman"/>
          <w:sz w:val="24"/>
          <w:szCs w:val="24"/>
        </w:rPr>
        <w:t>,</w:t>
      </w:r>
      <w:r w:rsidRPr="00D6574A">
        <w:rPr>
          <w:rFonts w:ascii="Times New Roman" w:hAnsi="Times New Roman" w:cs="Times New Roman"/>
          <w:sz w:val="24"/>
          <w:szCs w:val="24"/>
        </w:rPr>
        <w:t xml:space="preserve"> n = 30; for low-performance associations under </w:t>
      </w:r>
      <w:r w:rsidR="00856E49" w:rsidRPr="00D6574A">
        <w:rPr>
          <w:rFonts w:ascii="Times New Roman" w:hAnsi="Times New Roman" w:cs="Times New Roman"/>
          <w:i/>
          <w:iCs/>
          <w:sz w:val="24"/>
          <w:szCs w:val="24"/>
        </w:rPr>
        <w:t>pseudo</w:t>
      </w:r>
      <w:r w:rsidR="00856E49" w:rsidRPr="002D347D">
        <w:rPr>
          <w:rFonts w:ascii="Times New Roman" w:hAnsi="Times New Roman" w:cs="Times New Roman"/>
          <w:sz w:val="24"/>
          <w:szCs w:val="24"/>
        </w:rPr>
        <w:t>-</w:t>
      </w:r>
      <w:r w:rsidR="00856E49">
        <w:rPr>
          <w:rFonts w:ascii="Times New Roman" w:hAnsi="Times New Roman" w:cs="Times New Roman"/>
          <w:sz w:val="24"/>
          <w:szCs w:val="24"/>
        </w:rPr>
        <w:t>open access</w:t>
      </w:r>
      <w:r w:rsidR="00856E49" w:rsidRPr="002D347D">
        <w:rPr>
          <w:rFonts w:ascii="Times New Roman" w:hAnsi="Times New Roman" w:cs="Times New Roman"/>
          <w:sz w:val="24"/>
          <w:szCs w:val="24"/>
        </w:rPr>
        <w:t xml:space="preserve"> treatment</w:t>
      </w:r>
      <w:r w:rsidR="00856E49">
        <w:rPr>
          <w:rFonts w:ascii="Times New Roman" w:hAnsi="Times New Roman" w:cs="Times New Roman"/>
          <w:sz w:val="24"/>
          <w:szCs w:val="24"/>
        </w:rPr>
        <w:t xml:space="preserve">, </w:t>
      </w:r>
      <w:r w:rsidRPr="00D6574A">
        <w:rPr>
          <w:rFonts w:ascii="Times New Roman" w:hAnsi="Times New Roman" w:cs="Times New Roman"/>
          <w:sz w:val="24"/>
          <w:szCs w:val="24"/>
        </w:rPr>
        <w:t>n = 28).</w:t>
      </w:r>
    </w:p>
    <w:p w14:paraId="3386B638" w14:textId="2396481A" w:rsidR="00F91571" w:rsidRDefault="00F91571" w:rsidP="00CC41F2">
      <w:pPr>
        <w:spacing w:line="480" w:lineRule="auto"/>
        <w:rPr>
          <w:rFonts w:ascii="Times New Roman" w:hAnsi="Times New Roman" w:cs="Times New Roman"/>
          <w:sz w:val="24"/>
          <w:szCs w:val="24"/>
        </w:rPr>
      </w:pPr>
      <w:r w:rsidRPr="00F91571">
        <w:rPr>
          <w:rFonts w:ascii="Times New Roman" w:hAnsi="Times New Roman" w:cs="Times New Roman"/>
          <w:b/>
          <w:bCs/>
          <w:sz w:val="24"/>
          <w:szCs w:val="24"/>
        </w:rPr>
        <w:t xml:space="preserve">Fig. 3. </w:t>
      </w:r>
      <w:r w:rsidRPr="00F91571">
        <w:rPr>
          <w:rFonts w:ascii="Times New Roman" w:hAnsi="Times New Roman" w:cs="Times New Roman"/>
          <w:sz w:val="24"/>
          <w:szCs w:val="24"/>
        </w:rPr>
        <w:t xml:space="preserve">Evolution of the mean percent of compliance under the </w:t>
      </w:r>
      <w:r>
        <w:rPr>
          <w:rFonts w:ascii="Times New Roman" w:hAnsi="Times New Roman" w:cs="Times New Roman"/>
          <w:sz w:val="24"/>
          <w:szCs w:val="24"/>
        </w:rPr>
        <w:t>collective exclusive access</w:t>
      </w:r>
      <w:r w:rsidRPr="002D347D">
        <w:rPr>
          <w:rFonts w:ascii="Times New Roman" w:hAnsi="Times New Roman" w:cs="Times New Roman"/>
          <w:sz w:val="24"/>
          <w:szCs w:val="24"/>
        </w:rPr>
        <w:t xml:space="preserve"> treatment</w:t>
      </w:r>
      <w:r w:rsidRPr="00D6574A">
        <w:rPr>
          <w:rFonts w:ascii="Times New Roman" w:hAnsi="Times New Roman" w:cs="Times New Roman"/>
          <w:sz w:val="24"/>
          <w:szCs w:val="24"/>
        </w:rPr>
        <w:t xml:space="preserve"> </w:t>
      </w:r>
      <w:r w:rsidRPr="00F91571">
        <w:rPr>
          <w:rFonts w:ascii="Times New Roman" w:hAnsi="Times New Roman" w:cs="Times New Roman"/>
          <w:sz w:val="24"/>
          <w:szCs w:val="24"/>
        </w:rPr>
        <w:t xml:space="preserve">(blue line) and the </w:t>
      </w:r>
      <w:r w:rsidRPr="00D6574A">
        <w:rPr>
          <w:rFonts w:ascii="Times New Roman" w:hAnsi="Times New Roman" w:cs="Times New Roman"/>
          <w:i/>
          <w:iCs/>
          <w:sz w:val="24"/>
          <w:szCs w:val="24"/>
        </w:rPr>
        <w:t>pseudo</w:t>
      </w:r>
      <w:r w:rsidRPr="002D347D">
        <w:rPr>
          <w:rFonts w:ascii="Times New Roman" w:hAnsi="Times New Roman" w:cs="Times New Roman"/>
          <w:sz w:val="24"/>
          <w:szCs w:val="24"/>
        </w:rPr>
        <w:t>-</w:t>
      </w:r>
      <w:r>
        <w:rPr>
          <w:rFonts w:ascii="Times New Roman" w:hAnsi="Times New Roman" w:cs="Times New Roman"/>
          <w:sz w:val="24"/>
          <w:szCs w:val="24"/>
        </w:rPr>
        <w:t>open access</w:t>
      </w:r>
      <w:r w:rsidRPr="002D347D">
        <w:rPr>
          <w:rFonts w:ascii="Times New Roman" w:hAnsi="Times New Roman" w:cs="Times New Roman"/>
          <w:sz w:val="24"/>
          <w:szCs w:val="24"/>
        </w:rPr>
        <w:t xml:space="preserve"> treatment</w:t>
      </w:r>
      <w:r w:rsidRPr="00F91571">
        <w:rPr>
          <w:rFonts w:ascii="Times New Roman" w:hAnsi="Times New Roman" w:cs="Times New Roman"/>
          <w:sz w:val="24"/>
          <w:szCs w:val="24"/>
        </w:rPr>
        <w:t xml:space="preserve"> (red line) for high-performance associations in the early</w:t>
      </w:r>
      <w:r w:rsidR="000E1B2A">
        <w:rPr>
          <w:rFonts w:ascii="Times New Roman" w:hAnsi="Times New Roman" w:cs="Times New Roman"/>
          <w:sz w:val="24"/>
          <w:szCs w:val="24"/>
        </w:rPr>
        <w:t xml:space="preserve"> (rounds 1,2,</w:t>
      </w:r>
      <w:r w:rsidR="00EB726A">
        <w:rPr>
          <w:rFonts w:ascii="Times New Roman" w:hAnsi="Times New Roman" w:cs="Times New Roman"/>
          <w:sz w:val="24"/>
          <w:szCs w:val="24"/>
        </w:rPr>
        <w:t xml:space="preserve"> and 3</w:t>
      </w:r>
      <w:r w:rsidR="000E1B2A">
        <w:rPr>
          <w:rFonts w:ascii="Times New Roman" w:hAnsi="Times New Roman" w:cs="Times New Roman"/>
          <w:sz w:val="24"/>
          <w:szCs w:val="24"/>
        </w:rPr>
        <w:t>)</w:t>
      </w:r>
      <w:r w:rsidRPr="00F91571">
        <w:rPr>
          <w:rFonts w:ascii="Times New Roman" w:hAnsi="Times New Roman" w:cs="Times New Roman"/>
          <w:sz w:val="24"/>
          <w:szCs w:val="24"/>
        </w:rPr>
        <w:t>, mid</w:t>
      </w:r>
      <w:r w:rsidR="00FD1FEF">
        <w:rPr>
          <w:rFonts w:ascii="Times New Roman" w:hAnsi="Times New Roman" w:cs="Times New Roman"/>
          <w:sz w:val="24"/>
          <w:szCs w:val="24"/>
        </w:rPr>
        <w:t xml:space="preserve"> (rounds 4,5,6, and 7)</w:t>
      </w:r>
      <w:r w:rsidRPr="00F91571">
        <w:rPr>
          <w:rFonts w:ascii="Times New Roman" w:hAnsi="Times New Roman" w:cs="Times New Roman"/>
          <w:sz w:val="24"/>
          <w:szCs w:val="24"/>
        </w:rPr>
        <w:t xml:space="preserve"> and late </w:t>
      </w:r>
      <w:r w:rsidR="00EB726A">
        <w:rPr>
          <w:rFonts w:ascii="Times New Roman" w:hAnsi="Times New Roman" w:cs="Times New Roman"/>
          <w:sz w:val="24"/>
          <w:szCs w:val="24"/>
        </w:rPr>
        <w:t xml:space="preserve">(rounds 8, 9, and 10) </w:t>
      </w:r>
      <w:r w:rsidR="00EB726A" w:rsidRPr="00F91571">
        <w:rPr>
          <w:rFonts w:ascii="Times New Roman" w:hAnsi="Times New Roman" w:cs="Times New Roman"/>
          <w:sz w:val="24"/>
          <w:szCs w:val="24"/>
        </w:rPr>
        <w:t>periods</w:t>
      </w:r>
      <w:r w:rsidRPr="00F91571">
        <w:rPr>
          <w:rFonts w:ascii="Times New Roman" w:hAnsi="Times New Roman" w:cs="Times New Roman"/>
          <w:sz w:val="24"/>
          <w:szCs w:val="24"/>
        </w:rPr>
        <w:t xml:space="preserve"> of the non-enforced and peer-enforced stages (left panel) and for low-performance associations (right panel). Error bars represent the 95% confidence intervals computed at the individual level </w:t>
      </w:r>
      <w:r>
        <w:rPr>
          <w:rFonts w:ascii="Times New Roman" w:hAnsi="Times New Roman" w:cs="Times New Roman"/>
          <w:sz w:val="24"/>
          <w:szCs w:val="24"/>
        </w:rPr>
        <w:t>(n = 30)</w:t>
      </w:r>
      <w:r w:rsidRPr="00F91571">
        <w:rPr>
          <w:rFonts w:ascii="Times New Roman" w:hAnsi="Times New Roman" w:cs="Times New Roman"/>
          <w:sz w:val="24"/>
          <w:szCs w:val="24"/>
        </w:rPr>
        <w:t>.</w:t>
      </w:r>
    </w:p>
    <w:p w14:paraId="5758C005" w14:textId="760D6649" w:rsidR="00D07B13" w:rsidRDefault="00D07B13" w:rsidP="00CC41F2">
      <w:pPr>
        <w:spacing w:line="480" w:lineRule="auto"/>
        <w:rPr>
          <w:rFonts w:ascii="Times New Roman" w:hAnsi="Times New Roman" w:cs="Times New Roman"/>
          <w:sz w:val="24"/>
          <w:szCs w:val="24"/>
        </w:rPr>
      </w:pPr>
    </w:p>
    <w:p w14:paraId="7B19EBB0" w14:textId="6EEBEE43" w:rsidR="00D07B13" w:rsidRDefault="00D07B13" w:rsidP="00CC41F2">
      <w:pPr>
        <w:spacing w:line="480" w:lineRule="auto"/>
        <w:rPr>
          <w:rFonts w:ascii="Times New Roman" w:hAnsi="Times New Roman" w:cs="Times New Roman"/>
          <w:b/>
          <w:bCs/>
          <w:sz w:val="24"/>
          <w:szCs w:val="24"/>
        </w:rPr>
      </w:pPr>
      <w:r w:rsidRPr="00D07B13">
        <w:rPr>
          <w:rFonts w:ascii="Times New Roman" w:hAnsi="Times New Roman" w:cs="Times New Roman"/>
          <w:b/>
          <w:bCs/>
          <w:sz w:val="24"/>
          <w:szCs w:val="24"/>
        </w:rPr>
        <w:t>Figures</w:t>
      </w:r>
    </w:p>
    <w:p w14:paraId="6C2065A4" w14:textId="3393CE38" w:rsidR="00D07B13" w:rsidRDefault="00D07B13" w:rsidP="00CC41F2">
      <w:pPr>
        <w:spacing w:line="480" w:lineRule="auto"/>
        <w:rPr>
          <w:ins w:id="67" w:author="Ignacia" w:date="2021-01-11T13:29:00Z"/>
          <w:rFonts w:ascii="Times New Roman" w:hAnsi="Times New Roman" w:cs="Times New Roman"/>
          <w:b/>
          <w:bCs/>
          <w:sz w:val="24"/>
          <w:szCs w:val="24"/>
        </w:rPr>
      </w:pPr>
      <w:del w:id="68" w:author="Ignacia" w:date="2021-01-11T13:29:00Z">
        <w:r w:rsidDel="00661E55">
          <w:rPr>
            <w:rFonts w:ascii="Times New Roman" w:hAnsi="Times New Roman" w:cs="Times New Roman"/>
            <w:b/>
            <w:bCs/>
            <w:noProof/>
            <w:sz w:val="24"/>
            <w:szCs w:val="24"/>
          </w:rPr>
          <w:lastRenderedPageBreak/>
          <w:drawing>
            <wp:inline distT="0" distB="0" distL="0" distR="0" wp14:anchorId="7B37867A" wp14:editId="6E4C42F8">
              <wp:extent cx="5038344" cy="5757672"/>
              <wp:effectExtent l="0" t="0" r="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8344" cy="5757672"/>
                      </a:xfrm>
                      <a:prstGeom prst="rect">
                        <a:avLst/>
                      </a:prstGeom>
                    </pic:spPr>
                  </pic:pic>
                </a:graphicData>
              </a:graphic>
            </wp:inline>
          </w:drawing>
        </w:r>
      </w:del>
      <w:ins w:id="69" w:author="Ignacia" w:date="2021-01-12T10:15:00Z">
        <w:r w:rsidR="00F5591D">
          <w:rPr>
            <w:rFonts w:ascii="Times New Roman" w:hAnsi="Times New Roman" w:cs="Times New Roman"/>
            <w:b/>
            <w:bCs/>
            <w:noProof/>
            <w:sz w:val="24"/>
            <w:szCs w:val="24"/>
          </w:rPr>
          <w:lastRenderedPageBreak/>
          <w:drawing>
            <wp:inline distT="0" distB="0" distL="0" distR="0" wp14:anchorId="485B0280" wp14:editId="31666AAF">
              <wp:extent cx="5899575" cy="4425462"/>
              <wp:effectExtent l="0" t="0" r="6350" b="0"/>
              <wp:docPr id="1" name="Picture 1" descr="Chart, bar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box and whisker char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99575" cy="4425462"/>
                      </a:xfrm>
                      <a:prstGeom prst="rect">
                        <a:avLst/>
                      </a:prstGeom>
                    </pic:spPr>
                  </pic:pic>
                </a:graphicData>
              </a:graphic>
            </wp:inline>
          </w:drawing>
        </w:r>
      </w:ins>
    </w:p>
    <w:p w14:paraId="47000EC6" w14:textId="22AD8AA1" w:rsidR="00661E55" w:rsidRDefault="00661E55" w:rsidP="00CC41F2">
      <w:pPr>
        <w:spacing w:line="480" w:lineRule="auto"/>
        <w:rPr>
          <w:rFonts w:ascii="Times New Roman" w:hAnsi="Times New Roman" w:cs="Times New Roman"/>
          <w:b/>
          <w:bCs/>
          <w:sz w:val="24"/>
          <w:szCs w:val="24"/>
        </w:rPr>
      </w:pPr>
    </w:p>
    <w:p w14:paraId="48EDEA5B" w14:textId="1242AF51" w:rsidR="00D07B13" w:rsidRDefault="00D07B13" w:rsidP="00D07B13">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Fig 1. </w:t>
      </w:r>
      <w:r w:rsidRPr="002D347D">
        <w:rPr>
          <w:rFonts w:ascii="Times New Roman" w:hAnsi="Times New Roman" w:cs="Times New Roman"/>
          <w:sz w:val="24"/>
          <w:szCs w:val="24"/>
        </w:rPr>
        <w:t xml:space="preserve">Mean percent of compliance under the </w:t>
      </w:r>
      <w:r>
        <w:rPr>
          <w:rFonts w:ascii="Times New Roman" w:hAnsi="Times New Roman" w:cs="Times New Roman"/>
          <w:sz w:val="24"/>
          <w:szCs w:val="24"/>
        </w:rPr>
        <w:t>collective exclusive access</w:t>
      </w:r>
      <w:r w:rsidRPr="002D347D">
        <w:rPr>
          <w:rFonts w:ascii="Times New Roman" w:hAnsi="Times New Roman" w:cs="Times New Roman"/>
          <w:sz w:val="24"/>
          <w:szCs w:val="24"/>
        </w:rPr>
        <w:t xml:space="preserve"> treatment (blue bar) and the </w:t>
      </w:r>
      <w:r w:rsidRPr="00D6574A">
        <w:rPr>
          <w:rFonts w:ascii="Times New Roman" w:hAnsi="Times New Roman" w:cs="Times New Roman"/>
          <w:i/>
          <w:iCs/>
          <w:sz w:val="24"/>
          <w:szCs w:val="24"/>
        </w:rPr>
        <w:t>pseudo</w:t>
      </w:r>
      <w:r w:rsidRPr="002D347D">
        <w:rPr>
          <w:rFonts w:ascii="Times New Roman" w:hAnsi="Times New Roman" w:cs="Times New Roman"/>
          <w:sz w:val="24"/>
          <w:szCs w:val="24"/>
        </w:rPr>
        <w:t>-</w:t>
      </w:r>
      <w:r>
        <w:rPr>
          <w:rFonts w:ascii="Times New Roman" w:hAnsi="Times New Roman" w:cs="Times New Roman"/>
          <w:sz w:val="24"/>
          <w:szCs w:val="24"/>
        </w:rPr>
        <w:t>open access</w:t>
      </w:r>
      <w:r w:rsidRPr="002D347D">
        <w:rPr>
          <w:rFonts w:ascii="Times New Roman" w:hAnsi="Times New Roman" w:cs="Times New Roman"/>
          <w:sz w:val="24"/>
          <w:szCs w:val="24"/>
        </w:rPr>
        <w:t xml:space="preserve"> treatment (red bar) for high-performance associations (to the left) and low-performance associations (to the right). Error bars represent the 95% confidence intervals computed at the individual level</w:t>
      </w:r>
      <w:r w:rsidR="00617804">
        <w:rPr>
          <w:rFonts w:ascii="Times New Roman" w:hAnsi="Times New Roman" w:cs="Times New Roman"/>
          <w:sz w:val="24"/>
          <w:szCs w:val="24"/>
        </w:rPr>
        <w:t xml:space="preserve"> (n=30)</w:t>
      </w:r>
      <w:r w:rsidRPr="002D347D">
        <w:rPr>
          <w:rFonts w:ascii="Times New Roman" w:hAnsi="Times New Roman" w:cs="Times New Roman"/>
          <w:sz w:val="24"/>
          <w:szCs w:val="24"/>
        </w:rPr>
        <w:t>.</w:t>
      </w:r>
    </w:p>
    <w:p w14:paraId="234C70CC" w14:textId="1579AE36" w:rsidR="00123B97" w:rsidRDefault="00123B97" w:rsidP="00D07B13">
      <w:pPr>
        <w:spacing w:line="480" w:lineRule="auto"/>
        <w:rPr>
          <w:rFonts w:ascii="Times New Roman" w:hAnsi="Times New Roman" w:cs="Times New Roman"/>
          <w:sz w:val="24"/>
          <w:szCs w:val="24"/>
        </w:rPr>
      </w:pPr>
    </w:p>
    <w:p w14:paraId="3D8D5F8C" w14:textId="5FDD3688" w:rsidR="00D07B13" w:rsidRDefault="00CB563B" w:rsidP="00CC41F2">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BC1417C" wp14:editId="2BEC5DB2">
            <wp:extent cx="5757672" cy="4319016"/>
            <wp:effectExtent l="0" t="0" r="0" b="5715"/>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ell phon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57672" cy="4319016"/>
                    </a:xfrm>
                    <a:prstGeom prst="rect">
                      <a:avLst/>
                    </a:prstGeom>
                  </pic:spPr>
                </pic:pic>
              </a:graphicData>
            </a:graphic>
          </wp:inline>
        </w:drawing>
      </w:r>
      <w:r w:rsidRPr="00D6574A">
        <w:rPr>
          <w:rFonts w:ascii="Times New Roman" w:hAnsi="Times New Roman" w:cs="Times New Roman"/>
          <w:b/>
          <w:bCs/>
          <w:sz w:val="24"/>
          <w:szCs w:val="24"/>
        </w:rPr>
        <w:t xml:space="preserve">Fig 2. </w:t>
      </w:r>
      <w:r w:rsidRPr="00D6574A">
        <w:rPr>
          <w:rFonts w:ascii="Times New Roman" w:hAnsi="Times New Roman" w:cs="Times New Roman"/>
          <w:sz w:val="24"/>
          <w:szCs w:val="24"/>
        </w:rPr>
        <w:t xml:space="preserve">Mean probability of reporting under the </w:t>
      </w:r>
      <w:r>
        <w:rPr>
          <w:rFonts w:ascii="Times New Roman" w:hAnsi="Times New Roman" w:cs="Times New Roman"/>
          <w:sz w:val="24"/>
          <w:szCs w:val="24"/>
        </w:rPr>
        <w:t>collective exclusive access</w:t>
      </w:r>
      <w:r w:rsidRPr="002D347D">
        <w:rPr>
          <w:rFonts w:ascii="Times New Roman" w:hAnsi="Times New Roman" w:cs="Times New Roman"/>
          <w:sz w:val="24"/>
          <w:szCs w:val="24"/>
        </w:rPr>
        <w:t xml:space="preserve"> treatment</w:t>
      </w:r>
      <w:r w:rsidRPr="00D6574A">
        <w:rPr>
          <w:rFonts w:ascii="Times New Roman" w:hAnsi="Times New Roman" w:cs="Times New Roman"/>
          <w:sz w:val="24"/>
          <w:szCs w:val="24"/>
        </w:rPr>
        <w:t xml:space="preserve"> (in blue) and the </w:t>
      </w:r>
      <w:r w:rsidRPr="00D6574A">
        <w:rPr>
          <w:rFonts w:ascii="Times New Roman" w:hAnsi="Times New Roman" w:cs="Times New Roman"/>
          <w:i/>
          <w:iCs/>
          <w:sz w:val="24"/>
          <w:szCs w:val="24"/>
        </w:rPr>
        <w:t>pseudo</w:t>
      </w:r>
      <w:r w:rsidRPr="002D347D">
        <w:rPr>
          <w:rFonts w:ascii="Times New Roman" w:hAnsi="Times New Roman" w:cs="Times New Roman"/>
          <w:sz w:val="24"/>
          <w:szCs w:val="24"/>
        </w:rPr>
        <w:t>-</w:t>
      </w:r>
      <w:r>
        <w:rPr>
          <w:rFonts w:ascii="Times New Roman" w:hAnsi="Times New Roman" w:cs="Times New Roman"/>
          <w:sz w:val="24"/>
          <w:szCs w:val="24"/>
        </w:rPr>
        <w:t>open access</w:t>
      </w:r>
      <w:r w:rsidRPr="002D347D">
        <w:rPr>
          <w:rFonts w:ascii="Times New Roman" w:hAnsi="Times New Roman" w:cs="Times New Roman"/>
          <w:sz w:val="24"/>
          <w:szCs w:val="24"/>
        </w:rPr>
        <w:t xml:space="preserve"> treatment </w:t>
      </w:r>
      <w:r w:rsidRPr="00D6574A">
        <w:rPr>
          <w:rFonts w:ascii="Times New Roman" w:hAnsi="Times New Roman" w:cs="Times New Roman"/>
          <w:sz w:val="24"/>
          <w:szCs w:val="24"/>
        </w:rPr>
        <w:t xml:space="preserve">(in red) for high-performance associations (to the left) and low-performance associations (to the right). Error bars represent the 95% confidence intervals computed at the individual level. Sample sizes differ since the inspector role was randomly assigned in each round and inspectors could only report if the inspected fisher had overharvested. Therefore, not every fisher had an opportunity to report (for high-performance associations under </w:t>
      </w:r>
      <w:r>
        <w:rPr>
          <w:rFonts w:ascii="Times New Roman" w:hAnsi="Times New Roman" w:cs="Times New Roman"/>
          <w:sz w:val="24"/>
          <w:szCs w:val="24"/>
        </w:rPr>
        <w:t>collective exclusive access</w:t>
      </w:r>
      <w:r w:rsidRPr="002D347D">
        <w:rPr>
          <w:rFonts w:ascii="Times New Roman" w:hAnsi="Times New Roman" w:cs="Times New Roman"/>
          <w:sz w:val="24"/>
          <w:szCs w:val="24"/>
        </w:rPr>
        <w:t xml:space="preserve"> treatment</w:t>
      </w:r>
      <w:r w:rsidRPr="00D6574A">
        <w:rPr>
          <w:rFonts w:ascii="Times New Roman" w:hAnsi="Times New Roman" w:cs="Times New Roman"/>
          <w:sz w:val="24"/>
          <w:szCs w:val="24"/>
        </w:rPr>
        <w:t xml:space="preserve">, n = 22; for high-performance associations </w:t>
      </w:r>
      <w:r w:rsidRPr="00D6574A">
        <w:rPr>
          <w:rFonts w:ascii="Times New Roman" w:hAnsi="Times New Roman" w:cs="Times New Roman"/>
          <w:i/>
          <w:iCs/>
          <w:sz w:val="24"/>
          <w:szCs w:val="24"/>
        </w:rPr>
        <w:t>pseudo</w:t>
      </w:r>
      <w:r w:rsidRPr="002D347D">
        <w:rPr>
          <w:rFonts w:ascii="Times New Roman" w:hAnsi="Times New Roman" w:cs="Times New Roman"/>
          <w:sz w:val="24"/>
          <w:szCs w:val="24"/>
        </w:rPr>
        <w:t>-</w:t>
      </w:r>
      <w:r>
        <w:rPr>
          <w:rFonts w:ascii="Times New Roman" w:hAnsi="Times New Roman" w:cs="Times New Roman"/>
          <w:sz w:val="24"/>
          <w:szCs w:val="24"/>
        </w:rPr>
        <w:t>open access</w:t>
      </w:r>
      <w:r w:rsidRPr="002D347D">
        <w:rPr>
          <w:rFonts w:ascii="Times New Roman" w:hAnsi="Times New Roman" w:cs="Times New Roman"/>
          <w:sz w:val="24"/>
          <w:szCs w:val="24"/>
        </w:rPr>
        <w:t xml:space="preserve"> treatment</w:t>
      </w:r>
      <w:r>
        <w:rPr>
          <w:rFonts w:ascii="Times New Roman" w:hAnsi="Times New Roman" w:cs="Times New Roman"/>
          <w:sz w:val="24"/>
          <w:szCs w:val="24"/>
        </w:rPr>
        <w:t xml:space="preserve">, </w:t>
      </w:r>
      <w:r w:rsidRPr="00D6574A">
        <w:rPr>
          <w:rFonts w:ascii="Times New Roman" w:hAnsi="Times New Roman" w:cs="Times New Roman"/>
          <w:sz w:val="24"/>
          <w:szCs w:val="24"/>
        </w:rPr>
        <w:t xml:space="preserve">n = 30; for low-performance associations under </w:t>
      </w:r>
      <w:r>
        <w:rPr>
          <w:rFonts w:ascii="Times New Roman" w:hAnsi="Times New Roman" w:cs="Times New Roman"/>
          <w:sz w:val="24"/>
          <w:szCs w:val="24"/>
        </w:rPr>
        <w:t>collective exclusive access</w:t>
      </w:r>
      <w:r w:rsidRPr="002D347D">
        <w:rPr>
          <w:rFonts w:ascii="Times New Roman" w:hAnsi="Times New Roman" w:cs="Times New Roman"/>
          <w:sz w:val="24"/>
          <w:szCs w:val="24"/>
        </w:rPr>
        <w:t xml:space="preserve"> treatment</w:t>
      </w:r>
      <w:r>
        <w:rPr>
          <w:rFonts w:ascii="Times New Roman" w:hAnsi="Times New Roman" w:cs="Times New Roman"/>
          <w:sz w:val="24"/>
          <w:szCs w:val="24"/>
        </w:rPr>
        <w:t>,</w:t>
      </w:r>
      <w:r w:rsidRPr="00D6574A">
        <w:rPr>
          <w:rFonts w:ascii="Times New Roman" w:hAnsi="Times New Roman" w:cs="Times New Roman"/>
          <w:sz w:val="24"/>
          <w:szCs w:val="24"/>
        </w:rPr>
        <w:t xml:space="preserve"> n = 30; for low-performance associations under </w:t>
      </w:r>
      <w:r w:rsidRPr="00D6574A">
        <w:rPr>
          <w:rFonts w:ascii="Times New Roman" w:hAnsi="Times New Roman" w:cs="Times New Roman"/>
          <w:i/>
          <w:iCs/>
          <w:sz w:val="24"/>
          <w:szCs w:val="24"/>
        </w:rPr>
        <w:t>pseudo</w:t>
      </w:r>
      <w:r w:rsidRPr="002D347D">
        <w:rPr>
          <w:rFonts w:ascii="Times New Roman" w:hAnsi="Times New Roman" w:cs="Times New Roman"/>
          <w:sz w:val="24"/>
          <w:szCs w:val="24"/>
        </w:rPr>
        <w:t>-</w:t>
      </w:r>
      <w:r>
        <w:rPr>
          <w:rFonts w:ascii="Times New Roman" w:hAnsi="Times New Roman" w:cs="Times New Roman"/>
          <w:sz w:val="24"/>
          <w:szCs w:val="24"/>
        </w:rPr>
        <w:t>open access</w:t>
      </w:r>
      <w:r w:rsidRPr="002D347D">
        <w:rPr>
          <w:rFonts w:ascii="Times New Roman" w:hAnsi="Times New Roman" w:cs="Times New Roman"/>
          <w:sz w:val="24"/>
          <w:szCs w:val="24"/>
        </w:rPr>
        <w:t xml:space="preserve"> treatment</w:t>
      </w:r>
      <w:r>
        <w:rPr>
          <w:rFonts w:ascii="Times New Roman" w:hAnsi="Times New Roman" w:cs="Times New Roman"/>
          <w:sz w:val="24"/>
          <w:szCs w:val="24"/>
        </w:rPr>
        <w:t xml:space="preserve">, </w:t>
      </w:r>
      <w:r w:rsidRPr="00D6574A">
        <w:rPr>
          <w:rFonts w:ascii="Times New Roman" w:hAnsi="Times New Roman" w:cs="Times New Roman"/>
          <w:sz w:val="24"/>
          <w:szCs w:val="24"/>
        </w:rPr>
        <w:t>n = 28).</w:t>
      </w:r>
    </w:p>
    <w:p w14:paraId="4481EED3" w14:textId="5E4EF59E" w:rsidR="00CB563B" w:rsidRDefault="00B15109" w:rsidP="00CC41F2">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D230AB2" wp14:editId="570BE725">
            <wp:extent cx="6351131" cy="3810000"/>
            <wp:effectExtent l="0" t="0" r="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ell pho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354994" cy="3812318"/>
                    </a:xfrm>
                    <a:prstGeom prst="rect">
                      <a:avLst/>
                    </a:prstGeom>
                  </pic:spPr>
                </pic:pic>
              </a:graphicData>
            </a:graphic>
          </wp:inline>
        </w:drawing>
      </w:r>
    </w:p>
    <w:p w14:paraId="7B0DB9D7" w14:textId="5A3025C3" w:rsidR="00B15109" w:rsidRDefault="00B15109" w:rsidP="00B15109">
      <w:pPr>
        <w:spacing w:line="480" w:lineRule="auto"/>
        <w:rPr>
          <w:rFonts w:ascii="Times New Roman" w:hAnsi="Times New Roman" w:cs="Times New Roman"/>
          <w:sz w:val="24"/>
          <w:szCs w:val="24"/>
        </w:rPr>
      </w:pPr>
      <w:r w:rsidRPr="00F91571">
        <w:rPr>
          <w:rFonts w:ascii="Times New Roman" w:hAnsi="Times New Roman" w:cs="Times New Roman"/>
          <w:b/>
          <w:bCs/>
          <w:sz w:val="24"/>
          <w:szCs w:val="24"/>
        </w:rPr>
        <w:t xml:space="preserve">Fig. 3. </w:t>
      </w:r>
      <w:r w:rsidRPr="00F91571">
        <w:rPr>
          <w:rFonts w:ascii="Times New Roman" w:hAnsi="Times New Roman" w:cs="Times New Roman"/>
          <w:sz w:val="24"/>
          <w:szCs w:val="24"/>
        </w:rPr>
        <w:t xml:space="preserve">Evolution of the mean percent of compliance under the </w:t>
      </w:r>
      <w:r>
        <w:rPr>
          <w:rFonts w:ascii="Times New Roman" w:hAnsi="Times New Roman" w:cs="Times New Roman"/>
          <w:sz w:val="24"/>
          <w:szCs w:val="24"/>
        </w:rPr>
        <w:t>collective exclusive access</w:t>
      </w:r>
      <w:r w:rsidRPr="002D347D">
        <w:rPr>
          <w:rFonts w:ascii="Times New Roman" w:hAnsi="Times New Roman" w:cs="Times New Roman"/>
          <w:sz w:val="24"/>
          <w:szCs w:val="24"/>
        </w:rPr>
        <w:t xml:space="preserve"> treatment</w:t>
      </w:r>
      <w:r w:rsidRPr="00D6574A">
        <w:rPr>
          <w:rFonts w:ascii="Times New Roman" w:hAnsi="Times New Roman" w:cs="Times New Roman"/>
          <w:sz w:val="24"/>
          <w:szCs w:val="24"/>
        </w:rPr>
        <w:t xml:space="preserve"> </w:t>
      </w:r>
      <w:r w:rsidRPr="00F91571">
        <w:rPr>
          <w:rFonts w:ascii="Times New Roman" w:hAnsi="Times New Roman" w:cs="Times New Roman"/>
          <w:sz w:val="24"/>
          <w:szCs w:val="24"/>
        </w:rPr>
        <w:t xml:space="preserve">(blue line) and the </w:t>
      </w:r>
      <w:r w:rsidRPr="00D6574A">
        <w:rPr>
          <w:rFonts w:ascii="Times New Roman" w:hAnsi="Times New Roman" w:cs="Times New Roman"/>
          <w:i/>
          <w:iCs/>
          <w:sz w:val="24"/>
          <w:szCs w:val="24"/>
        </w:rPr>
        <w:t>pseudo</w:t>
      </w:r>
      <w:r w:rsidRPr="002D347D">
        <w:rPr>
          <w:rFonts w:ascii="Times New Roman" w:hAnsi="Times New Roman" w:cs="Times New Roman"/>
          <w:sz w:val="24"/>
          <w:szCs w:val="24"/>
        </w:rPr>
        <w:t>-</w:t>
      </w:r>
      <w:r>
        <w:rPr>
          <w:rFonts w:ascii="Times New Roman" w:hAnsi="Times New Roman" w:cs="Times New Roman"/>
          <w:sz w:val="24"/>
          <w:szCs w:val="24"/>
        </w:rPr>
        <w:t>open access</w:t>
      </w:r>
      <w:r w:rsidRPr="002D347D">
        <w:rPr>
          <w:rFonts w:ascii="Times New Roman" w:hAnsi="Times New Roman" w:cs="Times New Roman"/>
          <w:sz w:val="24"/>
          <w:szCs w:val="24"/>
        </w:rPr>
        <w:t xml:space="preserve"> treatment</w:t>
      </w:r>
      <w:r w:rsidRPr="00F91571">
        <w:rPr>
          <w:rFonts w:ascii="Times New Roman" w:hAnsi="Times New Roman" w:cs="Times New Roman"/>
          <w:sz w:val="24"/>
          <w:szCs w:val="24"/>
        </w:rPr>
        <w:t xml:space="preserve"> (red line) for high-performance associations in the early</w:t>
      </w:r>
      <w:r>
        <w:rPr>
          <w:rFonts w:ascii="Times New Roman" w:hAnsi="Times New Roman" w:cs="Times New Roman"/>
          <w:sz w:val="24"/>
          <w:szCs w:val="24"/>
        </w:rPr>
        <w:t xml:space="preserve"> (rounds 1,2, and 3)</w:t>
      </w:r>
      <w:r w:rsidRPr="00F91571">
        <w:rPr>
          <w:rFonts w:ascii="Times New Roman" w:hAnsi="Times New Roman" w:cs="Times New Roman"/>
          <w:sz w:val="24"/>
          <w:szCs w:val="24"/>
        </w:rPr>
        <w:t>, mid</w:t>
      </w:r>
      <w:r>
        <w:rPr>
          <w:rFonts w:ascii="Times New Roman" w:hAnsi="Times New Roman" w:cs="Times New Roman"/>
          <w:sz w:val="24"/>
          <w:szCs w:val="24"/>
        </w:rPr>
        <w:t xml:space="preserve"> (rounds 4,5,6, and 7)</w:t>
      </w:r>
      <w:r w:rsidRPr="00F91571">
        <w:rPr>
          <w:rFonts w:ascii="Times New Roman" w:hAnsi="Times New Roman" w:cs="Times New Roman"/>
          <w:sz w:val="24"/>
          <w:szCs w:val="24"/>
        </w:rPr>
        <w:t xml:space="preserve"> and late </w:t>
      </w:r>
      <w:r>
        <w:rPr>
          <w:rFonts w:ascii="Times New Roman" w:hAnsi="Times New Roman" w:cs="Times New Roman"/>
          <w:sz w:val="24"/>
          <w:szCs w:val="24"/>
        </w:rPr>
        <w:t xml:space="preserve">(rounds 8, 9, and 10) </w:t>
      </w:r>
      <w:r w:rsidRPr="00F91571">
        <w:rPr>
          <w:rFonts w:ascii="Times New Roman" w:hAnsi="Times New Roman" w:cs="Times New Roman"/>
          <w:sz w:val="24"/>
          <w:szCs w:val="24"/>
        </w:rPr>
        <w:t>periods of the non-enforced and peer-enforced stages (left panel)</w:t>
      </w:r>
      <w:r w:rsidR="007D0123">
        <w:rPr>
          <w:rFonts w:ascii="Times New Roman" w:hAnsi="Times New Roman" w:cs="Times New Roman"/>
          <w:sz w:val="24"/>
          <w:szCs w:val="24"/>
        </w:rPr>
        <w:t>,</w:t>
      </w:r>
      <w:r w:rsidRPr="00F91571">
        <w:rPr>
          <w:rFonts w:ascii="Times New Roman" w:hAnsi="Times New Roman" w:cs="Times New Roman"/>
          <w:sz w:val="24"/>
          <w:szCs w:val="24"/>
        </w:rPr>
        <w:t xml:space="preserve"> and for low-performance associations (right panel). Error bars represent the 95% confidence intervals computed at the individual level </w:t>
      </w:r>
      <w:r>
        <w:rPr>
          <w:rFonts w:ascii="Times New Roman" w:hAnsi="Times New Roman" w:cs="Times New Roman"/>
          <w:sz w:val="24"/>
          <w:szCs w:val="24"/>
        </w:rPr>
        <w:t>(n = 30)</w:t>
      </w:r>
      <w:r w:rsidRPr="00F91571">
        <w:rPr>
          <w:rFonts w:ascii="Times New Roman" w:hAnsi="Times New Roman" w:cs="Times New Roman"/>
          <w:sz w:val="24"/>
          <w:szCs w:val="24"/>
        </w:rPr>
        <w:t>.</w:t>
      </w:r>
    </w:p>
    <w:p w14:paraId="16318AF0" w14:textId="77777777" w:rsidR="00B15109" w:rsidRPr="00CB563B" w:rsidRDefault="00B15109" w:rsidP="00CC41F2">
      <w:pPr>
        <w:spacing w:line="480" w:lineRule="auto"/>
        <w:rPr>
          <w:rFonts w:ascii="Times New Roman" w:hAnsi="Times New Roman" w:cs="Times New Roman"/>
          <w:sz w:val="24"/>
          <w:szCs w:val="24"/>
        </w:rPr>
      </w:pPr>
    </w:p>
    <w:sectPr w:rsidR="00B15109" w:rsidRPr="00CB563B" w:rsidSect="006550A2">
      <w:footerReference w:type="default" r:id="rId1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Ignacia" w:date="2021-01-11T10:48:00Z" w:initials="I">
    <w:p w14:paraId="779C7ACB" w14:textId="3FA77EF3" w:rsidR="00677621" w:rsidRPr="00435C14" w:rsidRDefault="00677621">
      <w:pPr>
        <w:pStyle w:val="CommentText"/>
        <w:rPr>
          <w:lang w:val="es-CL"/>
        </w:rPr>
      </w:pPr>
      <w:r>
        <w:rPr>
          <w:rStyle w:val="CommentReference"/>
        </w:rPr>
        <w:annotationRef/>
      </w:r>
      <w:proofErr w:type="gramStart"/>
      <w:r>
        <w:rPr>
          <w:lang w:val="es-CL"/>
        </w:rPr>
        <w:t>Introducir HP y LP en el resumen?</w:t>
      </w:r>
      <w:proofErr w:type="gramEnd"/>
      <w:r>
        <w:rPr>
          <w:lang w:val="es-CL"/>
        </w:rPr>
        <w:t xml:space="preserve"> Y destacar que difieren en </w:t>
      </w:r>
      <w:proofErr w:type="gramStart"/>
      <w:r>
        <w:rPr>
          <w:lang w:val="es-CL"/>
        </w:rPr>
        <w:t>CEAR</w:t>
      </w:r>
      <w:proofErr w:type="gramEnd"/>
      <w:r>
        <w:rPr>
          <w:lang w:val="es-CL"/>
        </w:rPr>
        <w:t xml:space="preserve"> pero no en OA.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79C7A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6AB85" w16cex:dateUtc="2021-01-11T18: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79C7ACB" w16cid:durableId="23A6AB8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303C70" w14:textId="77777777" w:rsidR="00FB76F6" w:rsidRDefault="00FB76F6" w:rsidP="00344F2B">
      <w:pPr>
        <w:spacing w:after="0" w:line="240" w:lineRule="auto"/>
      </w:pPr>
      <w:r>
        <w:separator/>
      </w:r>
    </w:p>
  </w:endnote>
  <w:endnote w:type="continuationSeparator" w:id="0">
    <w:p w14:paraId="57086626" w14:textId="77777777" w:rsidR="00FB76F6" w:rsidRDefault="00FB76F6" w:rsidP="00344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9797547"/>
      <w:docPartObj>
        <w:docPartGallery w:val="Page Numbers (Bottom of Page)"/>
        <w:docPartUnique/>
      </w:docPartObj>
    </w:sdtPr>
    <w:sdtEndPr>
      <w:rPr>
        <w:noProof/>
      </w:rPr>
    </w:sdtEndPr>
    <w:sdtContent>
      <w:p w14:paraId="6ED64751" w14:textId="5FC28C93" w:rsidR="00677621" w:rsidRDefault="0067762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61FF47" w14:textId="77777777" w:rsidR="00677621" w:rsidRDefault="006776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DB3A90" w14:textId="77777777" w:rsidR="00FB76F6" w:rsidRDefault="00FB76F6" w:rsidP="00344F2B">
      <w:pPr>
        <w:spacing w:after="0" w:line="240" w:lineRule="auto"/>
      </w:pPr>
      <w:r>
        <w:separator/>
      </w:r>
    </w:p>
  </w:footnote>
  <w:footnote w:type="continuationSeparator" w:id="0">
    <w:p w14:paraId="2287F91A" w14:textId="77777777" w:rsidR="00FB76F6" w:rsidRDefault="00FB76F6" w:rsidP="00344F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3688C"/>
    <w:multiLevelType w:val="hybridMultilevel"/>
    <w:tmpl w:val="FE000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A0F8D"/>
    <w:multiLevelType w:val="hybridMultilevel"/>
    <w:tmpl w:val="A80A2E26"/>
    <w:lvl w:ilvl="0" w:tplc="7338BAB0">
      <w:start w:val="1"/>
      <w:numFmt w:val="upperRoman"/>
      <w:lvlText w:val="%1."/>
      <w:lvlJc w:val="left"/>
      <w:pPr>
        <w:ind w:left="1440" w:hanging="720"/>
      </w:pPr>
      <w:rPr>
        <w:rFonts w:hint="default"/>
      </w:rPr>
    </w:lvl>
    <w:lvl w:ilvl="1" w:tplc="ADB0E4E2">
      <w:start w:val="1"/>
      <w:numFmt w:val="upp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CD2077"/>
    <w:multiLevelType w:val="hybridMultilevel"/>
    <w:tmpl w:val="7DC8D95A"/>
    <w:lvl w:ilvl="0" w:tplc="47785EAE">
      <w:start w:val="1"/>
      <w:numFmt w:val="upp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FA7CFF"/>
    <w:multiLevelType w:val="hybridMultilevel"/>
    <w:tmpl w:val="504616FA"/>
    <w:lvl w:ilvl="0" w:tplc="9D1826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88B519B"/>
    <w:multiLevelType w:val="hybridMultilevel"/>
    <w:tmpl w:val="BB6E0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D02FD9"/>
    <w:multiLevelType w:val="hybridMultilevel"/>
    <w:tmpl w:val="CD1C3352"/>
    <w:lvl w:ilvl="0" w:tplc="47785E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7A47714"/>
    <w:multiLevelType w:val="hybridMultilevel"/>
    <w:tmpl w:val="FAB21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3C45B5"/>
    <w:multiLevelType w:val="hybridMultilevel"/>
    <w:tmpl w:val="EFDE9B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4"/>
  </w:num>
  <w:num w:numId="6">
    <w:abstractNumId w:val="7"/>
  </w:num>
  <w:num w:numId="7">
    <w:abstractNumId w:val="2"/>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Ignacia">
    <w15:presenceInfo w15:providerId="Windows Live" w15:userId="2fa80f3020505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438"/>
    <w:rsid w:val="00016A26"/>
    <w:rsid w:val="000E1B2A"/>
    <w:rsid w:val="000E7438"/>
    <w:rsid w:val="00105340"/>
    <w:rsid w:val="00123B97"/>
    <w:rsid w:val="0017132C"/>
    <w:rsid w:val="001B19F2"/>
    <w:rsid w:val="001C0EA7"/>
    <w:rsid w:val="001E773A"/>
    <w:rsid w:val="00205B19"/>
    <w:rsid w:val="00252B11"/>
    <w:rsid w:val="002D347D"/>
    <w:rsid w:val="002E7D13"/>
    <w:rsid w:val="00344F2B"/>
    <w:rsid w:val="00361093"/>
    <w:rsid w:val="0036787B"/>
    <w:rsid w:val="003F401D"/>
    <w:rsid w:val="00435C14"/>
    <w:rsid w:val="004925AA"/>
    <w:rsid w:val="004B1268"/>
    <w:rsid w:val="005B7FD2"/>
    <w:rsid w:val="00617804"/>
    <w:rsid w:val="00631208"/>
    <w:rsid w:val="006550A2"/>
    <w:rsid w:val="00661E55"/>
    <w:rsid w:val="00671C90"/>
    <w:rsid w:val="00677621"/>
    <w:rsid w:val="006F409E"/>
    <w:rsid w:val="00772C03"/>
    <w:rsid w:val="00791A69"/>
    <w:rsid w:val="007D0123"/>
    <w:rsid w:val="007F67FE"/>
    <w:rsid w:val="00856E49"/>
    <w:rsid w:val="00864C93"/>
    <w:rsid w:val="009F5FB7"/>
    <w:rsid w:val="009F710B"/>
    <w:rsid w:val="00A50290"/>
    <w:rsid w:val="00AB430C"/>
    <w:rsid w:val="00AD721B"/>
    <w:rsid w:val="00AE73BF"/>
    <w:rsid w:val="00B15109"/>
    <w:rsid w:val="00B6137A"/>
    <w:rsid w:val="00BC5A9C"/>
    <w:rsid w:val="00BF74DA"/>
    <w:rsid w:val="00C5451C"/>
    <w:rsid w:val="00C66DCE"/>
    <w:rsid w:val="00C86EC8"/>
    <w:rsid w:val="00CB563B"/>
    <w:rsid w:val="00CC41F2"/>
    <w:rsid w:val="00D07B13"/>
    <w:rsid w:val="00D2218A"/>
    <w:rsid w:val="00D6574A"/>
    <w:rsid w:val="00D7011B"/>
    <w:rsid w:val="00DD27A1"/>
    <w:rsid w:val="00DE069D"/>
    <w:rsid w:val="00E1629F"/>
    <w:rsid w:val="00EB726A"/>
    <w:rsid w:val="00F21C74"/>
    <w:rsid w:val="00F25882"/>
    <w:rsid w:val="00F377FC"/>
    <w:rsid w:val="00F478AF"/>
    <w:rsid w:val="00F5591D"/>
    <w:rsid w:val="00F87B71"/>
    <w:rsid w:val="00F91571"/>
    <w:rsid w:val="00FB76F6"/>
    <w:rsid w:val="00FD1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7E458"/>
  <w15:chartTrackingRefBased/>
  <w15:docId w15:val="{18BAB141-7E03-4A3A-9F0B-CD84D0FB5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7438"/>
    <w:pPr>
      <w:spacing w:after="0" w:line="240" w:lineRule="auto"/>
      <w:ind w:left="720"/>
      <w:contextualSpacing/>
    </w:pPr>
    <w:rPr>
      <w:rFonts w:ascii="Times New Roman" w:eastAsia="Calibri" w:hAnsi="Times New Roman" w:cs="Times New Roman"/>
      <w:sz w:val="20"/>
      <w:szCs w:val="20"/>
    </w:rPr>
  </w:style>
  <w:style w:type="paragraph" w:styleId="Bibliography">
    <w:name w:val="Bibliography"/>
    <w:basedOn w:val="Normal"/>
    <w:next w:val="Normal"/>
    <w:uiPriority w:val="37"/>
    <w:unhideWhenUsed/>
    <w:rsid w:val="002E7D13"/>
  </w:style>
  <w:style w:type="character" w:styleId="LineNumber">
    <w:name w:val="line number"/>
    <w:basedOn w:val="DefaultParagraphFont"/>
    <w:uiPriority w:val="99"/>
    <w:semiHidden/>
    <w:unhideWhenUsed/>
    <w:rsid w:val="00AB430C"/>
  </w:style>
  <w:style w:type="paragraph" w:styleId="Header">
    <w:name w:val="header"/>
    <w:basedOn w:val="Normal"/>
    <w:link w:val="HeaderChar"/>
    <w:uiPriority w:val="99"/>
    <w:unhideWhenUsed/>
    <w:rsid w:val="00344F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F2B"/>
  </w:style>
  <w:style w:type="paragraph" w:styleId="Footer">
    <w:name w:val="footer"/>
    <w:basedOn w:val="Normal"/>
    <w:link w:val="FooterChar"/>
    <w:uiPriority w:val="99"/>
    <w:unhideWhenUsed/>
    <w:rsid w:val="00344F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F2B"/>
  </w:style>
  <w:style w:type="character" w:styleId="CommentReference">
    <w:name w:val="annotation reference"/>
    <w:basedOn w:val="DefaultParagraphFont"/>
    <w:uiPriority w:val="99"/>
    <w:semiHidden/>
    <w:unhideWhenUsed/>
    <w:rsid w:val="00435C14"/>
    <w:rPr>
      <w:sz w:val="16"/>
      <w:szCs w:val="16"/>
    </w:rPr>
  </w:style>
  <w:style w:type="paragraph" w:styleId="CommentText">
    <w:name w:val="annotation text"/>
    <w:basedOn w:val="Normal"/>
    <w:link w:val="CommentTextChar"/>
    <w:uiPriority w:val="99"/>
    <w:semiHidden/>
    <w:unhideWhenUsed/>
    <w:rsid w:val="00435C14"/>
    <w:pPr>
      <w:spacing w:line="240" w:lineRule="auto"/>
    </w:pPr>
    <w:rPr>
      <w:sz w:val="20"/>
      <w:szCs w:val="20"/>
    </w:rPr>
  </w:style>
  <w:style w:type="character" w:customStyle="1" w:styleId="CommentTextChar">
    <w:name w:val="Comment Text Char"/>
    <w:basedOn w:val="DefaultParagraphFont"/>
    <w:link w:val="CommentText"/>
    <w:uiPriority w:val="99"/>
    <w:semiHidden/>
    <w:rsid w:val="00435C14"/>
    <w:rPr>
      <w:sz w:val="20"/>
      <w:szCs w:val="20"/>
    </w:rPr>
  </w:style>
  <w:style w:type="paragraph" w:styleId="CommentSubject">
    <w:name w:val="annotation subject"/>
    <w:basedOn w:val="CommentText"/>
    <w:next w:val="CommentText"/>
    <w:link w:val="CommentSubjectChar"/>
    <w:uiPriority w:val="99"/>
    <w:semiHidden/>
    <w:unhideWhenUsed/>
    <w:rsid w:val="00435C14"/>
    <w:rPr>
      <w:b/>
      <w:bCs/>
    </w:rPr>
  </w:style>
  <w:style w:type="character" w:customStyle="1" w:styleId="CommentSubjectChar">
    <w:name w:val="Comment Subject Char"/>
    <w:basedOn w:val="CommentTextChar"/>
    <w:link w:val="CommentSubject"/>
    <w:uiPriority w:val="99"/>
    <w:semiHidden/>
    <w:rsid w:val="00435C1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tif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jp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tiff"/><Relationship Id="rId5" Type="http://schemas.openxmlformats.org/officeDocument/2006/relationships/footnotes" Target="footnotes.xml"/><Relationship Id="rId15" Type="http://schemas.openxmlformats.org/officeDocument/2006/relationships/footer" Target="footer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26</Pages>
  <Words>23680</Words>
  <Characters>134976</Characters>
  <Application>Microsoft Office Word</Application>
  <DocSecurity>0</DocSecurity>
  <Lines>1124</Lines>
  <Paragraphs>316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Ignacia Rivera</dc:creator>
  <cp:keywords/>
  <dc:description/>
  <cp:lastModifiedBy>Ignacia</cp:lastModifiedBy>
  <cp:revision>45</cp:revision>
  <dcterms:created xsi:type="dcterms:W3CDTF">2020-09-21T20:57:00Z</dcterms:created>
  <dcterms:modified xsi:type="dcterms:W3CDTF">2021-01-13T18:23:00Z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id="ggDJpLAN"/&gt;&lt;style id="http://www.zotero.org/styles/conservation-biology" hasBibliography="1" bibliographyStyleHasBeenSet="1"/&gt;&lt;prefs&gt;&lt;pref name="fieldType" value="Field"/&gt;&lt;/prefs&gt;&lt;/data&gt;</vt:lpwstr>
  </property>
</Properties>
</file>