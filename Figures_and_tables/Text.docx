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4665" w14:textId="0EBD496B" w:rsidR="0095782B" w:rsidRPr="00D43EB2" w:rsidRDefault="0095782B" w:rsidP="00897756">
      <w:pPr>
        <w:spacing w:line="480" w:lineRule="auto"/>
        <w:rPr>
          <w:rFonts w:ascii="Times New Roman" w:hAnsi="Times New Roman" w:cs="Times New Roman"/>
          <w:b/>
          <w:sz w:val="24"/>
          <w:lang w:val="en-US"/>
        </w:rPr>
      </w:pPr>
      <w:bookmarkStart w:id="0" w:name="_Hlk11243089"/>
      <w:bookmarkStart w:id="1" w:name="_Hlk496864836"/>
      <w:bookmarkStart w:id="2" w:name="_Hlk503219067"/>
      <w:r w:rsidRPr="00D43EB2">
        <w:rPr>
          <w:rFonts w:ascii="Times New Roman" w:hAnsi="Times New Roman" w:cs="Times New Roman"/>
          <w:b/>
          <w:sz w:val="24"/>
          <w:lang w:val="en-US"/>
        </w:rPr>
        <w:t>Exploring the role of access regimes o</w:t>
      </w:r>
      <w:r w:rsidR="00B03E31" w:rsidRPr="00D43EB2">
        <w:rPr>
          <w:rFonts w:ascii="Times New Roman" w:hAnsi="Times New Roman" w:cs="Times New Roman"/>
          <w:b/>
          <w:sz w:val="24"/>
          <w:lang w:val="en-US"/>
        </w:rPr>
        <w:t>ver stewardship behaviors of small-scale fishers</w:t>
      </w:r>
    </w:p>
    <w:p w14:paraId="150F5C65" w14:textId="7500FBAE" w:rsidR="00897756" w:rsidRPr="00191D6A" w:rsidRDefault="00D61FAD" w:rsidP="00897756">
      <w:pPr>
        <w:spacing w:line="480" w:lineRule="auto"/>
        <w:rPr>
          <w:rFonts w:ascii="Times New Roman" w:hAnsi="Times New Roman" w:cs="Times New Roman"/>
          <w:lang w:val="es-ES"/>
        </w:rPr>
      </w:pPr>
      <w:bookmarkStart w:id="3" w:name="_Hlk11243120"/>
      <w:bookmarkEnd w:id="0"/>
      <w:r w:rsidRPr="00191D6A">
        <w:rPr>
          <w:rFonts w:ascii="Times New Roman" w:hAnsi="Times New Roman" w:cs="Times New Roman"/>
          <w:lang w:val="es-ES"/>
        </w:rPr>
        <w:t>María Ignacia Rivera</w:t>
      </w:r>
      <w:r w:rsidR="008E02CC" w:rsidRPr="00191D6A">
        <w:rPr>
          <w:rFonts w:ascii="Times New Roman" w:hAnsi="Times New Roman" w:cs="Times New Roman"/>
          <w:lang w:val="es-ES"/>
        </w:rPr>
        <w:t>-Hechem</w:t>
      </w:r>
      <w:r w:rsidRPr="00191D6A">
        <w:rPr>
          <w:rFonts w:ascii="Times New Roman" w:hAnsi="Times New Roman" w:cs="Times New Roman"/>
          <w:lang w:val="es-ES"/>
        </w:rPr>
        <w:t>,</w:t>
      </w:r>
      <w:r w:rsidRPr="00191D6A">
        <w:rPr>
          <w:rFonts w:ascii="Times New Roman" w:hAnsi="Times New Roman" w:cs="Times New Roman"/>
          <w:vertAlign w:val="superscript"/>
          <w:lang w:val="es-ES"/>
        </w:rPr>
        <w:t>1</w:t>
      </w:r>
      <w:r w:rsidR="00726865" w:rsidRPr="00191D6A">
        <w:rPr>
          <w:rFonts w:ascii="Times New Roman" w:hAnsi="Times New Roman" w:cs="Times New Roman"/>
          <w:vertAlign w:val="superscript"/>
          <w:lang w:val="es-ES"/>
        </w:rPr>
        <w:t>,2</w:t>
      </w:r>
      <w:r w:rsidRPr="00191D6A">
        <w:rPr>
          <w:rFonts w:ascii="Times New Roman" w:hAnsi="Times New Roman" w:cs="Times New Roman"/>
          <w:lang w:val="es-ES"/>
        </w:rPr>
        <w:t xml:space="preserve"> R</w:t>
      </w:r>
      <w:r w:rsidR="00D44BCA" w:rsidRPr="00191D6A">
        <w:rPr>
          <w:rFonts w:ascii="Times New Roman" w:hAnsi="Times New Roman" w:cs="Times New Roman"/>
          <w:lang w:val="es-ES"/>
        </w:rPr>
        <w:t>icardo Andrés Guzmán</w:t>
      </w:r>
      <w:r w:rsidRPr="00191D6A">
        <w:rPr>
          <w:rFonts w:ascii="Times New Roman" w:hAnsi="Times New Roman" w:cs="Times New Roman"/>
          <w:vertAlign w:val="superscript"/>
          <w:lang w:val="es-ES"/>
        </w:rPr>
        <w:t>1</w:t>
      </w:r>
      <w:r w:rsidR="00D44BCA" w:rsidRPr="00191D6A">
        <w:rPr>
          <w:rFonts w:ascii="Times New Roman" w:hAnsi="Times New Roman" w:cs="Times New Roman"/>
          <w:lang w:val="es-ES"/>
        </w:rPr>
        <w:t xml:space="preserve">, </w:t>
      </w:r>
      <w:r w:rsidR="005A16F2" w:rsidRPr="00191D6A">
        <w:rPr>
          <w:rFonts w:ascii="Times New Roman" w:hAnsi="Times New Roman" w:cs="Times New Roman"/>
          <w:lang w:val="es-ES"/>
        </w:rPr>
        <w:t>Carlos Rodríguez-Sickert,</w:t>
      </w:r>
      <w:r w:rsidR="005A16F2" w:rsidRPr="00191D6A">
        <w:rPr>
          <w:rFonts w:ascii="Times New Roman" w:hAnsi="Times New Roman" w:cs="Times New Roman"/>
          <w:vertAlign w:val="superscript"/>
          <w:lang w:val="es-ES"/>
        </w:rPr>
        <w:t>1</w:t>
      </w:r>
      <w:r w:rsidR="005A16F2" w:rsidRPr="00191D6A">
        <w:rPr>
          <w:rFonts w:ascii="Times New Roman" w:hAnsi="Times New Roman" w:cs="Times New Roman"/>
          <w:lang w:val="es-ES"/>
        </w:rPr>
        <w:t xml:space="preserve"> and Stefan Gelcich </w:t>
      </w:r>
      <w:r w:rsidR="00726865" w:rsidRPr="00191D6A">
        <w:rPr>
          <w:rFonts w:ascii="Times New Roman" w:hAnsi="Times New Roman" w:cs="Times New Roman"/>
          <w:vertAlign w:val="superscript"/>
          <w:lang w:val="es-ES"/>
        </w:rPr>
        <w:t>3</w:t>
      </w:r>
      <w:r w:rsidR="005A16F2" w:rsidRPr="00191D6A">
        <w:rPr>
          <w:rFonts w:ascii="Times New Roman" w:hAnsi="Times New Roman" w:cs="Times New Roman"/>
          <w:vertAlign w:val="superscript"/>
          <w:lang w:val="es-ES"/>
        </w:rPr>
        <w:t>,</w:t>
      </w:r>
      <w:bookmarkEnd w:id="1"/>
      <w:r w:rsidR="00726865" w:rsidRPr="00191D6A">
        <w:rPr>
          <w:rFonts w:ascii="Times New Roman" w:hAnsi="Times New Roman" w:cs="Times New Roman"/>
          <w:vertAlign w:val="superscript"/>
          <w:lang w:val="es-ES"/>
        </w:rPr>
        <w:t>4</w:t>
      </w:r>
      <w:r w:rsidRPr="00191D6A">
        <w:rPr>
          <w:rFonts w:ascii="Times New Roman" w:hAnsi="Times New Roman" w:cs="Times New Roman"/>
          <w:lang w:val="es-ES"/>
        </w:rPr>
        <w:t>.</w:t>
      </w:r>
    </w:p>
    <w:bookmarkEnd w:id="3"/>
    <w:p w14:paraId="1533D0D3" w14:textId="147B688F" w:rsidR="00D61FAD" w:rsidRPr="00191D6A" w:rsidRDefault="00897756" w:rsidP="005A16F2">
      <w:pPr>
        <w:spacing w:line="480" w:lineRule="auto"/>
        <w:rPr>
          <w:rFonts w:ascii="Times New Roman" w:hAnsi="Times New Roman" w:cs="Times New Roman"/>
          <w:sz w:val="18"/>
          <w:lang w:val="es-ES"/>
        </w:rPr>
      </w:pPr>
      <w:r w:rsidRPr="00191D6A">
        <w:rPr>
          <w:rFonts w:ascii="Times New Roman" w:hAnsi="Times New Roman" w:cs="Times New Roman"/>
          <w:sz w:val="18"/>
          <w:lang w:val="es-ES"/>
        </w:rPr>
        <w:t>(1) Centro</w:t>
      </w:r>
      <w:r w:rsidR="00D44BCA" w:rsidRPr="00191D6A">
        <w:rPr>
          <w:rFonts w:ascii="Times New Roman" w:hAnsi="Times New Roman" w:cs="Times New Roman"/>
          <w:sz w:val="18"/>
          <w:lang w:val="es-ES"/>
        </w:rPr>
        <w:t xml:space="preserve"> de Investigación en Complejidad Social (CICS), Facultad de Gobierno, Universidad del Desarrollo</w:t>
      </w:r>
      <w:r w:rsidRPr="00191D6A">
        <w:rPr>
          <w:rFonts w:ascii="Times New Roman" w:hAnsi="Times New Roman" w:cs="Times New Roman"/>
          <w:sz w:val="18"/>
          <w:lang w:val="es-ES"/>
        </w:rPr>
        <w:t>, Santiago, Chile</w:t>
      </w:r>
      <w:r w:rsidR="00726865" w:rsidRPr="00191D6A">
        <w:rPr>
          <w:rFonts w:ascii="Times New Roman" w:hAnsi="Times New Roman" w:cs="Times New Roman"/>
          <w:sz w:val="18"/>
          <w:lang w:val="es-ES"/>
        </w:rPr>
        <w:t>,</w:t>
      </w:r>
      <w:r w:rsidRPr="00191D6A">
        <w:rPr>
          <w:rFonts w:ascii="Times New Roman" w:hAnsi="Times New Roman" w:cs="Times New Roman"/>
          <w:sz w:val="18"/>
          <w:lang w:val="es-ES"/>
        </w:rPr>
        <w:t xml:space="preserve"> </w:t>
      </w:r>
      <w:r w:rsidR="00726865" w:rsidRPr="00191D6A">
        <w:rPr>
          <w:rFonts w:ascii="Times New Roman" w:hAnsi="Times New Roman" w:cs="Times New Roman"/>
          <w:sz w:val="18"/>
          <w:lang w:val="es-ES"/>
        </w:rPr>
        <w:t xml:space="preserve">(2) </w:t>
      </w:r>
      <w:proofErr w:type="spellStart"/>
      <w:r w:rsidR="00726865" w:rsidRPr="00191D6A">
        <w:rPr>
          <w:rFonts w:ascii="Times New Roman" w:hAnsi="Times New Roman" w:cs="Times New Roman"/>
          <w:sz w:val="18"/>
          <w:lang w:val="es-ES"/>
        </w:rPr>
        <w:t>Latin</w:t>
      </w:r>
      <w:proofErr w:type="spellEnd"/>
      <w:r w:rsidR="00726865" w:rsidRPr="00191D6A">
        <w:rPr>
          <w:rFonts w:ascii="Times New Roman" w:hAnsi="Times New Roman" w:cs="Times New Roman"/>
          <w:sz w:val="18"/>
          <w:lang w:val="es-ES"/>
        </w:rPr>
        <w:t xml:space="preserve"> American </w:t>
      </w:r>
      <w:proofErr w:type="spellStart"/>
      <w:r w:rsidR="00726865" w:rsidRPr="00191D6A">
        <w:rPr>
          <w:rFonts w:ascii="Times New Roman" w:hAnsi="Times New Roman" w:cs="Times New Roman"/>
          <w:sz w:val="18"/>
          <w:lang w:val="es-ES"/>
        </w:rPr>
        <w:t>Fisheries</w:t>
      </w:r>
      <w:proofErr w:type="spellEnd"/>
      <w:r w:rsidR="00726865" w:rsidRPr="00191D6A">
        <w:rPr>
          <w:rFonts w:ascii="Times New Roman" w:hAnsi="Times New Roman" w:cs="Times New Roman"/>
          <w:sz w:val="18"/>
          <w:lang w:val="es-ES"/>
        </w:rPr>
        <w:t xml:space="preserve"> </w:t>
      </w:r>
      <w:proofErr w:type="spellStart"/>
      <w:r w:rsidR="00726865" w:rsidRPr="00191D6A">
        <w:rPr>
          <w:rFonts w:ascii="Times New Roman" w:hAnsi="Times New Roman" w:cs="Times New Roman"/>
          <w:sz w:val="18"/>
          <w:lang w:val="es-ES"/>
        </w:rPr>
        <w:t>Fellow</w:t>
      </w:r>
      <w:proofErr w:type="spellEnd"/>
      <w:r w:rsidR="00726865" w:rsidRPr="00191D6A">
        <w:rPr>
          <w:rFonts w:ascii="Times New Roman" w:hAnsi="Times New Roman" w:cs="Times New Roman"/>
          <w:sz w:val="18"/>
          <w:lang w:val="es-ES"/>
        </w:rPr>
        <w:t xml:space="preserve">, </w:t>
      </w:r>
      <w:r w:rsidRPr="00191D6A">
        <w:rPr>
          <w:rFonts w:ascii="Times New Roman" w:hAnsi="Times New Roman" w:cs="Times New Roman"/>
          <w:sz w:val="18"/>
          <w:lang w:val="es-ES"/>
        </w:rPr>
        <w:t>(</w:t>
      </w:r>
      <w:r w:rsidR="00726865" w:rsidRPr="00191D6A">
        <w:rPr>
          <w:rFonts w:ascii="Times New Roman" w:hAnsi="Times New Roman" w:cs="Times New Roman"/>
          <w:sz w:val="18"/>
          <w:lang w:val="es-ES"/>
        </w:rPr>
        <w:t>3</w:t>
      </w:r>
      <w:r w:rsidRPr="00191D6A">
        <w:rPr>
          <w:rFonts w:ascii="Times New Roman" w:hAnsi="Times New Roman" w:cs="Times New Roman"/>
          <w:sz w:val="18"/>
          <w:lang w:val="es-ES"/>
        </w:rPr>
        <w:t xml:space="preserve">) </w:t>
      </w:r>
      <w:r w:rsidR="005A16F2" w:rsidRPr="00191D6A">
        <w:rPr>
          <w:rFonts w:ascii="Times New Roman" w:hAnsi="Times New Roman" w:cs="Times New Roman"/>
          <w:sz w:val="18"/>
          <w:lang w:val="es-ES"/>
        </w:rPr>
        <w:t>Cen</w:t>
      </w:r>
      <w:r w:rsidR="003D25A1" w:rsidRPr="00191D6A">
        <w:rPr>
          <w:rFonts w:ascii="Times New Roman" w:hAnsi="Times New Roman" w:cs="Times New Roman"/>
          <w:sz w:val="18"/>
          <w:lang w:val="es-ES"/>
        </w:rPr>
        <w:t xml:space="preserve">ter </w:t>
      </w:r>
      <w:proofErr w:type="spellStart"/>
      <w:r w:rsidR="003D25A1" w:rsidRPr="00191D6A">
        <w:rPr>
          <w:rFonts w:ascii="Times New Roman" w:hAnsi="Times New Roman" w:cs="Times New Roman"/>
          <w:sz w:val="18"/>
          <w:lang w:val="es-ES"/>
        </w:rPr>
        <w:t>of</w:t>
      </w:r>
      <w:proofErr w:type="spellEnd"/>
      <w:r w:rsidR="003D25A1" w:rsidRPr="00191D6A">
        <w:rPr>
          <w:rFonts w:ascii="Times New Roman" w:hAnsi="Times New Roman" w:cs="Times New Roman"/>
          <w:sz w:val="18"/>
          <w:lang w:val="es-ES"/>
        </w:rPr>
        <w:t xml:space="preserve"> </w:t>
      </w:r>
      <w:proofErr w:type="spellStart"/>
      <w:r w:rsidR="003D25A1" w:rsidRPr="00191D6A">
        <w:rPr>
          <w:rFonts w:ascii="Times New Roman" w:hAnsi="Times New Roman" w:cs="Times New Roman"/>
          <w:sz w:val="18"/>
          <w:lang w:val="es-ES"/>
        </w:rPr>
        <w:t>Applied</w:t>
      </w:r>
      <w:proofErr w:type="spellEnd"/>
      <w:r w:rsidR="003D25A1" w:rsidRPr="00191D6A">
        <w:rPr>
          <w:rFonts w:ascii="Times New Roman" w:hAnsi="Times New Roman" w:cs="Times New Roman"/>
          <w:sz w:val="18"/>
          <w:lang w:val="es-ES"/>
        </w:rPr>
        <w:t xml:space="preserve"> </w:t>
      </w:r>
      <w:proofErr w:type="spellStart"/>
      <w:r w:rsidR="003D25A1" w:rsidRPr="00191D6A">
        <w:rPr>
          <w:rFonts w:ascii="Times New Roman" w:hAnsi="Times New Roman" w:cs="Times New Roman"/>
          <w:sz w:val="18"/>
          <w:lang w:val="es-ES"/>
        </w:rPr>
        <w:t>Ecology</w:t>
      </w:r>
      <w:proofErr w:type="spellEnd"/>
      <w:r w:rsidR="003D25A1" w:rsidRPr="00191D6A">
        <w:rPr>
          <w:rFonts w:ascii="Times New Roman" w:hAnsi="Times New Roman" w:cs="Times New Roman"/>
          <w:sz w:val="18"/>
          <w:lang w:val="es-ES"/>
        </w:rPr>
        <w:t xml:space="preserve"> and </w:t>
      </w:r>
      <w:proofErr w:type="spellStart"/>
      <w:r w:rsidR="003D25A1" w:rsidRPr="00191D6A">
        <w:rPr>
          <w:rFonts w:ascii="Times New Roman" w:hAnsi="Times New Roman" w:cs="Times New Roman"/>
          <w:sz w:val="18"/>
          <w:lang w:val="es-ES"/>
        </w:rPr>
        <w:t>Sustainability</w:t>
      </w:r>
      <w:proofErr w:type="spellEnd"/>
      <w:r w:rsidR="003D25A1" w:rsidRPr="00191D6A">
        <w:rPr>
          <w:rFonts w:ascii="Times New Roman" w:hAnsi="Times New Roman" w:cs="Times New Roman"/>
          <w:sz w:val="18"/>
          <w:lang w:val="es-ES"/>
        </w:rPr>
        <w:t xml:space="preserve"> (CAPES</w:t>
      </w:r>
      <w:r w:rsidR="00CD3DFD" w:rsidRPr="00191D6A">
        <w:rPr>
          <w:rFonts w:ascii="Times New Roman" w:hAnsi="Times New Roman" w:cs="Times New Roman"/>
          <w:sz w:val="18"/>
          <w:lang w:val="es-ES"/>
        </w:rPr>
        <w:t>), Departamento</w:t>
      </w:r>
      <w:r w:rsidR="005A16F2" w:rsidRPr="00191D6A">
        <w:rPr>
          <w:rFonts w:ascii="Times New Roman" w:hAnsi="Times New Roman" w:cs="Times New Roman"/>
          <w:sz w:val="18"/>
          <w:lang w:val="es-ES"/>
        </w:rPr>
        <w:t xml:space="preserve"> de Ecología, Facultad de Ciencias Biológicas, Pontificia Universidad Católica de Chile, Chile, (</w:t>
      </w:r>
      <w:r w:rsidR="00726865" w:rsidRPr="00191D6A">
        <w:rPr>
          <w:rFonts w:ascii="Times New Roman" w:hAnsi="Times New Roman" w:cs="Times New Roman"/>
          <w:sz w:val="18"/>
          <w:lang w:val="es-ES"/>
        </w:rPr>
        <w:t>4</w:t>
      </w:r>
      <w:r w:rsidR="005A16F2" w:rsidRPr="00191D6A">
        <w:rPr>
          <w:rFonts w:ascii="Times New Roman" w:hAnsi="Times New Roman" w:cs="Times New Roman"/>
          <w:sz w:val="18"/>
          <w:lang w:val="es-ES"/>
        </w:rPr>
        <w:t xml:space="preserve">) </w:t>
      </w:r>
      <w:r w:rsidR="0023510E">
        <w:rPr>
          <w:rFonts w:ascii="Times New Roman" w:hAnsi="Times New Roman" w:cs="Times New Roman"/>
          <w:sz w:val="18"/>
          <w:lang w:val="es-ES"/>
        </w:rPr>
        <w:t>MUSELS &amp; CESIEP</w:t>
      </w:r>
      <w:r w:rsidR="005A16F2" w:rsidRPr="00191D6A">
        <w:rPr>
          <w:rFonts w:ascii="Times New Roman" w:hAnsi="Times New Roman" w:cs="Times New Roman"/>
          <w:sz w:val="18"/>
          <w:lang w:val="es-ES"/>
        </w:rPr>
        <w:t xml:space="preserve"> Pontificia Universidad Católica de Chile (PUC), Chile</w:t>
      </w:r>
    </w:p>
    <w:p w14:paraId="71FD43EF" w14:textId="5093B89E" w:rsidR="0034534F" w:rsidRPr="00D43EB2" w:rsidRDefault="0034534F" w:rsidP="007F7103">
      <w:pPr>
        <w:spacing w:line="480" w:lineRule="auto"/>
        <w:rPr>
          <w:rFonts w:ascii="Times New Roman" w:hAnsi="Times New Roman" w:cs="Times New Roman"/>
          <w:b/>
          <w:bCs/>
          <w:color w:val="222222"/>
          <w:shd w:val="clear" w:color="auto" w:fill="FFFFFF"/>
          <w:lang w:val="en-US"/>
        </w:rPr>
      </w:pPr>
      <w:r>
        <w:rPr>
          <w:rFonts w:ascii="Times New Roman" w:hAnsi="Times New Roman" w:cs="Times New Roman"/>
          <w:b/>
          <w:bCs/>
          <w:color w:val="222222"/>
          <w:shd w:val="clear" w:color="auto" w:fill="FFFFFF"/>
          <w:lang w:val="en-US"/>
        </w:rPr>
        <w:t xml:space="preserve">e-mails: </w:t>
      </w:r>
      <w:hyperlink r:id="rId8" w:history="1">
        <w:r w:rsidRPr="00D945C4">
          <w:rPr>
            <w:rStyle w:val="Hipervnculo"/>
            <w:rFonts w:ascii="Times New Roman" w:hAnsi="Times New Roman" w:cs="Times New Roman"/>
            <w:shd w:val="clear" w:color="auto" w:fill="FFFFFF"/>
            <w:lang w:val="en-US"/>
          </w:rPr>
          <w:t>mrivera@bren.ucsb.edu</w:t>
        </w:r>
      </w:hyperlink>
      <w:r>
        <w:rPr>
          <w:rFonts w:ascii="Times New Roman" w:hAnsi="Times New Roman" w:cs="Times New Roman"/>
          <w:color w:val="222222"/>
          <w:shd w:val="clear" w:color="auto" w:fill="FFFFFF"/>
          <w:lang w:val="en-US"/>
        </w:rPr>
        <w:t xml:space="preserve">, </w:t>
      </w:r>
      <w:hyperlink r:id="rId9" w:history="1">
        <w:r w:rsidRPr="00D945C4">
          <w:rPr>
            <w:rStyle w:val="Hipervnculo"/>
            <w:rFonts w:ascii="Times New Roman" w:hAnsi="Times New Roman" w:cs="Times New Roman"/>
            <w:shd w:val="clear" w:color="auto" w:fill="FFFFFF"/>
            <w:lang w:val="en-US"/>
          </w:rPr>
          <w:t>rguzman@udd.cl</w:t>
        </w:r>
      </w:hyperlink>
      <w:r>
        <w:rPr>
          <w:rFonts w:ascii="Times New Roman" w:hAnsi="Times New Roman" w:cs="Times New Roman"/>
          <w:color w:val="222222"/>
          <w:shd w:val="clear" w:color="auto" w:fill="FFFFFF"/>
          <w:lang w:val="en-US"/>
        </w:rPr>
        <w:t xml:space="preserve">, </w:t>
      </w:r>
      <w:hyperlink r:id="rId10" w:history="1">
        <w:r w:rsidRPr="00D945C4">
          <w:rPr>
            <w:rStyle w:val="Hipervnculo"/>
            <w:rFonts w:ascii="Times New Roman" w:hAnsi="Times New Roman" w:cs="Times New Roman"/>
            <w:shd w:val="clear" w:color="auto" w:fill="FFFFFF"/>
            <w:lang w:val="en-US"/>
          </w:rPr>
          <w:t>carlosrodriguez@udd.cl</w:t>
        </w:r>
      </w:hyperlink>
      <w:r>
        <w:rPr>
          <w:rFonts w:ascii="Times New Roman" w:hAnsi="Times New Roman" w:cs="Times New Roman"/>
          <w:color w:val="222222"/>
          <w:shd w:val="clear" w:color="auto" w:fill="FFFFFF"/>
          <w:lang w:val="en-US"/>
        </w:rPr>
        <w:t xml:space="preserve">, </w:t>
      </w:r>
      <w:hyperlink r:id="rId11" w:history="1">
        <w:r w:rsidRPr="00D945C4">
          <w:rPr>
            <w:rStyle w:val="Hipervnculo"/>
            <w:rFonts w:ascii="Times New Roman" w:hAnsi="Times New Roman" w:cs="Times New Roman"/>
            <w:shd w:val="clear" w:color="auto" w:fill="FFFFFF"/>
            <w:lang w:val="en-US"/>
          </w:rPr>
          <w:t>sgelcich@bio.puc.cl</w:t>
        </w:r>
      </w:hyperlink>
      <w:r>
        <w:rPr>
          <w:rFonts w:ascii="Times New Roman" w:hAnsi="Times New Roman" w:cs="Times New Roman"/>
          <w:color w:val="222222"/>
          <w:shd w:val="clear" w:color="auto" w:fill="FFFFFF"/>
          <w:lang w:val="en-US"/>
        </w:rPr>
        <w:t xml:space="preserve"> </w:t>
      </w:r>
    </w:p>
    <w:p w14:paraId="3ABE2B69" w14:textId="20A35759" w:rsidR="000D7D8E" w:rsidRPr="00D43EB2" w:rsidRDefault="00410F00" w:rsidP="007F7103">
      <w:pPr>
        <w:spacing w:line="480" w:lineRule="auto"/>
        <w:rPr>
          <w:rFonts w:ascii="Times New Roman" w:hAnsi="Times New Roman" w:cs="Times New Roman"/>
          <w:b/>
          <w:bCs/>
          <w:color w:val="222222"/>
          <w:shd w:val="clear" w:color="auto" w:fill="FFFFFF"/>
          <w:lang w:val="en-US"/>
        </w:rPr>
      </w:pPr>
      <w:r>
        <w:rPr>
          <w:rFonts w:ascii="Times New Roman" w:hAnsi="Times New Roman" w:cs="Times New Roman"/>
          <w:b/>
          <w:bCs/>
          <w:color w:val="222222"/>
          <w:shd w:val="clear" w:color="auto" w:fill="FFFFFF"/>
          <w:lang w:val="en-US"/>
        </w:rPr>
        <w:t xml:space="preserve">Corresponding author: </w:t>
      </w:r>
      <w:r w:rsidRPr="00410F00">
        <w:rPr>
          <w:rFonts w:ascii="Times New Roman" w:hAnsi="Times New Roman" w:cs="Times New Roman"/>
          <w:color w:val="222222"/>
          <w:shd w:val="clear" w:color="auto" w:fill="FFFFFF"/>
          <w:lang w:val="en-US"/>
        </w:rPr>
        <w:t>María Ignacia Rivera</w:t>
      </w:r>
      <w:r w:rsidR="00D67DAE">
        <w:rPr>
          <w:rFonts w:ascii="Times New Roman" w:hAnsi="Times New Roman" w:cs="Times New Roman"/>
          <w:color w:val="222222"/>
          <w:shd w:val="clear" w:color="auto" w:fill="FFFFFF"/>
          <w:lang w:val="en-US"/>
        </w:rPr>
        <w:t>-</w:t>
      </w:r>
      <w:r w:rsidRPr="00410F00">
        <w:rPr>
          <w:rFonts w:ascii="Times New Roman" w:hAnsi="Times New Roman" w:cs="Times New Roman"/>
          <w:color w:val="222222"/>
          <w:shd w:val="clear" w:color="auto" w:fill="FFFFFF"/>
          <w:lang w:val="en-US"/>
        </w:rPr>
        <w:t>Hechem</w:t>
      </w:r>
      <w:r>
        <w:rPr>
          <w:rFonts w:ascii="Times New Roman" w:hAnsi="Times New Roman" w:cs="Times New Roman"/>
          <w:color w:val="222222"/>
          <w:shd w:val="clear" w:color="auto" w:fill="FFFFFF"/>
          <w:lang w:val="en-US"/>
        </w:rPr>
        <w:t xml:space="preserve">, </w:t>
      </w:r>
      <w:r w:rsidRPr="00410F00">
        <w:rPr>
          <w:rFonts w:ascii="Times New Roman" w:hAnsi="Times New Roman" w:cs="Times New Roman"/>
          <w:color w:val="222222"/>
          <w:shd w:val="clear" w:color="auto" w:fill="FFFFFF"/>
          <w:lang w:val="en-US"/>
        </w:rPr>
        <w:t>Bren School of Environmental Science and Management, University of California, Santa Barbara, CA 93106</w:t>
      </w:r>
      <w:r>
        <w:rPr>
          <w:rFonts w:ascii="Times New Roman" w:hAnsi="Times New Roman" w:cs="Times New Roman"/>
          <w:color w:val="222222"/>
          <w:shd w:val="clear" w:color="auto" w:fill="FFFFFF"/>
          <w:lang w:val="en-US"/>
        </w:rPr>
        <w:t xml:space="preserve">, </w:t>
      </w:r>
      <w:hyperlink r:id="rId12" w:history="1">
        <w:r w:rsidRPr="00D945C4">
          <w:rPr>
            <w:rStyle w:val="Hipervnculo"/>
            <w:rFonts w:ascii="Times New Roman" w:hAnsi="Times New Roman" w:cs="Times New Roman"/>
            <w:shd w:val="clear" w:color="auto" w:fill="FFFFFF"/>
            <w:lang w:val="en-US"/>
          </w:rPr>
          <w:t>mrivera@bren.ucsb.edu</w:t>
        </w:r>
      </w:hyperlink>
      <w:r>
        <w:rPr>
          <w:rFonts w:ascii="Times New Roman" w:hAnsi="Times New Roman" w:cs="Times New Roman"/>
          <w:color w:val="222222"/>
          <w:shd w:val="clear" w:color="auto" w:fill="FFFFFF"/>
          <w:lang w:val="en-US"/>
        </w:rPr>
        <w:t xml:space="preserve">, +1 </w:t>
      </w:r>
      <w:r w:rsidRPr="00410F00">
        <w:rPr>
          <w:rFonts w:ascii="Times New Roman" w:hAnsi="Times New Roman" w:cs="Times New Roman"/>
          <w:color w:val="222222"/>
          <w:shd w:val="clear" w:color="auto" w:fill="FFFFFF"/>
          <w:lang w:val="en-US"/>
        </w:rPr>
        <w:t>(805) 893-7611</w:t>
      </w:r>
      <w:r>
        <w:rPr>
          <w:rFonts w:ascii="Times New Roman" w:hAnsi="Times New Roman" w:cs="Times New Roman"/>
          <w:color w:val="222222"/>
          <w:shd w:val="clear" w:color="auto" w:fill="FFFFFF"/>
          <w:lang w:val="en-US"/>
        </w:rPr>
        <w:t>.</w:t>
      </w:r>
    </w:p>
    <w:p w14:paraId="0016B19D" w14:textId="69DC9CEB" w:rsidR="00D43EB2" w:rsidRPr="00D43EB2" w:rsidRDefault="00D43EB2" w:rsidP="007F7103">
      <w:pPr>
        <w:spacing w:line="480" w:lineRule="auto"/>
        <w:rPr>
          <w:rFonts w:ascii="Times New Roman" w:hAnsi="Times New Roman" w:cs="Times New Roman"/>
          <w:b/>
          <w:sz w:val="24"/>
          <w:lang w:val="en-US"/>
        </w:rPr>
      </w:pPr>
      <w:r w:rsidRPr="00D43EB2">
        <w:rPr>
          <w:rFonts w:ascii="Times New Roman" w:hAnsi="Times New Roman" w:cs="Times New Roman"/>
          <w:b/>
          <w:bCs/>
          <w:color w:val="222222"/>
          <w:shd w:val="clear" w:color="auto" w:fill="FFFFFF"/>
          <w:lang w:val="en-US"/>
        </w:rPr>
        <w:t>Short running title:</w:t>
      </w:r>
      <w:r>
        <w:rPr>
          <w:rFonts w:ascii="Times New Roman" w:hAnsi="Times New Roman" w:cs="Times New Roman"/>
          <w:b/>
          <w:bCs/>
          <w:color w:val="222222"/>
          <w:shd w:val="clear" w:color="auto" w:fill="FFFFFF"/>
          <w:lang w:val="en-US"/>
        </w:rPr>
        <w:t xml:space="preserve"> </w:t>
      </w:r>
      <w:r>
        <w:rPr>
          <w:rFonts w:ascii="Times New Roman" w:hAnsi="Times New Roman" w:cs="Times New Roman"/>
          <w:bCs/>
          <w:szCs w:val="20"/>
          <w:lang w:val="en-US"/>
        </w:rPr>
        <w:t xml:space="preserve">Access regimes and </w:t>
      </w:r>
      <w:r w:rsidR="00605F00">
        <w:rPr>
          <w:rFonts w:ascii="Times New Roman" w:hAnsi="Times New Roman" w:cs="Times New Roman"/>
          <w:bCs/>
          <w:szCs w:val="20"/>
          <w:lang w:val="en-US"/>
        </w:rPr>
        <w:t xml:space="preserve">fishers’ </w:t>
      </w:r>
      <w:r>
        <w:rPr>
          <w:rFonts w:ascii="Times New Roman" w:hAnsi="Times New Roman" w:cs="Times New Roman"/>
          <w:bCs/>
          <w:szCs w:val="20"/>
          <w:lang w:val="en-US"/>
        </w:rPr>
        <w:t>stewardship</w:t>
      </w:r>
    </w:p>
    <w:p w14:paraId="62C32938" w14:textId="23EE17E0" w:rsidR="00F714C5" w:rsidRPr="00D43EB2" w:rsidRDefault="00D43EB2" w:rsidP="007F7103">
      <w:pPr>
        <w:spacing w:line="480" w:lineRule="auto"/>
        <w:rPr>
          <w:rFonts w:ascii="Times New Roman" w:hAnsi="Times New Roman" w:cs="Times New Roman"/>
          <w:color w:val="222222"/>
          <w:shd w:val="clear" w:color="auto" w:fill="FFFFFF"/>
          <w:lang w:val="en-US"/>
        </w:rPr>
      </w:pPr>
      <w:r w:rsidRPr="00D43EB2">
        <w:rPr>
          <w:rFonts w:ascii="Times New Roman" w:hAnsi="Times New Roman" w:cs="Times New Roman"/>
          <w:b/>
          <w:bCs/>
          <w:color w:val="222222"/>
          <w:shd w:val="clear" w:color="auto" w:fill="FFFFFF"/>
          <w:lang w:val="en-US"/>
        </w:rPr>
        <w:t>Keywords:</w:t>
      </w:r>
      <w:r w:rsidRPr="00D43EB2">
        <w:rPr>
          <w:rFonts w:ascii="Times New Roman" w:hAnsi="Times New Roman" w:cs="Times New Roman"/>
          <w:color w:val="222222"/>
          <w:shd w:val="clear" w:color="auto" w:fill="FFFFFF"/>
          <w:lang w:val="en-US"/>
        </w:rPr>
        <w:t xml:space="preserve"> Access regimes, compliance, lab-in-the-field experiment, peer-enforcement, small-scale fisheries, stewardship, territorial users’ rights for fishing.</w:t>
      </w:r>
    </w:p>
    <w:p w14:paraId="5169D3DB" w14:textId="2D096FDB" w:rsidR="00D43EB2" w:rsidRDefault="00D43EB2" w:rsidP="007F7103">
      <w:pPr>
        <w:spacing w:line="480" w:lineRule="auto"/>
        <w:rPr>
          <w:rFonts w:ascii="Times New Roman" w:hAnsi="Times New Roman" w:cs="Times New Roman"/>
          <w:color w:val="222222"/>
          <w:shd w:val="clear" w:color="auto" w:fill="FFFFFF"/>
          <w:lang w:val="en-US"/>
        </w:rPr>
      </w:pPr>
      <w:r w:rsidRPr="00D43EB2">
        <w:rPr>
          <w:rFonts w:ascii="Times New Roman" w:hAnsi="Times New Roman" w:cs="Times New Roman"/>
          <w:b/>
          <w:bCs/>
          <w:color w:val="222222"/>
          <w:shd w:val="clear" w:color="auto" w:fill="FFFFFF"/>
          <w:lang w:val="en-US"/>
        </w:rPr>
        <w:t>Type of article:</w:t>
      </w:r>
      <w:r w:rsidRPr="00D43EB2">
        <w:rPr>
          <w:rFonts w:ascii="Times New Roman" w:hAnsi="Times New Roman" w:cs="Times New Roman"/>
          <w:color w:val="222222"/>
          <w:shd w:val="clear" w:color="auto" w:fill="FFFFFF"/>
          <w:lang w:val="en-US"/>
        </w:rPr>
        <w:t xml:space="preserve"> Letter</w:t>
      </w:r>
    </w:p>
    <w:p w14:paraId="5E14E6CB" w14:textId="2249E542" w:rsidR="00D43EB2" w:rsidRDefault="00410F00" w:rsidP="007F7103">
      <w:pPr>
        <w:spacing w:line="480" w:lineRule="auto"/>
        <w:rPr>
          <w:rFonts w:ascii="Times New Roman" w:hAnsi="Times New Roman" w:cs="Times New Roman"/>
          <w:color w:val="222222"/>
          <w:shd w:val="clear" w:color="auto" w:fill="FFFFFF"/>
          <w:lang w:val="en-US"/>
        </w:rPr>
      </w:pPr>
      <w:r w:rsidRPr="00410F00">
        <w:rPr>
          <w:rFonts w:ascii="Times New Roman" w:hAnsi="Times New Roman" w:cs="Times New Roman"/>
          <w:b/>
          <w:bCs/>
          <w:color w:val="222222"/>
          <w:shd w:val="clear" w:color="auto" w:fill="FFFFFF"/>
          <w:lang w:val="en-US"/>
        </w:rPr>
        <w:t xml:space="preserve">Word count </w:t>
      </w:r>
      <w:r>
        <w:rPr>
          <w:rFonts w:ascii="Times New Roman" w:hAnsi="Times New Roman" w:cs="Times New Roman"/>
          <w:b/>
          <w:bCs/>
          <w:color w:val="222222"/>
          <w:shd w:val="clear" w:color="auto" w:fill="FFFFFF"/>
          <w:lang w:val="en-US"/>
        </w:rPr>
        <w:t>of the</w:t>
      </w:r>
      <w:r w:rsidRPr="00410F00">
        <w:rPr>
          <w:rFonts w:ascii="Times New Roman" w:hAnsi="Times New Roman" w:cs="Times New Roman"/>
          <w:b/>
          <w:bCs/>
          <w:color w:val="222222"/>
          <w:shd w:val="clear" w:color="auto" w:fill="FFFFFF"/>
          <w:lang w:val="en-US"/>
        </w:rPr>
        <w:t xml:space="preserve"> abstract</w:t>
      </w:r>
      <w:r>
        <w:rPr>
          <w:rFonts w:ascii="Times New Roman" w:hAnsi="Times New Roman" w:cs="Times New Roman"/>
          <w:color w:val="222222"/>
          <w:shd w:val="clear" w:color="auto" w:fill="FFFFFF"/>
          <w:lang w:val="en-US"/>
        </w:rPr>
        <w:t>: 1</w:t>
      </w:r>
      <w:r w:rsidR="003B0E2C">
        <w:rPr>
          <w:rFonts w:ascii="Times New Roman" w:hAnsi="Times New Roman" w:cs="Times New Roman"/>
          <w:color w:val="222222"/>
          <w:shd w:val="clear" w:color="auto" w:fill="FFFFFF"/>
          <w:lang w:val="en-US"/>
        </w:rPr>
        <w:t>49</w:t>
      </w:r>
      <w:r>
        <w:rPr>
          <w:rFonts w:ascii="Times New Roman" w:hAnsi="Times New Roman" w:cs="Times New Roman"/>
          <w:color w:val="222222"/>
          <w:shd w:val="clear" w:color="auto" w:fill="FFFFFF"/>
          <w:lang w:val="en-US"/>
        </w:rPr>
        <w:t>/150</w:t>
      </w:r>
    </w:p>
    <w:p w14:paraId="46962B7E" w14:textId="6EC8F2E7" w:rsidR="00410F00" w:rsidRPr="00D43EB2" w:rsidRDefault="00410F00" w:rsidP="007F7103">
      <w:pPr>
        <w:spacing w:line="480" w:lineRule="auto"/>
        <w:rPr>
          <w:rFonts w:ascii="Times New Roman" w:hAnsi="Times New Roman" w:cs="Times New Roman"/>
          <w:color w:val="222222"/>
          <w:shd w:val="clear" w:color="auto" w:fill="FFFFFF"/>
          <w:lang w:val="en-US"/>
        </w:rPr>
      </w:pPr>
      <w:r w:rsidRPr="00410F00">
        <w:rPr>
          <w:rFonts w:ascii="Times New Roman" w:hAnsi="Times New Roman" w:cs="Times New Roman"/>
          <w:b/>
          <w:bCs/>
          <w:color w:val="222222"/>
          <w:shd w:val="clear" w:color="auto" w:fill="FFFFFF"/>
          <w:lang w:val="en-US"/>
        </w:rPr>
        <w:t xml:space="preserve">Word count of the manuscript: </w:t>
      </w:r>
      <w:r w:rsidR="005E0EA7">
        <w:rPr>
          <w:rFonts w:ascii="Times New Roman" w:hAnsi="Times New Roman" w:cs="Times New Roman"/>
          <w:color w:val="222222"/>
          <w:shd w:val="clear" w:color="auto" w:fill="FFFFFF"/>
          <w:lang w:val="en-US"/>
        </w:rPr>
        <w:t>2,9</w:t>
      </w:r>
      <w:r w:rsidR="00027ED0">
        <w:rPr>
          <w:rFonts w:ascii="Times New Roman" w:hAnsi="Times New Roman" w:cs="Times New Roman"/>
          <w:color w:val="222222"/>
          <w:shd w:val="clear" w:color="auto" w:fill="FFFFFF"/>
          <w:lang w:val="en-US"/>
        </w:rPr>
        <w:t>9</w:t>
      </w:r>
      <w:r w:rsidR="009D7209">
        <w:rPr>
          <w:rFonts w:ascii="Times New Roman" w:hAnsi="Times New Roman" w:cs="Times New Roman"/>
          <w:color w:val="222222"/>
          <w:shd w:val="clear" w:color="auto" w:fill="FFFFFF"/>
          <w:lang w:val="en-US"/>
        </w:rPr>
        <w:t>8</w:t>
      </w:r>
      <w:r w:rsidR="003003B9" w:rsidRPr="00AC239E">
        <w:rPr>
          <w:rFonts w:ascii="Times New Roman" w:hAnsi="Times New Roman" w:cs="Times New Roman"/>
          <w:color w:val="222222"/>
          <w:shd w:val="clear" w:color="auto" w:fill="FFFFFF"/>
          <w:lang w:val="en-US"/>
        </w:rPr>
        <w:t>/3</w:t>
      </w:r>
      <w:r w:rsidR="00CF6FE8" w:rsidRPr="00AC239E">
        <w:rPr>
          <w:rFonts w:ascii="Times New Roman" w:hAnsi="Times New Roman" w:cs="Times New Roman"/>
          <w:color w:val="222222"/>
          <w:shd w:val="clear" w:color="auto" w:fill="FFFFFF"/>
          <w:lang w:val="en-US"/>
        </w:rPr>
        <w:t>,</w:t>
      </w:r>
      <w:r w:rsidR="003003B9" w:rsidRPr="00AC239E">
        <w:rPr>
          <w:rFonts w:ascii="Times New Roman" w:hAnsi="Times New Roman" w:cs="Times New Roman"/>
          <w:color w:val="222222"/>
          <w:shd w:val="clear" w:color="auto" w:fill="FFFFFF"/>
          <w:lang w:val="en-US"/>
        </w:rPr>
        <w:t>000</w:t>
      </w:r>
      <w:r w:rsidR="00D31904">
        <w:rPr>
          <w:rFonts w:ascii="Times New Roman" w:hAnsi="Times New Roman" w:cs="Times New Roman"/>
          <w:color w:val="222222"/>
          <w:shd w:val="clear" w:color="auto" w:fill="FFFFFF"/>
          <w:lang w:val="en-US"/>
        </w:rPr>
        <w:t xml:space="preserve"> from Introduction to Acknowledgement</w:t>
      </w:r>
    </w:p>
    <w:p w14:paraId="5E8F7B9A" w14:textId="7B975826" w:rsidR="00D43EB2" w:rsidRDefault="00410F00" w:rsidP="007F7103">
      <w:pPr>
        <w:spacing w:line="480" w:lineRule="auto"/>
        <w:rPr>
          <w:rFonts w:ascii="Times New Roman" w:hAnsi="Times New Roman" w:cs="Times New Roman"/>
          <w:b/>
          <w:bCs/>
          <w:color w:val="222222"/>
          <w:shd w:val="clear" w:color="auto" w:fill="FFFFFF"/>
          <w:lang w:val="en-US"/>
        </w:rPr>
      </w:pPr>
      <w:r w:rsidRPr="00410F00">
        <w:rPr>
          <w:rFonts w:ascii="Times New Roman" w:hAnsi="Times New Roman" w:cs="Times New Roman"/>
          <w:b/>
          <w:bCs/>
          <w:color w:val="222222"/>
          <w:shd w:val="clear" w:color="auto" w:fill="FFFFFF"/>
          <w:lang w:val="en-US"/>
        </w:rPr>
        <w:t>Number of references:</w:t>
      </w:r>
      <w:r w:rsidR="003003B9">
        <w:rPr>
          <w:rFonts w:ascii="Times New Roman" w:hAnsi="Times New Roman" w:cs="Times New Roman"/>
          <w:b/>
          <w:bCs/>
          <w:color w:val="222222"/>
          <w:shd w:val="clear" w:color="auto" w:fill="FFFFFF"/>
          <w:lang w:val="en-US"/>
        </w:rPr>
        <w:t xml:space="preserve"> </w:t>
      </w:r>
      <w:r w:rsidR="005E3DCC">
        <w:rPr>
          <w:rFonts w:ascii="Times New Roman" w:hAnsi="Times New Roman" w:cs="Times New Roman"/>
          <w:color w:val="222222"/>
          <w:shd w:val="clear" w:color="auto" w:fill="FFFFFF"/>
          <w:lang w:val="en-US"/>
        </w:rPr>
        <w:t>40</w:t>
      </w:r>
      <w:r w:rsidR="003003B9" w:rsidRPr="003003B9">
        <w:rPr>
          <w:rFonts w:ascii="Times New Roman" w:hAnsi="Times New Roman" w:cs="Times New Roman"/>
          <w:color w:val="222222"/>
          <w:shd w:val="clear" w:color="auto" w:fill="FFFFFF"/>
          <w:lang w:val="en-US"/>
        </w:rPr>
        <w:t>/40</w:t>
      </w:r>
    </w:p>
    <w:p w14:paraId="25266805" w14:textId="7AE9ADA0" w:rsidR="00410F00" w:rsidRDefault="00410F00" w:rsidP="007F7103">
      <w:pPr>
        <w:spacing w:line="480" w:lineRule="auto"/>
        <w:rPr>
          <w:rFonts w:ascii="Times New Roman" w:hAnsi="Times New Roman" w:cs="Times New Roman"/>
          <w:b/>
          <w:bCs/>
          <w:color w:val="222222"/>
          <w:shd w:val="clear" w:color="auto" w:fill="FFFFFF"/>
          <w:lang w:val="en-US"/>
        </w:rPr>
      </w:pPr>
      <w:r>
        <w:rPr>
          <w:rFonts w:ascii="Times New Roman" w:hAnsi="Times New Roman" w:cs="Times New Roman"/>
          <w:b/>
          <w:bCs/>
          <w:color w:val="222222"/>
          <w:shd w:val="clear" w:color="auto" w:fill="FFFFFF"/>
          <w:lang w:val="en-US"/>
        </w:rPr>
        <w:t>Number of figures:</w:t>
      </w:r>
      <w:r w:rsidR="00B405D1">
        <w:rPr>
          <w:rFonts w:ascii="Times New Roman" w:hAnsi="Times New Roman" w:cs="Times New Roman"/>
          <w:b/>
          <w:bCs/>
          <w:color w:val="222222"/>
          <w:shd w:val="clear" w:color="auto" w:fill="FFFFFF"/>
          <w:lang w:val="en-US"/>
        </w:rPr>
        <w:t xml:space="preserve"> </w:t>
      </w:r>
      <w:r w:rsidR="00B405D1" w:rsidRPr="00B405D1">
        <w:rPr>
          <w:rFonts w:ascii="Times New Roman" w:hAnsi="Times New Roman" w:cs="Times New Roman"/>
          <w:color w:val="222222"/>
          <w:shd w:val="clear" w:color="auto" w:fill="FFFFFF"/>
          <w:lang w:val="en-US"/>
        </w:rPr>
        <w:t>2</w:t>
      </w:r>
    </w:p>
    <w:p w14:paraId="1C6FE26C" w14:textId="06842BA1" w:rsidR="00410F00" w:rsidRDefault="00410F00" w:rsidP="007F7103">
      <w:pPr>
        <w:spacing w:line="480" w:lineRule="auto"/>
        <w:rPr>
          <w:rFonts w:ascii="Times New Roman" w:hAnsi="Times New Roman" w:cs="Times New Roman"/>
          <w:b/>
          <w:bCs/>
          <w:color w:val="222222"/>
          <w:shd w:val="clear" w:color="auto" w:fill="FFFFFF"/>
          <w:lang w:val="en-US"/>
        </w:rPr>
      </w:pPr>
      <w:r>
        <w:rPr>
          <w:rFonts w:ascii="Times New Roman" w:hAnsi="Times New Roman" w:cs="Times New Roman"/>
          <w:b/>
          <w:bCs/>
          <w:color w:val="222222"/>
          <w:shd w:val="clear" w:color="auto" w:fill="FFFFFF"/>
          <w:lang w:val="en-US"/>
        </w:rPr>
        <w:t xml:space="preserve">Number of tables: </w:t>
      </w:r>
      <w:r w:rsidR="006B09C9">
        <w:rPr>
          <w:rFonts w:ascii="Times New Roman" w:hAnsi="Times New Roman" w:cs="Times New Roman"/>
          <w:color w:val="222222"/>
          <w:shd w:val="clear" w:color="auto" w:fill="FFFFFF"/>
          <w:lang w:val="en-US"/>
        </w:rPr>
        <w:t>4</w:t>
      </w:r>
    </w:p>
    <w:p w14:paraId="5795A2EB" w14:textId="2C99561B" w:rsidR="003F1902" w:rsidRDefault="005A03CE" w:rsidP="002D7BC5">
      <w:pPr>
        <w:spacing w:line="480" w:lineRule="auto"/>
        <w:rPr>
          <w:rFonts w:ascii="Times New Roman" w:hAnsi="Times New Roman" w:cs="Times New Roman"/>
          <w:color w:val="222222"/>
          <w:shd w:val="clear" w:color="auto" w:fill="FFFFFF"/>
          <w:lang w:val="en-US"/>
        </w:rPr>
      </w:pPr>
      <w:r w:rsidRPr="00191EA8">
        <w:rPr>
          <w:rFonts w:ascii="Times New Roman" w:hAnsi="Times New Roman" w:cs="Times New Roman"/>
          <w:b/>
          <w:bCs/>
          <w:color w:val="222222"/>
          <w:shd w:val="clear" w:color="auto" w:fill="FFFFFF"/>
          <w:lang w:val="en-US"/>
        </w:rPr>
        <w:lastRenderedPageBreak/>
        <w:t>Abstract:</w:t>
      </w:r>
      <w:r w:rsidR="00A1153F" w:rsidRPr="00191EA8">
        <w:rPr>
          <w:rFonts w:ascii="Times New Roman" w:hAnsi="Times New Roman" w:cs="Times New Roman"/>
          <w:b/>
          <w:bCs/>
          <w:color w:val="222222"/>
          <w:shd w:val="clear" w:color="auto" w:fill="FFFFFF"/>
          <w:lang w:val="en-US"/>
        </w:rPr>
        <w:t xml:space="preserve"> </w:t>
      </w:r>
      <w:r w:rsidR="00191D6A">
        <w:rPr>
          <w:rFonts w:ascii="Times New Roman" w:hAnsi="Times New Roman" w:cs="Times New Roman"/>
          <w:color w:val="222222"/>
          <w:shd w:val="clear" w:color="auto" w:fill="FFFFFF"/>
          <w:lang w:val="en-US"/>
        </w:rPr>
        <w:t>C</w:t>
      </w:r>
      <w:r w:rsidR="00560E14">
        <w:rPr>
          <w:rFonts w:ascii="Times New Roman" w:hAnsi="Times New Roman" w:cs="Times New Roman"/>
          <w:color w:val="222222"/>
          <w:shd w:val="clear" w:color="auto" w:fill="FFFFFF"/>
          <w:lang w:val="en-US"/>
        </w:rPr>
        <w:t>ollective e</w:t>
      </w:r>
      <w:r w:rsidR="0032735B" w:rsidRPr="00BE33BC">
        <w:rPr>
          <w:rFonts w:ascii="Times New Roman" w:hAnsi="Times New Roman" w:cs="Times New Roman"/>
          <w:color w:val="222222"/>
          <w:shd w:val="clear" w:color="auto" w:fill="FFFFFF"/>
          <w:lang w:val="en-US"/>
        </w:rPr>
        <w:t>xclusive</w:t>
      </w:r>
      <w:r w:rsidR="00BE33BC" w:rsidRPr="00BE33BC">
        <w:rPr>
          <w:rFonts w:ascii="Times New Roman" w:hAnsi="Times New Roman" w:cs="Times New Roman"/>
          <w:color w:val="222222"/>
          <w:shd w:val="clear" w:color="auto" w:fill="FFFFFF"/>
          <w:lang w:val="en-US"/>
        </w:rPr>
        <w:t xml:space="preserve"> access regimes</w:t>
      </w:r>
      <w:r w:rsidR="00E76EA2">
        <w:rPr>
          <w:rFonts w:ascii="Times New Roman" w:hAnsi="Times New Roman" w:cs="Times New Roman"/>
          <w:color w:val="222222"/>
          <w:shd w:val="clear" w:color="auto" w:fill="FFFFFF"/>
          <w:lang w:val="en-US"/>
        </w:rPr>
        <w:t xml:space="preserve"> </w:t>
      </w:r>
      <w:r w:rsidR="002856A9">
        <w:rPr>
          <w:rFonts w:ascii="Times New Roman" w:hAnsi="Times New Roman" w:cs="Times New Roman"/>
          <w:color w:val="222222"/>
          <w:shd w:val="clear" w:color="auto" w:fill="FFFFFF"/>
          <w:lang w:val="en-US"/>
        </w:rPr>
        <w:t>are</w:t>
      </w:r>
      <w:r w:rsidR="00560E14" w:rsidRPr="00BE33BC">
        <w:rPr>
          <w:rFonts w:ascii="Times New Roman" w:hAnsi="Times New Roman" w:cs="Times New Roman"/>
          <w:color w:val="222222"/>
          <w:shd w:val="clear" w:color="auto" w:fill="FFFFFF"/>
          <w:lang w:val="en-US"/>
        </w:rPr>
        <w:t xml:space="preserve"> </w:t>
      </w:r>
      <w:r w:rsidR="00BE33BC" w:rsidRPr="00BE33BC">
        <w:rPr>
          <w:rFonts w:ascii="Times New Roman" w:hAnsi="Times New Roman" w:cs="Times New Roman"/>
          <w:color w:val="222222"/>
          <w:shd w:val="clear" w:color="auto" w:fill="FFFFFF"/>
          <w:lang w:val="en-US"/>
        </w:rPr>
        <w:t>increasing</w:t>
      </w:r>
      <w:r w:rsidR="00191D6A">
        <w:rPr>
          <w:rFonts w:ascii="Times New Roman" w:hAnsi="Times New Roman" w:cs="Times New Roman"/>
          <w:color w:val="222222"/>
          <w:shd w:val="clear" w:color="auto" w:fill="FFFFFF"/>
          <w:lang w:val="en-US"/>
        </w:rPr>
        <w:t>ly</w:t>
      </w:r>
      <w:r w:rsidR="00BE33BC" w:rsidRPr="00BE33BC">
        <w:rPr>
          <w:rFonts w:ascii="Times New Roman" w:hAnsi="Times New Roman" w:cs="Times New Roman"/>
          <w:color w:val="222222"/>
          <w:shd w:val="clear" w:color="auto" w:fill="FFFFFF"/>
          <w:lang w:val="en-US"/>
        </w:rPr>
        <w:t xml:space="preserve"> </w:t>
      </w:r>
      <w:r w:rsidR="00191D6A">
        <w:rPr>
          <w:rFonts w:ascii="Times New Roman" w:hAnsi="Times New Roman" w:cs="Times New Roman"/>
          <w:color w:val="222222"/>
          <w:shd w:val="clear" w:color="auto" w:fill="FFFFFF"/>
          <w:lang w:val="en-US"/>
        </w:rPr>
        <w:t xml:space="preserve">being promoted </w:t>
      </w:r>
      <w:r w:rsidR="00BE33BC" w:rsidRPr="00BE33BC">
        <w:rPr>
          <w:rFonts w:ascii="Times New Roman" w:hAnsi="Times New Roman" w:cs="Times New Roman"/>
          <w:color w:val="222222"/>
          <w:shd w:val="clear" w:color="auto" w:fill="FFFFFF"/>
          <w:lang w:val="en-US"/>
        </w:rPr>
        <w:t xml:space="preserve">to </w:t>
      </w:r>
      <w:r w:rsidR="00082313">
        <w:rPr>
          <w:rFonts w:ascii="Times New Roman" w:hAnsi="Times New Roman" w:cs="Times New Roman"/>
          <w:color w:val="222222"/>
          <w:shd w:val="clear" w:color="auto" w:fill="FFFFFF"/>
          <w:lang w:val="en-US"/>
        </w:rPr>
        <w:t xml:space="preserve">manage </w:t>
      </w:r>
      <w:r w:rsidR="00BE33BC" w:rsidRPr="00BE33BC">
        <w:rPr>
          <w:rFonts w:ascii="Times New Roman" w:hAnsi="Times New Roman" w:cs="Times New Roman"/>
          <w:color w:val="222222"/>
          <w:shd w:val="clear" w:color="auto" w:fill="FFFFFF"/>
          <w:lang w:val="en-US"/>
        </w:rPr>
        <w:t>fisheries</w:t>
      </w:r>
      <w:r w:rsidR="002856A9">
        <w:rPr>
          <w:rFonts w:ascii="Times New Roman" w:hAnsi="Times New Roman" w:cs="Times New Roman"/>
          <w:color w:val="222222"/>
          <w:shd w:val="clear" w:color="auto" w:fill="FFFFFF"/>
          <w:lang w:val="en-US"/>
        </w:rPr>
        <w:t xml:space="preserve"> under the premise they</w:t>
      </w:r>
      <w:r w:rsidR="00BE33BC" w:rsidRPr="00BE33BC">
        <w:rPr>
          <w:rFonts w:ascii="Times New Roman" w:hAnsi="Times New Roman" w:cs="Times New Roman"/>
          <w:color w:val="222222"/>
          <w:shd w:val="clear" w:color="auto" w:fill="FFFFFF"/>
          <w:lang w:val="en-US"/>
        </w:rPr>
        <w:t xml:space="preserve"> promote local stewardship. </w:t>
      </w:r>
      <w:r w:rsidR="00BD7DA2">
        <w:rPr>
          <w:rFonts w:ascii="Times New Roman" w:hAnsi="Times New Roman" w:cs="Times New Roman"/>
          <w:color w:val="222222"/>
          <w:shd w:val="clear" w:color="auto" w:fill="FFFFFF"/>
          <w:lang w:val="en-US"/>
        </w:rPr>
        <w:t>Compliance and peer-enforcement</w:t>
      </w:r>
      <w:r w:rsidR="00AA6A06">
        <w:rPr>
          <w:rFonts w:ascii="Times New Roman" w:hAnsi="Times New Roman" w:cs="Times New Roman"/>
          <w:color w:val="222222"/>
          <w:shd w:val="clear" w:color="auto" w:fill="FFFFFF"/>
          <w:lang w:val="en-US"/>
        </w:rPr>
        <w:t xml:space="preserve"> </w:t>
      </w:r>
      <w:r w:rsidR="00BE33BC" w:rsidRPr="00BE33BC">
        <w:rPr>
          <w:rFonts w:ascii="Times New Roman" w:hAnsi="Times New Roman" w:cs="Times New Roman"/>
          <w:color w:val="222222"/>
          <w:shd w:val="clear" w:color="auto" w:fill="FFFFFF"/>
          <w:lang w:val="en-US"/>
        </w:rPr>
        <w:t>a</w:t>
      </w:r>
      <w:r w:rsidR="001F67EA">
        <w:rPr>
          <w:rFonts w:ascii="Times New Roman" w:hAnsi="Times New Roman" w:cs="Times New Roman"/>
          <w:color w:val="222222"/>
          <w:shd w:val="clear" w:color="auto" w:fill="FFFFFF"/>
          <w:lang w:val="en-US"/>
        </w:rPr>
        <w:t>re</w:t>
      </w:r>
      <w:r w:rsidR="00BE33BC" w:rsidRPr="00BE33BC">
        <w:rPr>
          <w:rFonts w:ascii="Times New Roman" w:hAnsi="Times New Roman" w:cs="Times New Roman"/>
          <w:color w:val="222222"/>
          <w:shd w:val="clear" w:color="auto" w:fill="FFFFFF"/>
          <w:lang w:val="en-US"/>
        </w:rPr>
        <w:t xml:space="preserve"> stewardship behavior</w:t>
      </w:r>
      <w:r w:rsidR="001F67EA">
        <w:rPr>
          <w:rFonts w:ascii="Times New Roman" w:hAnsi="Times New Roman" w:cs="Times New Roman"/>
          <w:color w:val="222222"/>
          <w:shd w:val="clear" w:color="auto" w:fill="FFFFFF"/>
          <w:lang w:val="en-US"/>
        </w:rPr>
        <w:t>s</w:t>
      </w:r>
      <w:r w:rsidR="00BE33BC" w:rsidRPr="00BE33BC">
        <w:rPr>
          <w:rFonts w:ascii="Times New Roman" w:hAnsi="Times New Roman" w:cs="Times New Roman"/>
          <w:color w:val="222222"/>
          <w:shd w:val="clear" w:color="auto" w:fill="FFFFFF"/>
          <w:lang w:val="en-US"/>
        </w:rPr>
        <w:t xml:space="preserve"> </w:t>
      </w:r>
      <w:r w:rsidR="007708E5" w:rsidRPr="00BE33BC">
        <w:rPr>
          <w:rFonts w:ascii="Times New Roman" w:hAnsi="Times New Roman" w:cs="Times New Roman"/>
          <w:color w:val="222222"/>
          <w:shd w:val="clear" w:color="auto" w:fill="FFFFFF"/>
          <w:lang w:val="en-US"/>
        </w:rPr>
        <w:t>key</w:t>
      </w:r>
      <w:r w:rsidR="00BE33BC" w:rsidRPr="00BE33BC">
        <w:rPr>
          <w:rFonts w:ascii="Times New Roman" w:hAnsi="Times New Roman" w:cs="Times New Roman"/>
          <w:color w:val="222222"/>
          <w:shd w:val="clear" w:color="auto" w:fill="FFFFFF"/>
          <w:lang w:val="en-US"/>
        </w:rPr>
        <w:t xml:space="preserve"> </w:t>
      </w:r>
      <w:r w:rsidR="007708E5">
        <w:rPr>
          <w:rFonts w:ascii="Times New Roman" w:hAnsi="Times New Roman" w:cs="Times New Roman"/>
          <w:color w:val="222222"/>
          <w:shd w:val="clear" w:color="auto" w:fill="FFFFFF"/>
          <w:lang w:val="en-US"/>
        </w:rPr>
        <w:t>to sustain</w:t>
      </w:r>
      <w:r w:rsidR="006A7D3E">
        <w:rPr>
          <w:rFonts w:ascii="Times New Roman" w:hAnsi="Times New Roman" w:cs="Times New Roman"/>
          <w:color w:val="222222"/>
          <w:shd w:val="clear" w:color="auto" w:fill="FFFFFF"/>
          <w:lang w:val="en-US"/>
        </w:rPr>
        <w:t xml:space="preserve"> resources </w:t>
      </w:r>
      <w:r w:rsidR="00BE33BC" w:rsidRPr="00BE33BC">
        <w:rPr>
          <w:rFonts w:ascii="Times New Roman" w:hAnsi="Times New Roman" w:cs="Times New Roman"/>
          <w:color w:val="222222"/>
          <w:shd w:val="clear" w:color="auto" w:fill="FFFFFF"/>
          <w:lang w:val="en-US"/>
        </w:rPr>
        <w:t xml:space="preserve">under </w:t>
      </w:r>
      <w:r w:rsidR="00191D6A">
        <w:rPr>
          <w:rFonts w:ascii="Times New Roman" w:hAnsi="Times New Roman" w:cs="Times New Roman"/>
          <w:color w:val="222222"/>
          <w:shd w:val="clear" w:color="auto" w:fill="FFFFFF"/>
          <w:lang w:val="en-US"/>
        </w:rPr>
        <w:t>these access regimes</w:t>
      </w:r>
      <w:r w:rsidR="00BE33BC" w:rsidRPr="00BE33BC">
        <w:rPr>
          <w:rFonts w:ascii="Times New Roman" w:hAnsi="Times New Roman" w:cs="Times New Roman"/>
          <w:color w:val="222222"/>
          <w:shd w:val="clear" w:color="auto" w:fill="FFFFFF"/>
          <w:lang w:val="en-US"/>
        </w:rPr>
        <w:t>.</w:t>
      </w:r>
      <w:r w:rsidR="007708E5">
        <w:rPr>
          <w:rFonts w:ascii="Times New Roman" w:hAnsi="Times New Roman" w:cs="Times New Roman"/>
          <w:color w:val="222222"/>
          <w:shd w:val="clear" w:color="auto" w:fill="FFFFFF"/>
          <w:lang w:val="en-US"/>
        </w:rPr>
        <w:t xml:space="preserve"> </w:t>
      </w:r>
      <w:r w:rsidR="00BE33BC" w:rsidRPr="00BE33BC">
        <w:rPr>
          <w:rFonts w:ascii="Times New Roman" w:hAnsi="Times New Roman" w:cs="Times New Roman"/>
          <w:color w:val="222222"/>
          <w:shd w:val="clear" w:color="auto" w:fill="FFFFFF"/>
          <w:lang w:val="en-US"/>
        </w:rPr>
        <w:t xml:space="preserve">To explore </w:t>
      </w:r>
      <w:r w:rsidR="00B13091">
        <w:rPr>
          <w:rFonts w:ascii="Times New Roman" w:hAnsi="Times New Roman" w:cs="Times New Roman"/>
          <w:color w:val="222222"/>
          <w:shd w:val="clear" w:color="auto" w:fill="FFFFFF"/>
          <w:lang w:val="en-US"/>
        </w:rPr>
        <w:t xml:space="preserve">stewardship </w:t>
      </w:r>
      <w:r w:rsidR="00DA336A">
        <w:rPr>
          <w:rFonts w:ascii="Times New Roman" w:hAnsi="Times New Roman" w:cs="Times New Roman"/>
          <w:color w:val="222222"/>
          <w:shd w:val="clear" w:color="auto" w:fill="FFFFFF"/>
          <w:lang w:val="en-US"/>
        </w:rPr>
        <w:t xml:space="preserve">behavior </w:t>
      </w:r>
      <w:r w:rsidR="00191D6A">
        <w:rPr>
          <w:rFonts w:ascii="Times New Roman" w:hAnsi="Times New Roman" w:cs="Times New Roman"/>
          <w:color w:val="222222"/>
          <w:shd w:val="clear" w:color="auto" w:fill="FFFFFF"/>
          <w:lang w:val="en-US"/>
        </w:rPr>
        <w:t xml:space="preserve">under formal collective access regimes, </w:t>
      </w:r>
      <w:r w:rsidR="00BE33BC" w:rsidRPr="00BE33BC">
        <w:rPr>
          <w:rFonts w:ascii="Times New Roman" w:hAnsi="Times New Roman" w:cs="Times New Roman"/>
          <w:color w:val="222222"/>
          <w:shd w:val="clear" w:color="auto" w:fill="FFFFFF"/>
          <w:lang w:val="en-US"/>
        </w:rPr>
        <w:t xml:space="preserve">we </w:t>
      </w:r>
      <w:r w:rsidR="0002217B">
        <w:rPr>
          <w:rFonts w:ascii="Times New Roman" w:hAnsi="Times New Roman" w:cs="Times New Roman"/>
          <w:color w:val="222222"/>
          <w:shd w:val="clear" w:color="auto" w:fill="FFFFFF"/>
          <w:lang w:val="en-US"/>
        </w:rPr>
        <w:t>performed</w:t>
      </w:r>
      <w:r w:rsidR="001A2CDA" w:rsidRPr="00BE33BC">
        <w:rPr>
          <w:rFonts w:ascii="Times New Roman" w:hAnsi="Times New Roman" w:cs="Times New Roman"/>
          <w:color w:val="222222"/>
          <w:shd w:val="clear" w:color="auto" w:fill="FFFFFF"/>
          <w:lang w:val="en-US"/>
        </w:rPr>
        <w:t xml:space="preserve"> </w:t>
      </w:r>
      <w:r w:rsidR="001E7046">
        <w:rPr>
          <w:rFonts w:ascii="Times New Roman" w:hAnsi="Times New Roman" w:cs="Times New Roman"/>
          <w:color w:val="222222"/>
          <w:shd w:val="clear" w:color="auto" w:fill="FFFFFF"/>
          <w:lang w:val="en-US"/>
        </w:rPr>
        <w:t>a</w:t>
      </w:r>
      <w:r w:rsidR="00BD7DA2">
        <w:rPr>
          <w:rFonts w:ascii="Times New Roman" w:hAnsi="Times New Roman" w:cs="Times New Roman"/>
          <w:color w:val="222222"/>
          <w:shd w:val="clear" w:color="auto" w:fill="FFFFFF"/>
          <w:lang w:val="en-US"/>
        </w:rPr>
        <w:t xml:space="preserve"> lab-in-the-field</w:t>
      </w:r>
      <w:r w:rsidR="001E7046">
        <w:rPr>
          <w:rFonts w:ascii="Times New Roman" w:hAnsi="Times New Roman" w:cs="Times New Roman"/>
          <w:color w:val="222222"/>
          <w:shd w:val="clear" w:color="auto" w:fill="FFFFFF"/>
          <w:lang w:val="en-US"/>
        </w:rPr>
        <w:t xml:space="preserve"> </w:t>
      </w:r>
      <w:r w:rsidR="00AB29AE">
        <w:rPr>
          <w:rFonts w:ascii="Times New Roman" w:hAnsi="Times New Roman" w:cs="Times New Roman"/>
          <w:color w:val="222222"/>
          <w:shd w:val="clear" w:color="auto" w:fill="FFFFFF"/>
          <w:lang w:val="en-US"/>
        </w:rPr>
        <w:t xml:space="preserve">experiment </w:t>
      </w:r>
      <w:r w:rsidR="00BD7DA2">
        <w:rPr>
          <w:rFonts w:ascii="Times New Roman" w:hAnsi="Times New Roman" w:cs="Times New Roman"/>
          <w:color w:val="222222"/>
          <w:shd w:val="clear" w:color="auto" w:fill="FFFFFF"/>
          <w:lang w:val="en-US"/>
        </w:rPr>
        <w:t>with</w:t>
      </w:r>
      <w:r w:rsidR="00AB29AE">
        <w:rPr>
          <w:rFonts w:ascii="Times New Roman" w:hAnsi="Times New Roman" w:cs="Times New Roman"/>
          <w:color w:val="222222"/>
          <w:shd w:val="clear" w:color="auto" w:fill="FFFFFF"/>
          <w:lang w:val="en-US"/>
        </w:rPr>
        <w:t xml:space="preserve"> fishers</w:t>
      </w:r>
      <w:r w:rsidR="005843F6">
        <w:rPr>
          <w:rFonts w:ascii="Times New Roman" w:hAnsi="Times New Roman" w:cs="Times New Roman"/>
          <w:color w:val="222222"/>
          <w:shd w:val="clear" w:color="auto" w:fill="FFFFFF"/>
          <w:lang w:val="en-US"/>
        </w:rPr>
        <w:t xml:space="preserve"> </w:t>
      </w:r>
      <w:r w:rsidR="00DA336A">
        <w:rPr>
          <w:rFonts w:ascii="Times New Roman" w:hAnsi="Times New Roman" w:cs="Times New Roman"/>
          <w:color w:val="222222"/>
          <w:shd w:val="clear" w:color="auto" w:fill="FFFFFF"/>
          <w:lang w:val="en-US"/>
        </w:rPr>
        <w:t xml:space="preserve">who </w:t>
      </w:r>
      <w:r w:rsidR="00191D6A">
        <w:rPr>
          <w:rFonts w:ascii="Times New Roman" w:hAnsi="Times New Roman" w:cs="Times New Roman"/>
          <w:color w:val="222222"/>
          <w:shd w:val="clear" w:color="auto" w:fill="FFFFFF"/>
          <w:lang w:val="en-US"/>
        </w:rPr>
        <w:t xml:space="preserve">operate in a legally binding exclusive access policy </w:t>
      </w:r>
      <w:r w:rsidR="0014371D">
        <w:rPr>
          <w:rFonts w:ascii="Times New Roman" w:hAnsi="Times New Roman" w:cs="Times New Roman"/>
          <w:color w:val="222222"/>
          <w:shd w:val="clear" w:color="auto" w:fill="FFFFFF"/>
          <w:lang w:val="en-US"/>
        </w:rPr>
        <w:t>in Chile</w:t>
      </w:r>
      <w:r w:rsidR="00BE33BC" w:rsidRPr="00BE33BC">
        <w:rPr>
          <w:rFonts w:ascii="Times New Roman" w:hAnsi="Times New Roman" w:cs="Times New Roman"/>
          <w:color w:val="222222"/>
          <w:shd w:val="clear" w:color="auto" w:fill="FFFFFF"/>
          <w:lang w:val="en-US"/>
        </w:rPr>
        <w:t xml:space="preserve">. We </w:t>
      </w:r>
      <w:r w:rsidR="00191D6A">
        <w:rPr>
          <w:rFonts w:ascii="Times New Roman" w:hAnsi="Times New Roman" w:cs="Times New Roman"/>
          <w:color w:val="222222"/>
          <w:shd w:val="clear" w:color="auto" w:fill="FFFFFF"/>
          <w:lang w:val="en-US"/>
        </w:rPr>
        <w:t>assessed</w:t>
      </w:r>
      <w:r w:rsidR="00BE33BC" w:rsidRPr="00BE33BC">
        <w:rPr>
          <w:rFonts w:ascii="Times New Roman" w:hAnsi="Times New Roman" w:cs="Times New Roman"/>
          <w:color w:val="222222"/>
          <w:shd w:val="clear" w:color="auto" w:fill="FFFFFF"/>
          <w:lang w:val="en-US"/>
        </w:rPr>
        <w:t xml:space="preserve"> </w:t>
      </w:r>
      <w:r w:rsidR="00565E35">
        <w:rPr>
          <w:rFonts w:ascii="Times New Roman" w:hAnsi="Times New Roman" w:cs="Times New Roman"/>
          <w:color w:val="222222"/>
          <w:shd w:val="clear" w:color="auto" w:fill="FFFFFF"/>
          <w:lang w:val="en-US"/>
        </w:rPr>
        <w:t xml:space="preserve">compliance </w:t>
      </w:r>
      <w:r w:rsidR="009E6E07">
        <w:rPr>
          <w:rFonts w:ascii="Times New Roman" w:hAnsi="Times New Roman" w:cs="Times New Roman"/>
          <w:color w:val="222222"/>
          <w:shd w:val="clear" w:color="auto" w:fill="FFFFFF"/>
          <w:lang w:val="en-US"/>
        </w:rPr>
        <w:t xml:space="preserve">and peer-enforcement </w:t>
      </w:r>
      <w:r w:rsidR="00A01D58">
        <w:rPr>
          <w:rFonts w:ascii="Times New Roman" w:hAnsi="Times New Roman" w:cs="Times New Roman"/>
          <w:color w:val="222222"/>
          <w:shd w:val="clear" w:color="auto" w:fill="FFFFFF"/>
          <w:lang w:val="en-US"/>
        </w:rPr>
        <w:t>decisions</w:t>
      </w:r>
      <w:r w:rsidR="00565E35" w:rsidRPr="00BE33BC">
        <w:rPr>
          <w:rFonts w:ascii="Times New Roman" w:hAnsi="Times New Roman" w:cs="Times New Roman"/>
          <w:color w:val="222222"/>
          <w:shd w:val="clear" w:color="auto" w:fill="FFFFFF"/>
          <w:lang w:val="en-US"/>
        </w:rPr>
        <w:t xml:space="preserve"> </w:t>
      </w:r>
      <w:r w:rsidR="00BE33BC" w:rsidRPr="00BE33BC">
        <w:rPr>
          <w:rFonts w:ascii="Times New Roman" w:hAnsi="Times New Roman" w:cs="Times New Roman"/>
          <w:color w:val="222222"/>
          <w:shd w:val="clear" w:color="auto" w:fill="FFFFFF"/>
          <w:lang w:val="en-US"/>
        </w:rPr>
        <w:t xml:space="preserve">in a </w:t>
      </w:r>
      <w:r w:rsidR="00E76EA2">
        <w:rPr>
          <w:rFonts w:ascii="Times New Roman" w:hAnsi="Times New Roman" w:cs="Times New Roman"/>
          <w:color w:val="222222"/>
          <w:shd w:val="clear" w:color="auto" w:fill="FFFFFF"/>
          <w:lang w:val="en-US"/>
        </w:rPr>
        <w:t xml:space="preserve">common-pool-resource </w:t>
      </w:r>
      <w:r w:rsidR="00BE33BC" w:rsidRPr="00BE33BC">
        <w:rPr>
          <w:rFonts w:ascii="Times New Roman" w:hAnsi="Times New Roman" w:cs="Times New Roman"/>
          <w:color w:val="222222"/>
          <w:shd w:val="clear" w:color="auto" w:fill="FFFFFF"/>
          <w:lang w:val="en-US"/>
        </w:rPr>
        <w:t xml:space="preserve">game under two </w:t>
      </w:r>
      <w:r w:rsidR="00A449DA">
        <w:rPr>
          <w:rFonts w:ascii="Times New Roman" w:hAnsi="Times New Roman" w:cs="Times New Roman"/>
          <w:color w:val="222222"/>
          <w:shd w:val="clear" w:color="auto" w:fill="FFFFFF"/>
          <w:lang w:val="en-US"/>
        </w:rPr>
        <w:t>frames</w:t>
      </w:r>
      <w:r w:rsidR="001A2CDA">
        <w:rPr>
          <w:rFonts w:ascii="Times New Roman" w:hAnsi="Times New Roman" w:cs="Times New Roman"/>
          <w:color w:val="222222"/>
          <w:shd w:val="clear" w:color="auto" w:fill="FFFFFF"/>
          <w:lang w:val="en-US"/>
        </w:rPr>
        <w:t xml:space="preserve">, which </w:t>
      </w:r>
      <w:r w:rsidR="00A449DA">
        <w:rPr>
          <w:rFonts w:ascii="Times New Roman" w:hAnsi="Times New Roman" w:cs="Times New Roman"/>
          <w:color w:val="222222"/>
          <w:shd w:val="clear" w:color="auto" w:fill="FFFFFF"/>
          <w:lang w:val="en-US"/>
        </w:rPr>
        <w:t>differ</w:t>
      </w:r>
      <w:r w:rsidR="00C0361A">
        <w:rPr>
          <w:rFonts w:ascii="Times New Roman" w:hAnsi="Times New Roman" w:cs="Times New Roman"/>
          <w:color w:val="222222"/>
          <w:shd w:val="clear" w:color="auto" w:fill="FFFFFF"/>
          <w:lang w:val="en-US"/>
        </w:rPr>
        <w:t>ed</w:t>
      </w:r>
      <w:r w:rsidR="00A449DA">
        <w:rPr>
          <w:rFonts w:ascii="Times New Roman" w:hAnsi="Times New Roman" w:cs="Times New Roman"/>
          <w:color w:val="222222"/>
          <w:shd w:val="clear" w:color="auto" w:fill="FFFFFF"/>
          <w:lang w:val="en-US"/>
        </w:rPr>
        <w:t xml:space="preserve"> i</w:t>
      </w:r>
      <w:r w:rsidR="001B05E2">
        <w:rPr>
          <w:rFonts w:ascii="Times New Roman" w:hAnsi="Times New Roman" w:cs="Times New Roman"/>
          <w:color w:val="222222"/>
          <w:shd w:val="clear" w:color="auto" w:fill="FFFFFF"/>
          <w:lang w:val="en-US"/>
        </w:rPr>
        <w:t xml:space="preserve">n the resource being harvested </w:t>
      </w:r>
      <w:r w:rsidR="000D7D8E">
        <w:rPr>
          <w:rFonts w:ascii="Times New Roman" w:hAnsi="Times New Roman" w:cs="Times New Roman"/>
          <w:color w:val="222222"/>
          <w:shd w:val="clear" w:color="auto" w:fill="FFFFFF"/>
          <w:lang w:val="en-US"/>
        </w:rPr>
        <w:t xml:space="preserve">to </w:t>
      </w:r>
      <w:r w:rsidR="008F23E6">
        <w:rPr>
          <w:rFonts w:ascii="Times New Roman" w:hAnsi="Times New Roman" w:cs="Times New Roman"/>
          <w:color w:val="222222"/>
          <w:shd w:val="clear" w:color="auto" w:fill="FFFFFF"/>
          <w:lang w:val="en-US"/>
        </w:rPr>
        <w:t>signal</w:t>
      </w:r>
      <w:r w:rsidR="001E7046">
        <w:rPr>
          <w:rFonts w:ascii="Times New Roman" w:hAnsi="Times New Roman" w:cs="Times New Roman"/>
          <w:color w:val="222222"/>
          <w:shd w:val="clear" w:color="auto" w:fill="FFFFFF"/>
          <w:lang w:val="en-US"/>
        </w:rPr>
        <w:t xml:space="preserve"> </w:t>
      </w:r>
      <w:r w:rsidR="0073165A">
        <w:rPr>
          <w:rFonts w:ascii="Times New Roman" w:hAnsi="Times New Roman" w:cs="Times New Roman"/>
          <w:color w:val="222222"/>
          <w:shd w:val="clear" w:color="auto" w:fill="FFFFFF"/>
          <w:lang w:val="en-US"/>
        </w:rPr>
        <w:t>two</w:t>
      </w:r>
      <w:r w:rsidR="000D7D8E">
        <w:rPr>
          <w:rFonts w:ascii="Times New Roman" w:hAnsi="Times New Roman" w:cs="Times New Roman"/>
          <w:color w:val="222222"/>
          <w:shd w:val="clear" w:color="auto" w:fill="FFFFFF"/>
          <w:lang w:val="en-US"/>
        </w:rPr>
        <w:t xml:space="preserve"> access regimes</w:t>
      </w:r>
      <w:r w:rsidR="001E7046">
        <w:rPr>
          <w:rFonts w:ascii="Times New Roman" w:hAnsi="Times New Roman" w:cs="Times New Roman"/>
          <w:color w:val="222222"/>
          <w:shd w:val="clear" w:color="auto" w:fill="FFFFFF"/>
          <w:lang w:val="en-US"/>
        </w:rPr>
        <w:t xml:space="preserve"> </w:t>
      </w:r>
      <w:r w:rsidR="00D93F52">
        <w:rPr>
          <w:rFonts w:ascii="Times New Roman" w:hAnsi="Times New Roman" w:cs="Times New Roman"/>
          <w:color w:val="222222"/>
          <w:shd w:val="clear" w:color="auto" w:fill="FFFFFF"/>
          <w:lang w:val="en-US"/>
        </w:rPr>
        <w:t>fishers</w:t>
      </w:r>
      <w:r w:rsidR="001E7046">
        <w:rPr>
          <w:rFonts w:ascii="Times New Roman" w:hAnsi="Times New Roman" w:cs="Times New Roman"/>
          <w:color w:val="222222"/>
          <w:shd w:val="clear" w:color="auto" w:fill="FFFFFF"/>
          <w:lang w:val="en-US"/>
        </w:rPr>
        <w:t xml:space="preserve"> </w:t>
      </w:r>
      <w:r w:rsidR="00565E35">
        <w:rPr>
          <w:rFonts w:ascii="Times New Roman" w:hAnsi="Times New Roman" w:cs="Times New Roman"/>
          <w:color w:val="222222"/>
          <w:shd w:val="clear" w:color="auto" w:fill="FFFFFF"/>
          <w:lang w:val="en-US"/>
        </w:rPr>
        <w:t>face in real life</w:t>
      </w:r>
      <w:r w:rsidR="0032735B">
        <w:rPr>
          <w:rFonts w:ascii="Times New Roman" w:hAnsi="Times New Roman" w:cs="Times New Roman"/>
          <w:color w:val="222222"/>
          <w:shd w:val="clear" w:color="auto" w:fill="FFFFFF"/>
          <w:lang w:val="en-US"/>
        </w:rPr>
        <w:t>:</w:t>
      </w:r>
      <w:r w:rsidR="0073165A">
        <w:rPr>
          <w:rFonts w:ascii="Times New Roman" w:hAnsi="Times New Roman" w:cs="Times New Roman"/>
          <w:color w:val="222222"/>
          <w:shd w:val="clear" w:color="auto" w:fill="FFFFFF"/>
          <w:lang w:val="en-US"/>
        </w:rPr>
        <w:t xml:space="preserve"> </w:t>
      </w:r>
      <w:r w:rsidR="00191D6A">
        <w:rPr>
          <w:rFonts w:ascii="Times New Roman" w:hAnsi="Times New Roman" w:cs="Times New Roman"/>
          <w:color w:val="222222"/>
          <w:shd w:val="clear" w:color="auto" w:fill="FFFFFF"/>
          <w:lang w:val="en-US"/>
        </w:rPr>
        <w:t xml:space="preserve">collective exclusive access </w:t>
      </w:r>
      <w:r w:rsidR="00340299">
        <w:rPr>
          <w:rFonts w:ascii="Times New Roman" w:hAnsi="Times New Roman" w:cs="Times New Roman"/>
          <w:color w:val="222222"/>
          <w:shd w:val="clear" w:color="auto" w:fill="FFFFFF"/>
          <w:lang w:val="en-US"/>
        </w:rPr>
        <w:t xml:space="preserve">and </w:t>
      </w:r>
      <w:r w:rsidR="00340299" w:rsidRPr="0032735B">
        <w:rPr>
          <w:rFonts w:ascii="Times New Roman" w:hAnsi="Times New Roman" w:cs="Times New Roman"/>
          <w:i/>
          <w:color w:val="222222"/>
          <w:shd w:val="clear" w:color="auto" w:fill="FFFFFF"/>
          <w:lang w:val="en-US"/>
        </w:rPr>
        <w:t>pseudo</w:t>
      </w:r>
      <w:r w:rsidR="00340299">
        <w:rPr>
          <w:rFonts w:ascii="Times New Roman" w:hAnsi="Times New Roman" w:cs="Times New Roman"/>
          <w:color w:val="222222"/>
          <w:shd w:val="clear" w:color="auto" w:fill="FFFFFF"/>
          <w:lang w:val="en-US"/>
        </w:rPr>
        <w:t xml:space="preserve"> open access</w:t>
      </w:r>
      <w:r w:rsidR="000D7D8E">
        <w:rPr>
          <w:rFonts w:ascii="Times New Roman" w:hAnsi="Times New Roman" w:cs="Times New Roman"/>
          <w:color w:val="222222"/>
          <w:shd w:val="clear" w:color="auto" w:fill="FFFFFF"/>
          <w:lang w:val="en-US"/>
        </w:rPr>
        <w:t xml:space="preserve">. </w:t>
      </w:r>
      <w:r w:rsidR="00726D43">
        <w:rPr>
          <w:rFonts w:ascii="Times New Roman" w:hAnsi="Times New Roman" w:cs="Times New Roman"/>
          <w:color w:val="222222"/>
          <w:shd w:val="clear" w:color="auto" w:fill="FFFFFF"/>
          <w:lang w:val="en-US"/>
        </w:rPr>
        <w:t>C</w:t>
      </w:r>
      <w:r w:rsidR="002D7BC5" w:rsidRPr="002856A9">
        <w:rPr>
          <w:rFonts w:ascii="Times New Roman" w:hAnsi="Times New Roman" w:cs="Times New Roman"/>
          <w:color w:val="222222"/>
          <w:shd w:val="clear" w:color="auto" w:fill="FFFFFF"/>
          <w:lang w:val="en-US"/>
        </w:rPr>
        <w:t xml:space="preserve">ompliance and peer-enforcement were higher under the </w:t>
      </w:r>
      <w:r w:rsidR="00191D6A">
        <w:rPr>
          <w:rFonts w:ascii="Times New Roman" w:hAnsi="Times New Roman" w:cs="Times New Roman"/>
          <w:color w:val="222222"/>
          <w:shd w:val="clear" w:color="auto" w:fill="FFFFFF"/>
          <w:lang w:val="en-US"/>
        </w:rPr>
        <w:t>exclusive access</w:t>
      </w:r>
      <w:r w:rsidR="001C2EDD">
        <w:rPr>
          <w:rFonts w:ascii="Times New Roman" w:hAnsi="Times New Roman" w:cs="Times New Roman"/>
          <w:color w:val="222222"/>
          <w:shd w:val="clear" w:color="auto" w:fill="FFFFFF"/>
          <w:lang w:val="en-US"/>
        </w:rPr>
        <w:t xml:space="preserve"> frame</w:t>
      </w:r>
      <w:r w:rsidR="00191D6A" w:rsidRPr="002856A9">
        <w:rPr>
          <w:rFonts w:ascii="Times New Roman" w:hAnsi="Times New Roman" w:cs="Times New Roman"/>
          <w:color w:val="222222"/>
          <w:shd w:val="clear" w:color="auto" w:fill="FFFFFF"/>
          <w:lang w:val="en-US"/>
        </w:rPr>
        <w:t xml:space="preserve"> </w:t>
      </w:r>
      <w:r w:rsidR="00191D6A">
        <w:rPr>
          <w:rFonts w:ascii="Times New Roman" w:hAnsi="Times New Roman" w:cs="Times New Roman"/>
          <w:color w:val="222222"/>
          <w:shd w:val="clear" w:color="auto" w:fill="FFFFFF"/>
          <w:lang w:val="en-US"/>
        </w:rPr>
        <w:t xml:space="preserve">for </w:t>
      </w:r>
      <w:r w:rsidR="002D7BC5" w:rsidRPr="002856A9">
        <w:rPr>
          <w:rFonts w:ascii="Times New Roman" w:hAnsi="Times New Roman" w:cs="Times New Roman"/>
          <w:color w:val="222222"/>
          <w:shd w:val="clear" w:color="auto" w:fill="FFFFFF"/>
          <w:lang w:val="en-US"/>
        </w:rPr>
        <w:t>fishers</w:t>
      </w:r>
      <w:r w:rsidR="001A2CDA" w:rsidRPr="002856A9">
        <w:rPr>
          <w:rFonts w:ascii="Times New Roman" w:hAnsi="Times New Roman" w:cs="Times New Roman"/>
          <w:color w:val="222222"/>
          <w:shd w:val="clear" w:color="auto" w:fill="FFFFFF"/>
          <w:lang w:val="en-US"/>
        </w:rPr>
        <w:t xml:space="preserve"> </w:t>
      </w:r>
      <w:r w:rsidR="005843F6">
        <w:rPr>
          <w:rFonts w:ascii="Times New Roman" w:hAnsi="Times New Roman" w:cs="Times New Roman"/>
          <w:color w:val="222222"/>
          <w:shd w:val="clear" w:color="auto" w:fill="FFFFFF"/>
          <w:lang w:val="en-US"/>
        </w:rPr>
        <w:t xml:space="preserve">who </w:t>
      </w:r>
      <w:r w:rsidR="000D7D8E" w:rsidRPr="002856A9">
        <w:rPr>
          <w:rFonts w:ascii="Times New Roman" w:hAnsi="Times New Roman" w:cs="Times New Roman"/>
          <w:color w:val="222222"/>
          <w:shd w:val="clear" w:color="auto" w:fill="FFFFFF"/>
          <w:lang w:val="en-US"/>
        </w:rPr>
        <w:t xml:space="preserve">have experienced effective management </w:t>
      </w:r>
      <w:r w:rsidR="00E20512" w:rsidRPr="002856A9">
        <w:rPr>
          <w:rFonts w:ascii="Times New Roman" w:hAnsi="Times New Roman" w:cs="Times New Roman"/>
          <w:color w:val="222222"/>
          <w:shd w:val="clear" w:color="auto" w:fill="FFFFFF"/>
          <w:lang w:val="en-US"/>
        </w:rPr>
        <w:t xml:space="preserve">under </w:t>
      </w:r>
      <w:r w:rsidR="00191D6A">
        <w:rPr>
          <w:rFonts w:ascii="Times New Roman" w:hAnsi="Times New Roman" w:cs="Times New Roman"/>
          <w:color w:val="222222"/>
          <w:shd w:val="clear" w:color="auto" w:fill="FFFFFF"/>
          <w:lang w:val="en-US"/>
        </w:rPr>
        <w:t xml:space="preserve">exclusive access </w:t>
      </w:r>
      <w:r w:rsidR="000D7D8E" w:rsidRPr="002856A9">
        <w:rPr>
          <w:rFonts w:ascii="Times New Roman" w:hAnsi="Times New Roman" w:cs="Times New Roman"/>
          <w:color w:val="222222"/>
          <w:shd w:val="clear" w:color="auto" w:fill="FFFFFF"/>
          <w:lang w:val="en-US"/>
        </w:rPr>
        <w:t>in real</w:t>
      </w:r>
      <w:r w:rsidR="0018734E" w:rsidRPr="002856A9">
        <w:rPr>
          <w:rFonts w:ascii="Times New Roman" w:hAnsi="Times New Roman" w:cs="Times New Roman"/>
          <w:color w:val="222222"/>
          <w:shd w:val="clear" w:color="auto" w:fill="FFFFFF"/>
          <w:lang w:val="en-US"/>
        </w:rPr>
        <w:t xml:space="preserve"> </w:t>
      </w:r>
      <w:r w:rsidR="000D7D8E" w:rsidRPr="002856A9">
        <w:rPr>
          <w:rFonts w:ascii="Times New Roman" w:hAnsi="Times New Roman" w:cs="Times New Roman"/>
          <w:color w:val="222222"/>
          <w:shd w:val="clear" w:color="auto" w:fill="FFFFFF"/>
          <w:lang w:val="en-US"/>
        </w:rPr>
        <w:t>life.</w:t>
      </w:r>
      <w:r w:rsidR="002856A9" w:rsidRPr="002856A9">
        <w:rPr>
          <w:rFonts w:ascii="Times New Roman" w:hAnsi="Times New Roman" w:cs="Times New Roman"/>
          <w:color w:val="222222"/>
          <w:shd w:val="clear" w:color="auto" w:fill="FFFFFF"/>
          <w:lang w:val="en-US"/>
        </w:rPr>
        <w:t xml:space="preserve"> </w:t>
      </w:r>
      <w:r w:rsidR="00FC7C9A">
        <w:rPr>
          <w:rFonts w:ascii="Times New Roman" w:hAnsi="Times New Roman" w:cs="Times New Roman"/>
          <w:color w:val="222222"/>
          <w:shd w:val="clear" w:color="auto" w:fill="FFFFFF"/>
          <w:lang w:val="en-US"/>
        </w:rPr>
        <w:t>These fishers sustained high compliance</w:t>
      </w:r>
      <w:r w:rsidR="002856A9" w:rsidRPr="002856A9">
        <w:rPr>
          <w:rFonts w:ascii="Times New Roman" w:hAnsi="Times New Roman" w:cs="Times New Roman"/>
          <w:color w:val="222222"/>
          <w:shd w:val="clear" w:color="auto" w:fill="FFFFFF"/>
          <w:lang w:val="en-US"/>
        </w:rPr>
        <w:t xml:space="preserve"> </w:t>
      </w:r>
      <w:r w:rsidR="00D93F52">
        <w:rPr>
          <w:rFonts w:ascii="Times New Roman" w:hAnsi="Times New Roman" w:cs="Times New Roman"/>
          <w:color w:val="222222"/>
          <w:shd w:val="clear" w:color="auto" w:fill="FFFFFF"/>
          <w:lang w:val="en-US"/>
        </w:rPr>
        <w:t xml:space="preserve">only </w:t>
      </w:r>
      <w:r w:rsidR="00FC7C9A">
        <w:rPr>
          <w:rFonts w:ascii="Times New Roman" w:hAnsi="Times New Roman" w:cs="Times New Roman"/>
          <w:color w:val="222222"/>
          <w:shd w:val="clear" w:color="auto" w:fill="FFFFFF"/>
          <w:lang w:val="en-US"/>
        </w:rPr>
        <w:t>under</w:t>
      </w:r>
      <w:r w:rsidR="00191D6A">
        <w:rPr>
          <w:rFonts w:ascii="Times New Roman" w:hAnsi="Times New Roman" w:cs="Times New Roman"/>
          <w:color w:val="222222"/>
          <w:shd w:val="clear" w:color="auto" w:fill="FFFFFF"/>
          <w:lang w:val="en-US"/>
        </w:rPr>
        <w:t xml:space="preserve"> the exclusive access fram</w:t>
      </w:r>
      <w:r w:rsidR="00D93F52">
        <w:rPr>
          <w:rFonts w:ascii="Times New Roman" w:hAnsi="Times New Roman" w:cs="Times New Roman"/>
          <w:color w:val="222222"/>
          <w:shd w:val="clear" w:color="auto" w:fill="FFFFFF"/>
          <w:lang w:val="en-US"/>
        </w:rPr>
        <w:t>e and</w:t>
      </w:r>
      <w:r w:rsidR="002856A9" w:rsidRPr="002856A9">
        <w:rPr>
          <w:rFonts w:ascii="Times New Roman" w:hAnsi="Times New Roman" w:cs="Times New Roman"/>
          <w:color w:val="222222"/>
          <w:shd w:val="clear" w:color="auto" w:fill="FFFFFF"/>
          <w:lang w:val="en-US"/>
        </w:rPr>
        <w:t xml:space="preserve"> in the presence of peer-enforcement</w:t>
      </w:r>
      <w:r w:rsidR="00191D6A">
        <w:rPr>
          <w:rFonts w:ascii="Times New Roman" w:hAnsi="Times New Roman" w:cs="Times New Roman"/>
          <w:color w:val="222222"/>
          <w:shd w:val="clear" w:color="auto" w:fill="FFFFFF"/>
          <w:lang w:val="en-US"/>
        </w:rPr>
        <w:t>,</w:t>
      </w:r>
      <w:r w:rsidR="002856A9" w:rsidRPr="002856A9">
        <w:rPr>
          <w:rFonts w:ascii="Times New Roman" w:hAnsi="Times New Roman" w:cs="Times New Roman"/>
          <w:color w:val="222222"/>
          <w:shd w:val="clear" w:color="auto" w:fill="FFFFFF"/>
          <w:lang w:val="en-US"/>
        </w:rPr>
        <w:t xml:space="preserve"> s</w:t>
      </w:r>
      <w:r w:rsidR="001A2CDA" w:rsidRPr="002856A9">
        <w:rPr>
          <w:rFonts w:ascii="Times New Roman" w:hAnsi="Times New Roman" w:cs="Times New Roman"/>
          <w:color w:val="222222"/>
          <w:shd w:val="clear" w:color="auto" w:fill="FFFFFF"/>
          <w:lang w:val="en-US"/>
        </w:rPr>
        <w:t>uggesting</w:t>
      </w:r>
      <w:r w:rsidR="00BE33BC" w:rsidRPr="002856A9">
        <w:rPr>
          <w:rFonts w:ascii="Times New Roman" w:hAnsi="Times New Roman" w:cs="Times New Roman"/>
          <w:color w:val="222222"/>
          <w:shd w:val="clear" w:color="auto" w:fill="FFFFFF"/>
          <w:lang w:val="en-US"/>
        </w:rPr>
        <w:t xml:space="preserve"> that </w:t>
      </w:r>
      <w:r w:rsidR="00CD32CD" w:rsidRPr="002856A9">
        <w:rPr>
          <w:rFonts w:ascii="Times New Roman" w:hAnsi="Times New Roman" w:cs="Times New Roman"/>
          <w:color w:val="222222"/>
          <w:shd w:val="clear" w:color="auto" w:fill="FFFFFF"/>
          <w:lang w:val="en-US"/>
        </w:rPr>
        <w:t xml:space="preserve">formal </w:t>
      </w:r>
      <w:r w:rsidR="00BE33BC" w:rsidRPr="002856A9">
        <w:rPr>
          <w:rFonts w:ascii="Times New Roman" w:hAnsi="Times New Roman" w:cs="Times New Roman"/>
          <w:color w:val="222222"/>
          <w:shd w:val="clear" w:color="auto" w:fill="FFFFFF"/>
          <w:lang w:val="en-US"/>
        </w:rPr>
        <w:t>access regime</w:t>
      </w:r>
      <w:r w:rsidR="00CD32CD" w:rsidRPr="002856A9">
        <w:rPr>
          <w:rFonts w:ascii="Times New Roman" w:hAnsi="Times New Roman" w:cs="Times New Roman"/>
          <w:color w:val="222222"/>
          <w:shd w:val="clear" w:color="auto" w:fill="FFFFFF"/>
          <w:lang w:val="en-US"/>
        </w:rPr>
        <w:t>s</w:t>
      </w:r>
      <w:r w:rsidR="00BE33BC" w:rsidRPr="002856A9">
        <w:rPr>
          <w:rFonts w:ascii="Times New Roman" w:hAnsi="Times New Roman" w:cs="Times New Roman"/>
          <w:color w:val="222222"/>
          <w:shd w:val="clear" w:color="auto" w:fill="FFFFFF"/>
          <w:lang w:val="en-US"/>
        </w:rPr>
        <w:t xml:space="preserve"> </w:t>
      </w:r>
      <w:r w:rsidR="00CD32CD" w:rsidRPr="002856A9">
        <w:rPr>
          <w:rFonts w:ascii="Times New Roman" w:hAnsi="Times New Roman" w:cs="Times New Roman"/>
          <w:color w:val="222222"/>
          <w:shd w:val="clear" w:color="auto" w:fill="FFFFFF"/>
          <w:lang w:val="en-US"/>
        </w:rPr>
        <w:t>interact</w:t>
      </w:r>
      <w:r w:rsidR="00BE33BC" w:rsidRPr="002856A9">
        <w:rPr>
          <w:rFonts w:ascii="Times New Roman" w:hAnsi="Times New Roman" w:cs="Times New Roman"/>
          <w:color w:val="222222"/>
          <w:shd w:val="clear" w:color="auto" w:fill="FFFFFF"/>
          <w:lang w:val="en-US"/>
        </w:rPr>
        <w:t xml:space="preserve"> with informal institutions to determine</w:t>
      </w:r>
      <w:r w:rsidR="002E49AF" w:rsidRPr="002856A9">
        <w:rPr>
          <w:rFonts w:ascii="Times New Roman" w:hAnsi="Times New Roman" w:cs="Times New Roman"/>
          <w:color w:val="222222"/>
          <w:shd w:val="clear" w:color="auto" w:fill="FFFFFF"/>
          <w:lang w:val="en-US"/>
        </w:rPr>
        <w:t xml:space="preserve"> </w:t>
      </w:r>
      <w:r w:rsidR="001A2CDA" w:rsidRPr="002856A9">
        <w:rPr>
          <w:rFonts w:ascii="Times New Roman" w:hAnsi="Times New Roman" w:cs="Times New Roman"/>
          <w:color w:val="222222"/>
          <w:shd w:val="clear" w:color="auto" w:fill="FFFFFF"/>
          <w:lang w:val="en-US"/>
        </w:rPr>
        <w:t>local stewardship</w:t>
      </w:r>
      <w:r w:rsidR="00BE33BC" w:rsidRPr="002856A9">
        <w:rPr>
          <w:rFonts w:ascii="Times New Roman" w:hAnsi="Times New Roman" w:cs="Times New Roman"/>
          <w:color w:val="222222"/>
          <w:shd w:val="clear" w:color="auto" w:fill="FFFFFF"/>
          <w:lang w:val="en-US"/>
        </w:rPr>
        <w:t>.</w:t>
      </w:r>
      <w:r w:rsidR="00BE33BC" w:rsidRPr="00BE33BC">
        <w:rPr>
          <w:rFonts w:ascii="Times New Roman" w:hAnsi="Times New Roman" w:cs="Times New Roman"/>
          <w:color w:val="222222"/>
          <w:shd w:val="clear" w:color="auto" w:fill="FFFFFF"/>
          <w:lang w:val="en-US"/>
        </w:rPr>
        <w:t xml:space="preserve"> </w:t>
      </w:r>
      <w:bookmarkStart w:id="4" w:name="_Hlk513112571"/>
    </w:p>
    <w:p w14:paraId="1C0F3CC2" w14:textId="77777777" w:rsidR="00410F00" w:rsidRDefault="00410F00" w:rsidP="00E605EE">
      <w:pPr>
        <w:spacing w:line="480" w:lineRule="auto"/>
        <w:rPr>
          <w:rFonts w:ascii="Times New Roman" w:hAnsi="Times New Roman" w:cs="Times New Roman"/>
          <w:b/>
          <w:lang w:val="en-US"/>
        </w:rPr>
      </w:pPr>
    </w:p>
    <w:p w14:paraId="08FC81A8" w14:textId="77777777" w:rsidR="00410F00" w:rsidRDefault="00410F00" w:rsidP="00E605EE">
      <w:pPr>
        <w:spacing w:line="480" w:lineRule="auto"/>
        <w:rPr>
          <w:rFonts w:ascii="Times New Roman" w:hAnsi="Times New Roman" w:cs="Times New Roman"/>
          <w:b/>
          <w:lang w:val="en-US"/>
        </w:rPr>
      </w:pPr>
    </w:p>
    <w:p w14:paraId="671A570B" w14:textId="77777777" w:rsidR="00410F00" w:rsidRDefault="00410F00" w:rsidP="00E605EE">
      <w:pPr>
        <w:spacing w:line="480" w:lineRule="auto"/>
        <w:rPr>
          <w:rFonts w:ascii="Times New Roman" w:hAnsi="Times New Roman" w:cs="Times New Roman"/>
          <w:b/>
          <w:lang w:val="en-US"/>
        </w:rPr>
      </w:pPr>
    </w:p>
    <w:p w14:paraId="59881CB1" w14:textId="77777777" w:rsidR="00410F00" w:rsidRDefault="00410F00" w:rsidP="00E605EE">
      <w:pPr>
        <w:spacing w:line="480" w:lineRule="auto"/>
        <w:rPr>
          <w:rFonts w:ascii="Times New Roman" w:hAnsi="Times New Roman" w:cs="Times New Roman"/>
          <w:b/>
          <w:lang w:val="en-US"/>
        </w:rPr>
      </w:pPr>
    </w:p>
    <w:p w14:paraId="7EAB9FA0" w14:textId="77777777" w:rsidR="00410F00" w:rsidRDefault="00410F00" w:rsidP="00E605EE">
      <w:pPr>
        <w:spacing w:line="480" w:lineRule="auto"/>
        <w:rPr>
          <w:rFonts w:ascii="Times New Roman" w:hAnsi="Times New Roman" w:cs="Times New Roman"/>
          <w:b/>
          <w:lang w:val="en-US"/>
        </w:rPr>
      </w:pPr>
    </w:p>
    <w:p w14:paraId="61CB1A5C" w14:textId="77777777" w:rsidR="00410F00" w:rsidRDefault="00410F00" w:rsidP="00E605EE">
      <w:pPr>
        <w:spacing w:line="480" w:lineRule="auto"/>
        <w:rPr>
          <w:rFonts w:ascii="Times New Roman" w:hAnsi="Times New Roman" w:cs="Times New Roman"/>
          <w:b/>
          <w:lang w:val="en-US"/>
        </w:rPr>
      </w:pPr>
    </w:p>
    <w:p w14:paraId="55E518B3" w14:textId="77777777" w:rsidR="00410F00" w:rsidRDefault="00410F00" w:rsidP="00E605EE">
      <w:pPr>
        <w:spacing w:line="480" w:lineRule="auto"/>
        <w:rPr>
          <w:rFonts w:ascii="Times New Roman" w:hAnsi="Times New Roman" w:cs="Times New Roman"/>
          <w:b/>
          <w:lang w:val="en-US"/>
        </w:rPr>
      </w:pPr>
    </w:p>
    <w:p w14:paraId="7956EB3E" w14:textId="77777777" w:rsidR="00410F00" w:rsidRDefault="00410F00" w:rsidP="00E605EE">
      <w:pPr>
        <w:spacing w:line="480" w:lineRule="auto"/>
        <w:rPr>
          <w:rFonts w:ascii="Times New Roman" w:hAnsi="Times New Roman" w:cs="Times New Roman"/>
          <w:b/>
          <w:lang w:val="en-US"/>
        </w:rPr>
      </w:pPr>
    </w:p>
    <w:p w14:paraId="3FF649E9" w14:textId="77777777" w:rsidR="00410F00" w:rsidRDefault="00410F00" w:rsidP="00E605EE">
      <w:pPr>
        <w:spacing w:line="480" w:lineRule="auto"/>
        <w:rPr>
          <w:rFonts w:ascii="Times New Roman" w:hAnsi="Times New Roman" w:cs="Times New Roman"/>
          <w:b/>
          <w:lang w:val="en-US"/>
        </w:rPr>
      </w:pPr>
    </w:p>
    <w:p w14:paraId="0E9238B1" w14:textId="77777777" w:rsidR="00410F00" w:rsidRDefault="00410F00" w:rsidP="00E605EE">
      <w:pPr>
        <w:spacing w:line="480" w:lineRule="auto"/>
        <w:rPr>
          <w:rFonts w:ascii="Times New Roman" w:hAnsi="Times New Roman" w:cs="Times New Roman"/>
          <w:b/>
          <w:lang w:val="en-US"/>
        </w:rPr>
      </w:pPr>
    </w:p>
    <w:p w14:paraId="7184B190" w14:textId="309B7329" w:rsidR="00E605EE" w:rsidRDefault="005227B5" w:rsidP="00E605EE">
      <w:pPr>
        <w:spacing w:line="480" w:lineRule="auto"/>
        <w:rPr>
          <w:rFonts w:ascii="Times New Roman" w:hAnsi="Times New Roman" w:cs="Times New Roman"/>
          <w:b/>
          <w:lang w:val="en-US"/>
        </w:rPr>
      </w:pPr>
      <w:r w:rsidRPr="00AC1025">
        <w:rPr>
          <w:rFonts w:ascii="Times New Roman" w:hAnsi="Times New Roman" w:cs="Times New Roman"/>
          <w:b/>
          <w:lang w:val="en-US"/>
        </w:rPr>
        <w:lastRenderedPageBreak/>
        <w:t>Introduction</w:t>
      </w:r>
    </w:p>
    <w:p w14:paraId="59AAFB62" w14:textId="7F98077C" w:rsidR="00BD3B34" w:rsidRPr="008F23E6" w:rsidRDefault="00C71780" w:rsidP="00F47144">
      <w:pPr>
        <w:spacing w:line="480" w:lineRule="auto"/>
        <w:rPr>
          <w:rFonts w:ascii="Times New Roman" w:hAnsi="Times New Roman" w:cs="Times New Roman"/>
          <w:lang w:val="en-US"/>
        </w:rPr>
      </w:pPr>
      <w:bookmarkStart w:id="5" w:name="_Hlk510527320"/>
      <w:bookmarkEnd w:id="2"/>
      <w:r w:rsidRPr="00C71780">
        <w:rPr>
          <w:rFonts w:ascii="Times New Roman" w:hAnsi="Times New Roman" w:cs="Times New Roman"/>
          <w:lang w:val="en-US"/>
        </w:rPr>
        <w:t>Local environmental stewardship is a promising path</w:t>
      </w:r>
      <w:r w:rsidR="002F154E">
        <w:rPr>
          <w:rFonts w:ascii="Times New Roman" w:hAnsi="Times New Roman" w:cs="Times New Roman"/>
          <w:lang w:val="en-US"/>
        </w:rPr>
        <w:t>way</w:t>
      </w:r>
      <w:r w:rsidRPr="00C71780">
        <w:rPr>
          <w:rFonts w:ascii="Times New Roman" w:hAnsi="Times New Roman" w:cs="Times New Roman"/>
          <w:lang w:val="en-US"/>
        </w:rPr>
        <w:t xml:space="preserve"> </w:t>
      </w:r>
      <w:r w:rsidR="002F154E">
        <w:rPr>
          <w:rFonts w:ascii="Times New Roman" w:hAnsi="Times New Roman" w:cs="Times New Roman"/>
          <w:lang w:val="en-US"/>
        </w:rPr>
        <w:t>toward</w:t>
      </w:r>
      <w:r w:rsidR="007B2231">
        <w:rPr>
          <w:rFonts w:ascii="Times New Roman" w:hAnsi="Times New Roman" w:cs="Times New Roman"/>
          <w:lang w:val="en-US"/>
        </w:rPr>
        <w:t>s</w:t>
      </w:r>
      <w:r w:rsidRPr="00C71780">
        <w:rPr>
          <w:rFonts w:ascii="Times New Roman" w:hAnsi="Times New Roman" w:cs="Times New Roman"/>
          <w:lang w:val="en-US"/>
        </w:rPr>
        <w:t xml:space="preserve"> </w:t>
      </w:r>
      <w:r w:rsidR="00291640">
        <w:rPr>
          <w:rFonts w:ascii="Times New Roman" w:hAnsi="Times New Roman" w:cs="Times New Roman"/>
          <w:lang w:val="en-US"/>
        </w:rPr>
        <w:t xml:space="preserve">the </w:t>
      </w:r>
      <w:r w:rsidRPr="00C71780">
        <w:rPr>
          <w:rFonts w:ascii="Times New Roman" w:hAnsi="Times New Roman" w:cs="Times New Roman"/>
          <w:lang w:val="en-US"/>
        </w:rPr>
        <w:t>sustainab</w:t>
      </w:r>
      <w:r w:rsidR="005E0E45">
        <w:rPr>
          <w:rFonts w:ascii="Times New Roman" w:hAnsi="Times New Roman" w:cs="Times New Roman"/>
          <w:lang w:val="en-US"/>
        </w:rPr>
        <w:t>le use</w:t>
      </w:r>
      <w:r w:rsidRPr="00C71780">
        <w:rPr>
          <w:rFonts w:ascii="Times New Roman" w:hAnsi="Times New Roman" w:cs="Times New Roman"/>
          <w:lang w:val="en-US"/>
        </w:rPr>
        <w:t xml:space="preserve"> </w:t>
      </w:r>
      <w:r w:rsidR="00291640">
        <w:rPr>
          <w:rFonts w:ascii="Times New Roman" w:hAnsi="Times New Roman" w:cs="Times New Roman"/>
          <w:lang w:val="en-US"/>
        </w:rPr>
        <w:t xml:space="preserve">of </w:t>
      </w:r>
      <w:r w:rsidRPr="00C71780">
        <w:rPr>
          <w:rFonts w:ascii="Times New Roman" w:hAnsi="Times New Roman" w:cs="Times New Roman"/>
          <w:lang w:val="en-US"/>
        </w:rPr>
        <w:t>common</w:t>
      </w:r>
      <w:r w:rsidR="008C3F9E">
        <w:rPr>
          <w:rFonts w:ascii="Times New Roman" w:hAnsi="Times New Roman" w:cs="Times New Roman"/>
          <w:lang w:val="en-US"/>
        </w:rPr>
        <w:t>-</w:t>
      </w:r>
      <w:r w:rsidRPr="00C71780">
        <w:rPr>
          <w:rFonts w:ascii="Times New Roman" w:hAnsi="Times New Roman" w:cs="Times New Roman"/>
          <w:lang w:val="en-US"/>
        </w:rPr>
        <w:t xml:space="preserve">pool </w:t>
      </w:r>
      <w:r w:rsidR="00461A49" w:rsidRPr="00C71780">
        <w:rPr>
          <w:rFonts w:ascii="Times New Roman" w:hAnsi="Times New Roman" w:cs="Times New Roman"/>
          <w:lang w:val="en-US"/>
        </w:rPr>
        <w:t xml:space="preserve">natural </w:t>
      </w:r>
      <w:r w:rsidRPr="00C71780">
        <w:rPr>
          <w:rFonts w:ascii="Times New Roman" w:hAnsi="Times New Roman" w:cs="Times New Roman"/>
          <w:lang w:val="en-US"/>
        </w:rPr>
        <w:t>resource</w:t>
      </w:r>
      <w:r w:rsidR="00D072DC">
        <w:rPr>
          <w:rFonts w:ascii="Times New Roman" w:hAnsi="Times New Roman" w:cs="Times New Roman"/>
          <w:lang w:val="en-US"/>
        </w:rPr>
        <w:t>s</w:t>
      </w:r>
      <w:r w:rsidRPr="00C71780">
        <w:rPr>
          <w:rFonts w:ascii="Times New Roman" w:hAnsi="Times New Roman" w:cs="Times New Roman"/>
          <w:lang w:val="en-US"/>
        </w:rPr>
        <w:t xml:space="preserve"> </w:t>
      </w:r>
      <w:r w:rsidR="00210E36">
        <w:rPr>
          <w:rFonts w:ascii="Times New Roman" w:hAnsi="Times New Roman" w:cs="Times New Roman"/>
          <w:lang w:val="en-US"/>
        </w:rPr>
        <w:t>(CPR)</w:t>
      </w:r>
      <w:r w:rsidR="002F154E" w:rsidRPr="002F154E">
        <w:rPr>
          <w:rFonts w:ascii="Times New Roman" w:hAnsi="Times New Roman" w:cs="Times New Roman"/>
          <w:lang w:val="en-US"/>
        </w:rPr>
        <w:t xml:space="preserve"> </w:t>
      </w:r>
      <w:r w:rsidR="002F154E">
        <w:rPr>
          <w:rFonts w:ascii="Times New Roman" w:hAnsi="Times New Roman" w:cs="Times New Roman"/>
          <w:lang w:val="en-US"/>
        </w:rPr>
        <w:fldChar w:fldCharType="begin"/>
      </w:r>
      <w:r w:rsidR="00133703">
        <w:rPr>
          <w:rFonts w:ascii="Times New Roman" w:hAnsi="Times New Roman" w:cs="Times New Roman"/>
          <w:lang w:val="en-US"/>
        </w:rPr>
        <w:instrText xml:space="preserve"> ADDIN ZOTERO_ITEM CSL_CITATION {"citationID":"nnCm8KXH","properties":{"formattedCitation":"(Bennett et al. 2018)","plainCitation":"(Bennett et al. 2018)","noteIndex":0},"citationItems":[{"id":1912,"uris":["http://zotero.org/users/3065856/items/JYNE79IH"],"uri":["http://zotero.org/users/3065856/items/JYNE79IH"],"itemData":{"id":1912,"type":"article-journal","title":"Environmental Stewardship: A Conceptual Review and Analytical Framework","container-title":"Environmental Management","page":"1-18","source":"link.springer.com","abstract":"There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environment.","DOI":"10.1007/s00267-017-0993-2","ISSN":"0364-152X, 1432-1009","title-short":"Environmental Stewardship","journalAbbreviation":"Environmental Management","language":"en","author":[{"family":"Bennett","given":"Nathan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2F154E">
        <w:rPr>
          <w:rFonts w:ascii="Times New Roman" w:hAnsi="Times New Roman" w:cs="Times New Roman"/>
          <w:lang w:val="en-US"/>
        </w:rPr>
        <w:fldChar w:fldCharType="separate"/>
      </w:r>
      <w:r w:rsidR="002F154E" w:rsidRPr="00C66415">
        <w:rPr>
          <w:rFonts w:ascii="Times New Roman" w:hAnsi="Times New Roman" w:cs="Times New Roman"/>
          <w:lang w:val="en-US"/>
        </w:rPr>
        <w:t>(Bennett et al. 2018)</w:t>
      </w:r>
      <w:r w:rsidR="002F154E">
        <w:rPr>
          <w:rFonts w:ascii="Times New Roman" w:hAnsi="Times New Roman" w:cs="Times New Roman"/>
          <w:lang w:val="en-US"/>
        </w:rPr>
        <w:fldChar w:fldCharType="end"/>
      </w:r>
      <w:r w:rsidRPr="00C71780">
        <w:rPr>
          <w:rFonts w:ascii="Times New Roman" w:hAnsi="Times New Roman" w:cs="Times New Roman"/>
          <w:lang w:val="en-US"/>
        </w:rPr>
        <w:t xml:space="preserve">. </w:t>
      </w:r>
      <w:r w:rsidR="00BD3B34">
        <w:rPr>
          <w:rFonts w:ascii="Times New Roman" w:hAnsi="Times New Roman" w:cs="Times New Roman"/>
          <w:lang w:val="en-US"/>
        </w:rPr>
        <w:t xml:space="preserve">Under </w:t>
      </w:r>
      <w:r w:rsidR="00B2263D">
        <w:rPr>
          <w:rFonts w:ascii="Times New Roman" w:hAnsi="Times New Roman" w:cs="Times New Roman"/>
          <w:lang w:val="en-US"/>
        </w:rPr>
        <w:t>effective</w:t>
      </w:r>
      <w:r w:rsidRPr="00C71780">
        <w:rPr>
          <w:rFonts w:ascii="Times New Roman" w:hAnsi="Times New Roman" w:cs="Times New Roman"/>
          <w:lang w:val="en-US"/>
        </w:rPr>
        <w:t xml:space="preserve"> local stewardship, </w:t>
      </w:r>
      <w:r w:rsidR="003129DC">
        <w:rPr>
          <w:rFonts w:ascii="Times New Roman" w:hAnsi="Times New Roman" w:cs="Times New Roman"/>
          <w:lang w:val="en-US"/>
        </w:rPr>
        <w:t>users</w:t>
      </w:r>
      <w:r w:rsidRPr="00C71780">
        <w:rPr>
          <w:rFonts w:ascii="Times New Roman" w:hAnsi="Times New Roman" w:cs="Times New Roman"/>
          <w:lang w:val="en-US"/>
        </w:rPr>
        <w:t xml:space="preserve"> protect and responsibly </w:t>
      </w:r>
      <w:r w:rsidR="00D73501">
        <w:rPr>
          <w:rFonts w:ascii="Times New Roman" w:hAnsi="Times New Roman" w:cs="Times New Roman"/>
          <w:lang w:val="en-US"/>
        </w:rPr>
        <w:t>harvest</w:t>
      </w:r>
      <w:r w:rsidRPr="00C71780">
        <w:rPr>
          <w:rFonts w:ascii="Times New Roman" w:hAnsi="Times New Roman" w:cs="Times New Roman"/>
          <w:lang w:val="en-US"/>
        </w:rPr>
        <w:t xml:space="preserve"> the resources</w:t>
      </w:r>
      <w:r w:rsidR="00D73501">
        <w:rPr>
          <w:rFonts w:ascii="Times New Roman" w:hAnsi="Times New Roman" w:cs="Times New Roman"/>
          <w:lang w:val="en-US"/>
        </w:rPr>
        <w:t xml:space="preserve"> </w:t>
      </w:r>
      <w:r w:rsidR="002F154E">
        <w:rPr>
          <w:rFonts w:ascii="Times New Roman" w:hAnsi="Times New Roman" w:cs="Times New Roman"/>
          <w:lang w:val="en-US"/>
        </w:rPr>
        <w:t>on which they depend</w:t>
      </w:r>
      <w:r w:rsidR="00CC5C92">
        <w:rPr>
          <w:rFonts w:ascii="Times New Roman" w:hAnsi="Times New Roman" w:cs="Times New Roman"/>
          <w:lang w:val="en-US"/>
        </w:rPr>
        <w:t xml:space="preserve"> </w:t>
      </w:r>
      <w:r w:rsidR="00CC5C92" w:rsidRPr="00CC5C92">
        <w:rPr>
          <w:rFonts w:ascii="Times New Roman" w:hAnsi="Times New Roman" w:cs="Times New Roman"/>
          <w:lang w:val="en-US"/>
        </w:rPr>
        <w:t xml:space="preserve">averting </w:t>
      </w:r>
      <w:r w:rsidRPr="00CC5C92">
        <w:rPr>
          <w:rFonts w:ascii="Times New Roman" w:hAnsi="Times New Roman" w:cs="Times New Roman"/>
          <w:lang w:val="en-US"/>
        </w:rPr>
        <w:t xml:space="preserve"> “</w:t>
      </w:r>
      <w:r w:rsidR="002F154E" w:rsidRPr="00CC5C92">
        <w:rPr>
          <w:rFonts w:ascii="Times New Roman" w:hAnsi="Times New Roman" w:cs="Times New Roman"/>
          <w:lang w:val="en-US"/>
        </w:rPr>
        <w:t>t</w:t>
      </w:r>
      <w:r w:rsidRPr="00CC5C92">
        <w:rPr>
          <w:rFonts w:ascii="Times New Roman" w:hAnsi="Times New Roman" w:cs="Times New Roman"/>
          <w:lang w:val="en-US"/>
        </w:rPr>
        <w:t xml:space="preserve">he tragedy of the commons” </w:t>
      </w:r>
      <w:r w:rsidRPr="00CC5C92">
        <w:rPr>
          <w:rFonts w:ascii="Times New Roman" w:hAnsi="Times New Roman" w:cs="Times New Roman"/>
          <w:lang w:val="en-US"/>
        </w:rPr>
        <w:fldChar w:fldCharType="begin"/>
      </w:r>
      <w:r w:rsidR="00056DA0" w:rsidRPr="00CC5C92">
        <w:rPr>
          <w:rFonts w:ascii="Times New Roman" w:hAnsi="Times New Roman" w:cs="Times New Roman"/>
          <w:lang w:val="en-US"/>
        </w:rPr>
        <w:instrText xml:space="preserve"> ADDIN ZOTERO_ITEM CSL_CITATION {"citationID":"EYTGApf0","properties":{"formattedCitation":"(Basurto 2005; Ostrom 1990)","plainCitation":"(Basurto 2005; Ostrom 1990)","noteIndex":0},"citationItems":[{"id":1033,"uris":["http://zotero.org/users/3065856/items/WSW4BJ7X"],"uri":["http://zotero.org/users/3065856/items/WSW4BJ7X"],"itemData":{"id":1033,"type":"article-journal","title":"How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Pr="00CC5C92">
        <w:rPr>
          <w:rFonts w:ascii="Times New Roman" w:hAnsi="Times New Roman" w:cs="Times New Roman"/>
          <w:lang w:val="en-US"/>
        </w:rPr>
        <w:fldChar w:fldCharType="separate"/>
      </w:r>
      <w:r w:rsidR="00056DA0" w:rsidRPr="00CC5C92">
        <w:rPr>
          <w:rFonts w:ascii="Times New Roman" w:hAnsi="Times New Roman" w:cs="Times New Roman"/>
          <w:lang w:val="en-US"/>
        </w:rPr>
        <w:t>(Basurto 2005; Ostrom 1990)</w:t>
      </w:r>
      <w:r w:rsidRPr="00CC5C92">
        <w:rPr>
          <w:rFonts w:ascii="Times New Roman" w:hAnsi="Times New Roman" w:cs="Times New Roman"/>
          <w:lang w:val="en-US"/>
        </w:rPr>
        <w:fldChar w:fldCharType="end"/>
      </w:r>
      <w:r w:rsidRPr="00CC5C92">
        <w:rPr>
          <w:rFonts w:ascii="Times New Roman" w:hAnsi="Times New Roman" w:cs="Times New Roman"/>
          <w:lang w:val="en-US"/>
        </w:rPr>
        <w:t>.</w:t>
      </w:r>
      <w:r w:rsidR="00681231">
        <w:rPr>
          <w:rFonts w:ascii="Times New Roman" w:hAnsi="Times New Roman" w:cs="Times New Roman"/>
          <w:lang w:val="en-US"/>
        </w:rPr>
        <w:t xml:space="preserve"> </w:t>
      </w:r>
      <w:r w:rsidR="00C64861">
        <w:rPr>
          <w:rFonts w:ascii="Times New Roman" w:hAnsi="Times New Roman" w:cs="Times New Roman"/>
          <w:lang w:val="en-US"/>
        </w:rPr>
        <w:t>In s</w:t>
      </w:r>
      <w:r w:rsidR="00C64861" w:rsidRPr="002F154E">
        <w:rPr>
          <w:rFonts w:ascii="Times New Roman" w:hAnsi="Times New Roman" w:cs="Times New Roman"/>
          <w:lang w:val="en-US"/>
        </w:rPr>
        <w:t>mall</w:t>
      </w:r>
      <w:r w:rsidR="002F154E" w:rsidRPr="002F154E">
        <w:rPr>
          <w:rFonts w:ascii="Times New Roman" w:hAnsi="Times New Roman" w:cs="Times New Roman"/>
          <w:lang w:val="en-US"/>
        </w:rPr>
        <w:t xml:space="preserve">-scale fisheries (SSF) </w:t>
      </w:r>
      <w:r w:rsidR="00C64861">
        <w:rPr>
          <w:rFonts w:ascii="Times New Roman" w:hAnsi="Times New Roman" w:cs="Times New Roman"/>
          <w:lang w:val="en-US"/>
        </w:rPr>
        <w:t xml:space="preserve">developing </w:t>
      </w:r>
      <w:r w:rsidR="00DB7931" w:rsidRPr="00C71780">
        <w:rPr>
          <w:rFonts w:ascii="Times New Roman" w:hAnsi="Times New Roman" w:cs="Times New Roman"/>
          <w:lang w:val="en-US"/>
        </w:rPr>
        <w:t>local stewardship is particularly attractive</w:t>
      </w:r>
      <w:r w:rsidR="004B5CA3">
        <w:rPr>
          <w:rFonts w:ascii="Times New Roman" w:hAnsi="Times New Roman" w:cs="Times New Roman"/>
          <w:lang w:val="en-US"/>
        </w:rPr>
        <w:t xml:space="preserve"> </w:t>
      </w:r>
      <w:r w:rsidR="00B71EED">
        <w:rPr>
          <w:rFonts w:ascii="Times New Roman" w:hAnsi="Times New Roman" w:cs="Times New Roman"/>
          <w:lang w:val="en-US"/>
        </w:rPr>
        <w:t xml:space="preserve">given </w:t>
      </w:r>
      <w:r w:rsidR="00CC5C92">
        <w:rPr>
          <w:rFonts w:ascii="Times New Roman" w:hAnsi="Times New Roman" w:cs="Times New Roman"/>
          <w:lang w:val="en-US"/>
        </w:rPr>
        <w:t>its</w:t>
      </w:r>
      <w:r w:rsidR="00B71EED">
        <w:rPr>
          <w:rFonts w:ascii="Times New Roman" w:hAnsi="Times New Roman" w:cs="Times New Roman"/>
          <w:lang w:val="en-US"/>
        </w:rPr>
        <w:t xml:space="preserve"> difficulty to establish effective</w:t>
      </w:r>
      <w:r w:rsidR="002F154E" w:rsidRPr="002F154E">
        <w:rPr>
          <w:rFonts w:ascii="Times New Roman" w:hAnsi="Times New Roman" w:cs="Times New Roman"/>
          <w:lang w:val="en-US"/>
        </w:rPr>
        <w:t xml:space="preserve"> central </w:t>
      </w:r>
      <w:r w:rsidR="00360A52">
        <w:rPr>
          <w:rFonts w:ascii="Times New Roman" w:hAnsi="Times New Roman" w:cs="Times New Roman"/>
          <w:lang w:val="en-US"/>
        </w:rPr>
        <w:t xml:space="preserve">management </w:t>
      </w:r>
      <w:r w:rsidR="00360A52">
        <w:rPr>
          <w:rFonts w:ascii="Times New Roman" w:hAnsi="Times New Roman" w:cs="Times New Roman"/>
          <w:lang w:val="en-US"/>
        </w:rPr>
        <w:fldChar w:fldCharType="begin"/>
      </w:r>
      <w:r w:rsidR="00360A52">
        <w:rPr>
          <w:rFonts w:ascii="Times New Roman" w:hAnsi="Times New Roman" w:cs="Times New Roman"/>
          <w:lang w:val="en-US"/>
        </w:rPr>
        <w:instrText xml:space="preserve"> ADDIN ZOTERO_ITEM CSL_CITATION {"citationID":"0hcEIMie","properties":{"formattedCitation":"(Costello et al. 2012)","plainCitation":"(Costello et al. 2012)","noteIndex":0},"citationItems":[{"id":3676,"uris":["http://zotero.org/users/3065856/items/FJRNWE2M"],"uri":["http://zotero.org/users/3065856/items/FJRNWE2M"],"itemData":{"id":3676,"type":"article-journal","title":"Status and Solutions for the World’s Unassessed Fisheries","container-title":"Science","page":"517-520","volume":"338","issue":"6106","source":"science.sciencemag.org","abstract":"Recent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40%).\nPoorly monitored, small-size fisheries are in decline, but few of them are near collapse.\nPoorly monitored, small-size fisheries are in decline, but few of them are near collapse.","DOI":"10.1126/science.1223389","ISSN":"0036-8075, 1095-9203","note":"PMID: 23019613","language":"en","author":[{"family":"Costello","given":"Christopher"},{"family":"Ovando","given":"Daniel"},{"family":"Hilborn","given":"Ray"},{"family":"Gaines","given":"Steven D."},{"family":"Deschenes","given":"Olivier"},{"family":"Lester","given":"Sarah E."}],"issued":{"date-parts":[["2012",10,26]]}}}],"schema":"https://github.com/citation-style-language/schema/raw/master/csl-citation.json"} </w:instrText>
      </w:r>
      <w:r w:rsidR="00360A52">
        <w:rPr>
          <w:rFonts w:ascii="Times New Roman" w:hAnsi="Times New Roman" w:cs="Times New Roman"/>
          <w:lang w:val="en-US"/>
        </w:rPr>
        <w:fldChar w:fldCharType="separate"/>
      </w:r>
      <w:r w:rsidR="00360A52" w:rsidRPr="008F23E6">
        <w:rPr>
          <w:rFonts w:ascii="Times New Roman" w:hAnsi="Times New Roman" w:cs="Times New Roman"/>
          <w:lang w:val="en-US"/>
        </w:rPr>
        <w:t>(Costello et al. 2012)</w:t>
      </w:r>
      <w:r w:rsidR="00360A52">
        <w:rPr>
          <w:rFonts w:ascii="Times New Roman" w:hAnsi="Times New Roman" w:cs="Times New Roman"/>
          <w:lang w:val="en-US"/>
        </w:rPr>
        <w:fldChar w:fldCharType="end"/>
      </w:r>
      <w:r w:rsidR="00360A52">
        <w:rPr>
          <w:rFonts w:ascii="Times New Roman" w:hAnsi="Times New Roman" w:cs="Times New Roman"/>
          <w:lang w:val="en-US"/>
        </w:rPr>
        <w:t>.</w:t>
      </w:r>
      <w:r w:rsidR="00C64861">
        <w:rPr>
          <w:rFonts w:ascii="Times New Roman" w:hAnsi="Times New Roman" w:cs="Times New Roman"/>
          <w:lang w:val="en-US"/>
        </w:rPr>
        <w:t xml:space="preserve"> </w:t>
      </w:r>
      <w:r w:rsidRPr="00C71780">
        <w:rPr>
          <w:rFonts w:ascii="Times New Roman" w:hAnsi="Times New Roman" w:cs="Times New Roman"/>
          <w:lang w:val="en-US"/>
        </w:rPr>
        <w:t>An approach increasingly applied to foster local stewardship in</w:t>
      </w:r>
      <w:r w:rsidR="00AB1F78">
        <w:rPr>
          <w:rFonts w:ascii="Times New Roman" w:hAnsi="Times New Roman" w:cs="Times New Roman"/>
          <w:lang w:val="en-US"/>
        </w:rPr>
        <w:t xml:space="preserve"> </w:t>
      </w:r>
      <w:r w:rsidR="00533F94">
        <w:rPr>
          <w:rFonts w:ascii="Times New Roman" w:hAnsi="Times New Roman" w:cs="Times New Roman"/>
          <w:lang w:val="en-US"/>
        </w:rPr>
        <w:t>SSF</w:t>
      </w:r>
      <w:r w:rsidRPr="00C71780">
        <w:rPr>
          <w:rFonts w:ascii="Times New Roman" w:hAnsi="Times New Roman" w:cs="Times New Roman"/>
          <w:lang w:val="en-US"/>
        </w:rPr>
        <w:t xml:space="preserve"> is </w:t>
      </w:r>
      <w:r w:rsidR="0003094C">
        <w:rPr>
          <w:rFonts w:ascii="Times New Roman" w:hAnsi="Times New Roman" w:cs="Times New Roman"/>
          <w:lang w:val="en-US"/>
        </w:rPr>
        <w:t>the</w:t>
      </w:r>
      <w:r w:rsidR="008C6889">
        <w:rPr>
          <w:rFonts w:ascii="Times New Roman" w:hAnsi="Times New Roman" w:cs="Times New Roman"/>
          <w:lang w:val="en-US"/>
        </w:rPr>
        <w:t xml:space="preserve"> establishment of formal</w:t>
      </w:r>
      <w:r w:rsidR="00835417">
        <w:rPr>
          <w:rFonts w:ascii="Times New Roman" w:hAnsi="Times New Roman" w:cs="Times New Roman"/>
          <w:lang w:val="en-US"/>
        </w:rPr>
        <w:t xml:space="preserve"> </w:t>
      </w:r>
      <w:r w:rsidR="0034534F">
        <w:rPr>
          <w:rFonts w:ascii="Times New Roman" w:hAnsi="Times New Roman" w:cs="Times New Roman"/>
          <w:lang w:val="en-US"/>
        </w:rPr>
        <w:t>collective exclusive access regimes (</w:t>
      </w:r>
      <w:r w:rsidR="00B71EED">
        <w:rPr>
          <w:rFonts w:ascii="Times New Roman" w:hAnsi="Times New Roman" w:cs="Times New Roman"/>
          <w:lang w:val="en-US"/>
        </w:rPr>
        <w:t>CEAR</w:t>
      </w:r>
      <w:r w:rsidR="0034534F">
        <w:rPr>
          <w:rFonts w:ascii="Times New Roman" w:hAnsi="Times New Roman" w:cs="Times New Roman"/>
          <w:lang w:val="en-US"/>
        </w:rPr>
        <w:t>)</w:t>
      </w:r>
      <w:r w:rsidR="00B71EED">
        <w:rPr>
          <w:rFonts w:ascii="Times New Roman" w:hAnsi="Times New Roman" w:cs="Times New Roman"/>
          <w:lang w:val="en-US"/>
        </w:rPr>
        <w:t xml:space="preserve"> </w:t>
      </w:r>
      <w:r w:rsidR="00B63F88">
        <w:rPr>
          <w:rFonts w:ascii="Times New Roman" w:hAnsi="Times New Roman" w:cs="Times New Roman"/>
          <w:lang w:val="en-US"/>
        </w:rPr>
        <w:fldChar w:fldCharType="begin"/>
      </w:r>
      <w:r w:rsidR="00CF415F">
        <w:rPr>
          <w:rFonts w:ascii="Times New Roman" w:hAnsi="Times New Roman" w:cs="Times New Roman"/>
          <w:lang w:val="en-US"/>
        </w:rPr>
        <w:instrText xml:space="preserve"> ADDIN ZOTERO_ITEM CSL_CITATION {"citationID":"69ILClVR","properties":{"formattedCitation":"(Defeo et al. 2016; Nguyen et al. 2017)","plainCitation":"(Defeo et al. 2016; Nguyen et al. 2017)","noteIndex":0},"citationItems":[{"id":393,"uris":["http://zotero.org/users/3065856/items/8BC9FC7G"],"uri":["http://zotero.org/users/3065856/items/8BC9FC7G"],"itemData":{"id":393,"type":"article-journal","title":"Co-management in Latin American small-scale shellfisheries: assessment from long-term case studies","container-title":"Fish and Fisheries","page":"176-192","volume":"17","issue":"1","source":"Wiley Online Library","abstract":"Co-management (Co-M), defined as the sharing of management tasks and responsibilities between governments and local users, is emerging as a powerful institutional arrangement to redress fisheries paradigm failures, yet long-term assessments of its performance are lacking. A comparative analysis of five small-scale Latin American shellfisheries was conducted to identify factors suggesting success and failure. In Chile, Uruguay and Mexico Co-M produced positive effects, including stabilization of landings at low levels, increase in abundance, CPUE, unit prices and revenues per unit of effort, and reduced interannual variability in several fishery indicators, particularly in landings. Co-M was successful because it was mainly bottom-up implemented and accompanied by-catch shares (spatial property rights and community quotas). By contrast, Co-M implementation was unable to prevent the collapse of the Galapagos sea cucumber fishery, as reflected by a decrease in abundance and CPUE. Negative effects were also observed in the Galapagos spiny lobster fishery during Co-M implementation. However, recovery was observed in recent years, reflected in a stabilization of fishing effort and the highest CPUE and economic revenues observed since the beginning of the Co-M implementation phase. The combined effects of market forces, climate variability and a moratorium on fishing effort were critical in fishery recovery. We conclude that Co-M is not a blueprint that can be applied to all shellfisheries to enhance their governability. These social–ecological systems need to be managed by jointly addressing problems related to the resources, their marine environment and the people targeting them, accounting for their socioeconomic and cultural contexts.","DOI":"10.1111/faf.12101","ISSN":"1467-2979","title-short":"Co-management in Latin American small-scale shellfisheries","journalAbbreviation":"Fish Fish","language":"en","author":[{"family":"Defeo","given":"Omar"},{"family":"Castrejón","given":"Mauricio"},{"family":"Pérez-Castañeda","given":"Roberto"},{"family":"Castilla","given":"Juan C"},{"family":"Gutiérrez","given":"Nicolás L"},{"family":"Essington","given":"Timothy E"},{"family":"Folke","given":"Carl"}],"issued":{"date-parts":[["2016",3,1]]}}},{"id":891,"uris":["http://zotero.org/users/3065856/items/EXBC5B47"],"uri":["http://zotero.org/users/3065856/items/EXBC5B47"],"itemData":{"id":891,"type":"article-journal","title":"Territorial Use Rights for Fisheries (TURFs): State of the art and the road ahead","container-title":"Marine Policy","page":"41-52","volume":"75","source":"ScienceDirect","abstract":"Emerging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worldwide.","DOI":"10.1016/j.marpol.2016.10.004","ISSN":"0308-597X","title-short":"Territorial Use Rights for Fisheries (TURFs)","journalAbbreviation":"Marine Policy","author":[{"family":"Nguyen","given":"Chi Thi Quynha"},{"family":"Schilizzi","given":"Steven"},{"family":"Hailu","given":"Atakelty"},{"family":"Iftekhar","given":"Sayed"}],"issued":{"date-parts":[["2017",1]]}}}],"schema":"https://github.com/citation-style-language/schema/raw/master/csl-citation.json"} </w:instrText>
      </w:r>
      <w:r w:rsidR="00B63F88">
        <w:rPr>
          <w:rFonts w:ascii="Times New Roman" w:hAnsi="Times New Roman" w:cs="Times New Roman"/>
          <w:lang w:val="en-US"/>
        </w:rPr>
        <w:fldChar w:fldCharType="separate"/>
      </w:r>
      <w:r w:rsidR="00CF415F" w:rsidRPr="00360A52">
        <w:rPr>
          <w:rFonts w:ascii="Times New Roman" w:hAnsi="Times New Roman" w:cs="Times New Roman"/>
          <w:lang w:val="en-US"/>
        </w:rPr>
        <w:t>(Defeo et al. 2016; Nguyen et al. 2017)</w:t>
      </w:r>
      <w:r w:rsidR="00B63F88">
        <w:rPr>
          <w:rFonts w:ascii="Times New Roman" w:hAnsi="Times New Roman" w:cs="Times New Roman"/>
          <w:lang w:val="en-US"/>
        </w:rPr>
        <w:fldChar w:fldCharType="end"/>
      </w:r>
      <w:r w:rsidR="00616021">
        <w:rPr>
          <w:rFonts w:ascii="Times New Roman" w:hAnsi="Times New Roman" w:cs="Times New Roman"/>
          <w:lang w:val="en-US"/>
        </w:rPr>
        <w:t xml:space="preserve">. </w:t>
      </w:r>
      <w:r w:rsidR="0003094C" w:rsidRPr="0003094C">
        <w:rPr>
          <w:rFonts w:ascii="Times New Roman" w:hAnsi="Times New Roman" w:cs="Times New Roman"/>
          <w:lang w:val="en-US"/>
        </w:rPr>
        <w:t xml:space="preserve">These regimes </w:t>
      </w:r>
      <w:r w:rsidR="005271D5">
        <w:rPr>
          <w:rFonts w:ascii="Times New Roman" w:hAnsi="Times New Roman" w:cs="Times New Roman"/>
          <w:lang w:val="en-US"/>
        </w:rPr>
        <w:t>grant legal rights to</w:t>
      </w:r>
      <w:r w:rsidR="0003094C" w:rsidRPr="0003094C">
        <w:rPr>
          <w:rFonts w:ascii="Times New Roman" w:hAnsi="Times New Roman" w:cs="Times New Roman"/>
          <w:lang w:val="en-US"/>
        </w:rPr>
        <w:t xml:space="preserve"> </w:t>
      </w:r>
      <w:r w:rsidR="008E02CC">
        <w:rPr>
          <w:rFonts w:ascii="Times New Roman" w:hAnsi="Times New Roman" w:cs="Times New Roman"/>
          <w:lang w:val="en-US"/>
        </w:rPr>
        <w:t xml:space="preserve">a group of </w:t>
      </w:r>
      <w:r w:rsidR="005271D5">
        <w:rPr>
          <w:rFonts w:ascii="Times New Roman" w:hAnsi="Times New Roman" w:cs="Times New Roman"/>
          <w:lang w:val="en-US"/>
        </w:rPr>
        <w:t xml:space="preserve">fishers to </w:t>
      </w:r>
      <w:r w:rsidR="00230EAF">
        <w:rPr>
          <w:rFonts w:ascii="Times New Roman" w:hAnsi="Times New Roman" w:cs="Times New Roman"/>
          <w:lang w:val="en-US"/>
        </w:rPr>
        <w:t>exclusively</w:t>
      </w:r>
      <w:r w:rsidR="0070755E">
        <w:rPr>
          <w:rFonts w:ascii="Times New Roman" w:hAnsi="Times New Roman" w:cs="Times New Roman"/>
          <w:lang w:val="en-US"/>
        </w:rPr>
        <w:t xml:space="preserve"> access, use and manage resource stock</w:t>
      </w:r>
      <w:r w:rsidR="0014371D">
        <w:rPr>
          <w:rFonts w:ascii="Times New Roman" w:hAnsi="Times New Roman" w:cs="Times New Roman"/>
          <w:lang w:val="en-US"/>
        </w:rPr>
        <w:t>s</w:t>
      </w:r>
      <w:r w:rsidR="00230EAF">
        <w:rPr>
          <w:rFonts w:ascii="Times New Roman" w:hAnsi="Times New Roman" w:cs="Times New Roman"/>
          <w:lang w:val="en-US"/>
        </w:rPr>
        <w:t xml:space="preserve"> </w:t>
      </w:r>
      <w:r w:rsidR="00533F94">
        <w:rPr>
          <w:rFonts w:ascii="Times New Roman" w:hAnsi="Times New Roman" w:cs="Times New Roman"/>
          <w:lang w:val="en-US"/>
        </w:rPr>
        <w:fldChar w:fldCharType="begin"/>
      </w:r>
      <w:r w:rsidR="00133703">
        <w:rPr>
          <w:rFonts w:ascii="Times New Roman" w:hAnsi="Times New Roman" w:cs="Times New Roman"/>
          <w:lang w:val="en-US"/>
        </w:rPr>
        <w:instrText xml:space="preserve"> ADDIN ZOTERO_ITEM CSL_CITATION {"citationID":"HR4FD8ip","properties":{"formattedCitation":"(Schlager &amp; Ostrom 1992)","plainCitation":"(Schlager &amp; Ostrom 1992)","noteIndex":0},"citationItems":[{"id":524,"uris":["http://zotero.org/users/3065856/items/KMDJUSSZ"],"uri":["http://zotero.org/users/3065856/items/KMDJUSSZ"],"itemData":{"id":524,"type":"article-journal","title":"Property-Rights Regimes and Natural Resources: A Conceptual Analysis","container-title":"Land Economics","page":"249-262","volume":"68","issue":"3","source":"JSTOR","abstract":"The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industry.","DOI":"10.2307/3146375","ISSN":"0023-7639","title-short":"Property-Rights Regimes and Natural Resources","author":[{"family":"Schlager","given":"Edella"},{"family":"Ostrom","given":"Elinor"}],"issued":{"date-parts":[["1992"]]}}}],"schema":"https://github.com/citation-style-language/schema/raw/master/csl-citation.json"} </w:instrText>
      </w:r>
      <w:r w:rsidR="00533F94">
        <w:rPr>
          <w:rFonts w:ascii="Times New Roman" w:hAnsi="Times New Roman" w:cs="Times New Roman"/>
          <w:lang w:val="en-US"/>
        </w:rPr>
        <w:fldChar w:fldCharType="separate"/>
      </w:r>
      <w:r w:rsidR="00533F94" w:rsidRPr="00EB4659">
        <w:rPr>
          <w:rFonts w:ascii="Times New Roman" w:hAnsi="Times New Roman" w:cs="Times New Roman"/>
          <w:lang w:val="en-AU"/>
        </w:rPr>
        <w:t>(Schlager &amp; Ostrom 1992)</w:t>
      </w:r>
      <w:r w:rsidR="00533F94">
        <w:rPr>
          <w:rFonts w:ascii="Times New Roman" w:hAnsi="Times New Roman" w:cs="Times New Roman"/>
          <w:lang w:val="en-US"/>
        </w:rPr>
        <w:fldChar w:fldCharType="end"/>
      </w:r>
      <w:r w:rsidR="00533F94" w:rsidRPr="0064571D">
        <w:rPr>
          <w:rFonts w:ascii="Times New Roman" w:hAnsi="Times New Roman" w:cs="Times New Roman"/>
          <w:lang w:val="en-US"/>
        </w:rPr>
        <w:t>.</w:t>
      </w:r>
      <w:r w:rsidR="005271D5">
        <w:rPr>
          <w:rFonts w:ascii="Times New Roman" w:hAnsi="Times New Roman" w:cs="Times New Roman"/>
          <w:lang w:val="en-US"/>
        </w:rPr>
        <w:t xml:space="preserve"> </w:t>
      </w:r>
      <w:r w:rsidR="009F7DA8">
        <w:rPr>
          <w:rFonts w:ascii="Times New Roman" w:hAnsi="Times New Roman" w:cs="Times New Roman"/>
          <w:lang w:val="en-US"/>
        </w:rPr>
        <w:t>With this, f</w:t>
      </w:r>
      <w:r w:rsidR="004D6464">
        <w:rPr>
          <w:rFonts w:ascii="Times New Roman" w:hAnsi="Times New Roman" w:cs="Times New Roman"/>
          <w:lang w:val="en-US"/>
        </w:rPr>
        <w:t>ishers</w:t>
      </w:r>
      <w:r w:rsidR="005271D5">
        <w:rPr>
          <w:rFonts w:ascii="Times New Roman" w:hAnsi="Times New Roman" w:cs="Times New Roman"/>
          <w:lang w:val="en-US"/>
        </w:rPr>
        <w:t xml:space="preserve"> are expect</w:t>
      </w:r>
      <w:r w:rsidR="003A42AE">
        <w:rPr>
          <w:rFonts w:ascii="Times New Roman" w:hAnsi="Times New Roman" w:cs="Times New Roman"/>
          <w:lang w:val="en-US"/>
        </w:rPr>
        <w:t>ed</w:t>
      </w:r>
      <w:r w:rsidR="005271D5">
        <w:rPr>
          <w:rFonts w:ascii="Times New Roman" w:hAnsi="Times New Roman" w:cs="Times New Roman"/>
          <w:lang w:val="en-US"/>
        </w:rPr>
        <w:t xml:space="preserve"> to </w:t>
      </w:r>
      <w:r w:rsidR="00A01D58">
        <w:rPr>
          <w:rFonts w:ascii="Times New Roman" w:hAnsi="Times New Roman" w:cs="Times New Roman"/>
          <w:lang w:val="en-US"/>
        </w:rPr>
        <w:t>become</w:t>
      </w:r>
      <w:r w:rsidR="005271D5">
        <w:rPr>
          <w:rFonts w:ascii="Times New Roman" w:hAnsi="Times New Roman" w:cs="Times New Roman"/>
          <w:lang w:val="en-US"/>
        </w:rPr>
        <w:t xml:space="preserve"> more willing to</w:t>
      </w:r>
      <w:r w:rsidR="00533F94">
        <w:rPr>
          <w:rFonts w:ascii="Times New Roman" w:hAnsi="Times New Roman" w:cs="Times New Roman"/>
          <w:lang w:val="en-US"/>
        </w:rPr>
        <w:t xml:space="preserve"> </w:t>
      </w:r>
      <w:r w:rsidRPr="00C71780">
        <w:rPr>
          <w:rFonts w:ascii="Times New Roman" w:hAnsi="Times New Roman" w:cs="Times New Roman"/>
          <w:lang w:val="en-US"/>
        </w:rPr>
        <w:t xml:space="preserve">invest in </w:t>
      </w:r>
      <w:r w:rsidR="005271D5">
        <w:rPr>
          <w:rFonts w:ascii="Times New Roman" w:hAnsi="Times New Roman" w:cs="Times New Roman"/>
          <w:lang w:val="en-US"/>
        </w:rPr>
        <w:t>stock’s</w:t>
      </w:r>
      <w:r w:rsidR="003C4D94">
        <w:rPr>
          <w:rFonts w:ascii="Times New Roman" w:hAnsi="Times New Roman" w:cs="Times New Roman"/>
          <w:lang w:val="en-US"/>
        </w:rPr>
        <w:t xml:space="preserve"> </w:t>
      </w:r>
      <w:r w:rsidRPr="00C71780">
        <w:rPr>
          <w:rFonts w:ascii="Times New Roman" w:hAnsi="Times New Roman" w:cs="Times New Roman"/>
          <w:lang w:val="en-US"/>
        </w:rPr>
        <w:t xml:space="preserve">sustainability and </w:t>
      </w:r>
      <w:r w:rsidR="00533F94">
        <w:rPr>
          <w:rFonts w:ascii="Times New Roman" w:hAnsi="Times New Roman" w:cs="Times New Roman"/>
          <w:lang w:val="en-US"/>
        </w:rPr>
        <w:t>internalize</w:t>
      </w:r>
      <w:r w:rsidRPr="00C71780">
        <w:rPr>
          <w:rFonts w:ascii="Times New Roman" w:hAnsi="Times New Roman" w:cs="Times New Roman"/>
          <w:lang w:val="en-US"/>
        </w:rPr>
        <w:t xml:space="preserve"> their role as resource stewards</w:t>
      </w:r>
      <w:r w:rsidR="009F7DA8">
        <w:rPr>
          <w:rFonts w:ascii="Times New Roman" w:hAnsi="Times New Roman" w:cs="Times New Roman"/>
          <w:lang w:val="en-US"/>
        </w:rPr>
        <w:t xml:space="preserve"> </w:t>
      </w:r>
      <w:r w:rsidR="00340299">
        <w:rPr>
          <w:rFonts w:ascii="Times New Roman" w:hAnsi="Times New Roman" w:cs="Times New Roman"/>
          <w:lang w:val="en-US"/>
        </w:rPr>
        <w:t>compared</w:t>
      </w:r>
      <w:r w:rsidR="009F7DA8">
        <w:rPr>
          <w:rFonts w:ascii="Times New Roman" w:hAnsi="Times New Roman" w:cs="Times New Roman"/>
          <w:lang w:val="en-US"/>
        </w:rPr>
        <w:t xml:space="preserve"> </w:t>
      </w:r>
      <w:r w:rsidR="00340299">
        <w:rPr>
          <w:rFonts w:ascii="Times New Roman" w:hAnsi="Times New Roman" w:cs="Times New Roman"/>
          <w:lang w:val="en-US"/>
        </w:rPr>
        <w:t xml:space="preserve">to regimes in which </w:t>
      </w:r>
      <w:r w:rsidR="009F7DA8" w:rsidRPr="00002C16">
        <w:rPr>
          <w:rFonts w:ascii="Times New Roman" w:hAnsi="Times New Roman" w:cs="Times New Roman"/>
          <w:lang w:val="en-US"/>
        </w:rPr>
        <w:t>weak rights or unclear stock</w:t>
      </w:r>
      <w:r w:rsidR="009F7DA8">
        <w:rPr>
          <w:rFonts w:ascii="Times New Roman" w:hAnsi="Times New Roman" w:cs="Times New Roman"/>
          <w:lang w:val="en-US"/>
        </w:rPr>
        <w:t>-</w:t>
      </w:r>
      <w:r w:rsidR="009F7DA8" w:rsidRPr="00002C16">
        <w:rPr>
          <w:rFonts w:ascii="Times New Roman" w:hAnsi="Times New Roman" w:cs="Times New Roman"/>
          <w:lang w:val="en-US"/>
        </w:rPr>
        <w:t xml:space="preserve">limits </w:t>
      </w:r>
      <w:r w:rsidR="009F7DA8">
        <w:rPr>
          <w:rFonts w:ascii="Times New Roman" w:hAnsi="Times New Roman" w:cs="Times New Roman"/>
          <w:lang w:val="en-US"/>
        </w:rPr>
        <w:t>are in place</w:t>
      </w:r>
      <w:r w:rsidR="004D6464">
        <w:rPr>
          <w:rFonts w:ascii="Times New Roman" w:hAnsi="Times New Roman" w:cs="Times New Roman"/>
          <w:lang w:val="en-US"/>
        </w:rPr>
        <w:t xml:space="preserve"> </w:t>
      </w:r>
      <w:r w:rsidR="008538A4">
        <w:rPr>
          <w:rFonts w:ascii="Times New Roman" w:hAnsi="Times New Roman" w:cs="Times New Roman"/>
          <w:lang w:val="en-US"/>
        </w:rPr>
        <w:fldChar w:fldCharType="begin"/>
      </w:r>
      <w:r w:rsidR="003E368E">
        <w:rPr>
          <w:rFonts w:ascii="Times New Roman" w:hAnsi="Times New Roman" w:cs="Times New Roman"/>
          <w:lang w:val="en-US"/>
        </w:rPr>
        <w:instrText xml:space="preserve"> ADDIN ZOTERO_ITEM CSL_CITATION {"citationID":"RLwhyPvx","properties":{"formattedCitation":"(Costello et al. 2010; Fujita &amp; Bonzon 2005; Grafton et al. 2006; Wilen et al. 2012)","plainCitation":"(Costello et al. 2010; Fujita &amp; Bonzon 2005; Grafton et al. 2006; Wilen et al. 2012)","dontUpdate":true,"noteIndex":0},"citationItems":[{"id":2488,"uris":["http://zotero.org/users/3065856/items/UTSAXAT3"],"uri":["http://zotero.org/users/3065856/items/UTSAXAT3"],"itemData":{"id":2488,"type":"article-journal","title":"Economic Incentives and Global Fisheries Sustainability","container-title":"Annual Review of Resource Economics","page":"299-318","volume":"2","issue":"1","source":"Annual Reviews","abstract":"Widespread global collapses of fisheries corroborate decades-old predictions by economists, made long before large-scale industrialization of the world's fisheries, that open access would have deleterious ecological and economic effects on fishery resources. Incentive-based alternatives (collectively called catch shares) have been shown to generate pecuniary benefits, but little empirical evidence exists for, or against, a link to global fisheries sustainability. We report and expand on an analysis of &gt;11,000 fisheries worldwide, in which we investigated the causes of fisheries collapse from 1950 to 2003. Using a program evaluation design, we found that catch shares prevent and, in some specifications, reverse fisheries collapse. Subsequent scientific studies reinforce and challenge these findings, suggesting fruitful avenues for future research linking incentive-based resource management to sustainability.","DOI":"10.1146/annurev.resource.012809.103923","author":[{"family":"Costello","given":"Christopher"},{"family":"Lynham","given":"John"},{"family":"Lester","given":"Sarah E."},{"family":"Gaines","given":"Steven D."}],"issued":{"date-parts":[["2010"]]}}},{"id":1710,"uris":["http://zotero.org/users/3065856/items/NJG6BMMN"],"uri":["http://zotero.org/users/3065856/items/NJG6BMMN"],"itemData":{"id":1710,"type":"article-journal","title":"Rights-based Fisheries Management: An Environmentalist Perspective","container-title":"Reviews in Fish Biology and Fisheries","page":"309-312","volume":"15","issue":"3","source":"link.springer.com","abstract":"Fisheries management regimes take many forms, but most fail to designate shares of the catch. This failure creates strong incentives for individuals to maximize their share without regard to long-term sustainability, because the benefits of conservation actions do not accrue to individuals. The competition to maximize catch usually entails excessive capital investments in fishing vessels and gear and intense fishing pressure, resulting in overfishing, high bycatch rates, and the use of large, efficient types of gear that can harm habitat. Managers respond by increasing regulations, but this often exacerbates perverse incentives. In addition, many fisheries could be producing more value than the current system permits, i.e. large quantities of fish are landed during short seasons, forcing fishermen to sell for low prices. Conservation and economic problems facing fisheries can be addressed in an integrated way, by designating access privileges (specifying shares of the catch) to individuals, harvest cooperatives, fishing sectors, communities, or other appropriate entities. Designated Access Privilege (DAP) systems demonstrably end the competition to maximize catch and often result in better conservation and financial performance. The cost of implementing these systems can be relatively high and has been a barrier to better management. However, this doesn’t have to be so. Fisheries could accept investments from a variety of sources and use a portion of the increased financial performance to repay recoverable grants and loans. The key to protecting fish stocks, habitats, and the communities that depend on them will be to implement DAPs that are appropriate for each fishery or community, making investments in sustainability, and creating financing mechanisms that are themselves sustainable, drawing on the increased value that DAP fisheries can produce.","DOI":"10.1007/s11160-005-4867-y","ISSN":"0960-3166, 1573-5184","title-short":"Rights-based Fisheries Management","journalAbbreviation":"Rev Fish Biol Fisheries","language":"en","author":[{"family":"Fujita","given":"Rod"},{"family":"Bonzon","given":"Kate"}],"issued":{"date-parts":[["2005",8,1]]}}},{"id":2491,"uris":["http://zotero.org/users/3065856/items/QGGS4VJ9"],"uri":["http://zotero.org/users/3065856/items/QGGS4VJ9"],"itemData":{"id":2491,"type":"article-journal","title":"Incentive-based approaches to sustainable fisheries","container-title":"Canadian Journal of Fisheries and Aquatic Sciences","page":"699-710","volume":"63","issue":"3","source":"NRC Research Press","abstract":"The failures of traditional target-species management have led many to propose an ecosystem approach to fisheries to promote sustainability. The ecosystem approach is necessary, especially to account for fishery–ecosystem interactions, but by itself is not sufficient to address two important factors contributing to unsustainable fisheries: inappropriate incentives bearing on fishers and the ineffective governance that frequently exists in commercial, developed fisheries managed primarily by total-harvest limits and input controls. We contend that much greater emphasis must be placed on fisher motivation when managing fisheries. Using evidence from more than a dozen natural experiments in commercial fisheries, we argue that incentive-based approaches that better specify community and individual harvest or territorial rights and price ecosystem services and that are coupled with public research, monitoring, and effective oversight promote sustainable fisheries., Les échecs des aménagements traditionnels centrés sur les espèces-cibles ont incité plusieurs chercheurs à proposer des approches halieutiques basées sur les écosystèmes pour favoriser les pêches durables. L'approche écosystémique est nécessaire, en particulier, pour tenir compte des interactions pêche–écosystème; elle ne suffit pas, cependant, par elle-même pour régler deux facteurs importants qui contribuent à rendre les pêches non durables : les incitations insuffisantes pour les pêcheurs et la gestion inefficace souvent présente dans les pêches commerciales développées qui sont régies principalement par des limites à la récolte totale et par des contrôles d'entrée. Nous croyons qu'on doit mettre beaucoup plus l'accent sur la motivation des pêcheurs dans la gestion de la pêche. En utilisant des données provenant de plus d'une douzaine d'expériences naturelles de pêche commerciale, nous cherchons à démontrer que des approches fondées sur les incitations qui précisent mieux la communauté, les récoltes in...","DOI":"10.1139/f05-247","ISSN":"0706-652X","journalAbbreviation":"Can. J. Fish. Aquat. Sci.","author":[{"family":"Grafton","given":"R Quentin"},{"family":"Arnason","given":"Ragnar"},{"family":"Bjørndal","given":"Trond"},{"family":"Campbell","given":"David"},{"family":"Campbell","given":"Harry F"},{"family":"Clark","given":"Colin W"},{"family":"Connor","given":"Robin"},{"family":"Dupont","given":"Diane P"},{"family":"Hannesson","given":"Rögnvaldur"},{"family":"Hilborn","given":"Ray"},{"family":"Kirkley","given":"James E"},{"family":"Kompas","given":"Tom"},{"family":"Lane","given":"Daniel E"},{"family":"Munro","given":"Gordon R"},{"family":"Pascoe","given":"Sean"},{"family":"Squires","given":"Dale"},{"family":"Steinshamn","given":"Stein Ivar"},{"family":"Turris","given":"Bruce R"},{"family":"Weninger","given":"Quinn"}],"issued":{"date-parts":[["2006",3,1]]}}},{"id":457,"uris":["http://zotero.org/users/3065856/items/QJPCVHSM"],"uri":["http://zotero.org/users/3065856/items/QJPCVHSM"],"itemData":{"id":457,"type":"article-journal","title":"The Economics of Territorial Use Rights Fisheries, or TURFs","container-title":"Review of Environmental Economics and Policy","page":"237-257","volume":"6","issue":"2","source":"CrossRef","DOI":"10.1093/reep/res012","ISSN":"1750-6816, 1750-6824","language":"en","author":[{"family":"Wilen","given":"J. E."},{"family":"Cancino","given":"J."},{"family":"Uchida","given":"H."}],"issued":{"date-parts":[["2012",7,1]]}}}],"schema":"https://github.com/citation-style-language/schema/raw/master/csl-citation.json"} </w:instrText>
      </w:r>
      <w:r w:rsidR="008538A4">
        <w:rPr>
          <w:rFonts w:ascii="Times New Roman" w:hAnsi="Times New Roman" w:cs="Times New Roman"/>
          <w:lang w:val="en-US"/>
        </w:rPr>
        <w:fldChar w:fldCharType="separate"/>
      </w:r>
      <w:r w:rsidR="00761988" w:rsidRPr="008F23E6">
        <w:rPr>
          <w:rFonts w:ascii="Times New Roman" w:hAnsi="Times New Roman" w:cs="Times New Roman"/>
          <w:lang w:val="en-US"/>
        </w:rPr>
        <w:t>(Costello et al. 2010; Fujita &amp; Bonzon 2005; Wilen et al. 2012)</w:t>
      </w:r>
      <w:r w:rsidR="008538A4">
        <w:rPr>
          <w:rFonts w:ascii="Times New Roman" w:hAnsi="Times New Roman" w:cs="Times New Roman"/>
          <w:lang w:val="en-US"/>
        </w:rPr>
        <w:fldChar w:fldCharType="end"/>
      </w:r>
      <w:r w:rsidRPr="008F23E6">
        <w:rPr>
          <w:rFonts w:ascii="Times New Roman" w:hAnsi="Times New Roman" w:cs="Times New Roman"/>
          <w:lang w:val="en-US"/>
        </w:rPr>
        <w:t>.</w:t>
      </w:r>
      <w:r w:rsidR="00744027" w:rsidRPr="008F23E6">
        <w:rPr>
          <w:rFonts w:ascii="Times New Roman" w:hAnsi="Times New Roman" w:cs="Times New Roman"/>
          <w:lang w:val="en-US"/>
        </w:rPr>
        <w:t xml:space="preserve"> </w:t>
      </w:r>
      <w:r w:rsidR="001F1BB2" w:rsidRPr="008F23E6">
        <w:rPr>
          <w:rFonts w:ascii="Times New Roman" w:hAnsi="Times New Roman" w:cs="Times New Roman"/>
          <w:lang w:val="en-US"/>
        </w:rPr>
        <w:t xml:space="preserve"> </w:t>
      </w:r>
    </w:p>
    <w:p w14:paraId="2D5D1283" w14:textId="31082181" w:rsidR="001030C0" w:rsidRDefault="006501ED" w:rsidP="00F47144">
      <w:pPr>
        <w:spacing w:line="480" w:lineRule="auto"/>
        <w:rPr>
          <w:rFonts w:ascii="Times New Roman" w:hAnsi="Times New Roman" w:cs="Times New Roman"/>
          <w:lang w:val="en-US"/>
        </w:rPr>
      </w:pPr>
      <w:r>
        <w:rPr>
          <w:rFonts w:ascii="Times New Roman" w:hAnsi="Times New Roman" w:cs="Times New Roman"/>
          <w:lang w:val="en-US"/>
        </w:rPr>
        <w:t>Under CEAR</w:t>
      </w:r>
      <w:r w:rsidR="00CC5C92">
        <w:rPr>
          <w:rFonts w:ascii="Times New Roman" w:hAnsi="Times New Roman" w:cs="Times New Roman"/>
          <w:lang w:val="en-US"/>
        </w:rPr>
        <w:t>,</w:t>
      </w:r>
      <w:r w:rsidR="00DB7931">
        <w:rPr>
          <w:rFonts w:ascii="Times New Roman" w:hAnsi="Times New Roman" w:cs="Times New Roman"/>
          <w:lang w:val="en-US"/>
        </w:rPr>
        <w:t xml:space="preserve"> </w:t>
      </w:r>
      <w:r w:rsidR="00F71B82">
        <w:rPr>
          <w:rFonts w:ascii="Times New Roman" w:hAnsi="Times New Roman" w:cs="Times New Roman"/>
          <w:lang w:val="en-US"/>
        </w:rPr>
        <w:t xml:space="preserve">fishers </w:t>
      </w:r>
      <w:r w:rsidR="00714F7C">
        <w:rPr>
          <w:rFonts w:ascii="Times New Roman" w:hAnsi="Times New Roman" w:cs="Times New Roman"/>
          <w:lang w:val="en-US"/>
        </w:rPr>
        <w:t>must</w:t>
      </w:r>
      <w:r w:rsidR="00F71B82">
        <w:rPr>
          <w:rFonts w:ascii="Times New Roman" w:hAnsi="Times New Roman" w:cs="Times New Roman"/>
          <w:lang w:val="en-US"/>
        </w:rPr>
        <w:t xml:space="preserve"> </w:t>
      </w:r>
      <w:r w:rsidR="0014371D">
        <w:rPr>
          <w:rFonts w:ascii="Times New Roman" w:hAnsi="Times New Roman" w:cs="Times New Roman"/>
          <w:lang w:val="en-US"/>
        </w:rPr>
        <w:t>comply</w:t>
      </w:r>
      <w:r w:rsidR="00F71B82">
        <w:rPr>
          <w:rFonts w:ascii="Times New Roman" w:hAnsi="Times New Roman" w:cs="Times New Roman"/>
          <w:lang w:val="en-US"/>
        </w:rPr>
        <w:t xml:space="preserve"> </w:t>
      </w:r>
      <w:r w:rsidR="00F71B82" w:rsidRPr="00F71B82">
        <w:rPr>
          <w:rFonts w:ascii="Times New Roman" w:hAnsi="Times New Roman" w:cs="Times New Roman"/>
          <w:lang w:val="en-US"/>
        </w:rPr>
        <w:t xml:space="preserve">with appropriation rules </w:t>
      </w:r>
      <w:r w:rsidR="004309F7">
        <w:rPr>
          <w:rFonts w:ascii="Times New Roman" w:hAnsi="Times New Roman" w:cs="Times New Roman"/>
          <w:lang w:val="en-US"/>
        </w:rPr>
        <w:t>and engag</w:t>
      </w:r>
      <w:r w:rsidR="00FA03FA">
        <w:rPr>
          <w:rFonts w:ascii="Times New Roman" w:hAnsi="Times New Roman" w:cs="Times New Roman"/>
          <w:lang w:val="en-US"/>
        </w:rPr>
        <w:t>e</w:t>
      </w:r>
      <w:r w:rsidR="004309F7">
        <w:rPr>
          <w:rFonts w:ascii="Times New Roman" w:hAnsi="Times New Roman" w:cs="Times New Roman"/>
          <w:lang w:val="en-US"/>
        </w:rPr>
        <w:t xml:space="preserve"> in </w:t>
      </w:r>
      <w:r w:rsidR="0070755E">
        <w:rPr>
          <w:rFonts w:ascii="Times New Roman" w:hAnsi="Times New Roman" w:cs="Times New Roman"/>
          <w:lang w:val="en-US"/>
        </w:rPr>
        <w:t>peer-enforcement</w:t>
      </w:r>
      <w:r w:rsidR="00BD3B34">
        <w:rPr>
          <w:rFonts w:ascii="Times New Roman" w:hAnsi="Times New Roman" w:cs="Times New Roman"/>
          <w:lang w:val="en-US"/>
        </w:rPr>
        <w:t xml:space="preserve"> </w:t>
      </w:r>
      <w:r w:rsidR="004309F7" w:rsidRPr="00F71B82">
        <w:rPr>
          <w:rFonts w:ascii="Times New Roman" w:hAnsi="Times New Roman" w:cs="Times New Roman"/>
          <w:lang w:val="en-US"/>
        </w:rPr>
        <w:t>to maintain catch at sustainable levels</w:t>
      </w:r>
      <w:r w:rsidR="00313DAD">
        <w:rPr>
          <w:rFonts w:ascii="Times New Roman" w:hAnsi="Times New Roman" w:cs="Times New Roman"/>
          <w:lang w:val="en-US"/>
        </w:rPr>
        <w:t xml:space="preserve"> </w:t>
      </w:r>
      <w:r w:rsidR="00313DAD">
        <w:rPr>
          <w:rFonts w:ascii="Times New Roman" w:hAnsi="Times New Roman" w:cs="Times New Roman"/>
          <w:lang w:val="en-US"/>
        </w:rPr>
        <w:fldChar w:fldCharType="begin"/>
      </w:r>
      <w:r w:rsidR="00313DAD">
        <w:rPr>
          <w:rFonts w:ascii="Times New Roman" w:hAnsi="Times New Roman" w:cs="Times New Roman"/>
          <w:lang w:val="en-US"/>
        </w:rPr>
        <w:instrText xml:space="preserve"> ADDIN ZOTERO_ITEM CSL_CITATION {"citationID":"uRAuHsuK","properties":{"formattedCitation":"(Cox et al. 2010; Ostrom 1990)","plainCitation":"(Cox et al. 2010; Ostrom 1990)","noteIndex":0},"citationItems":[{"id":2498,"uris":["http://zotero.org/users/3065856/items/PWN6S8T2"],"uri":["http://zotero.org/users/3065856/items/PWN6S8T2"],"itemData":{"id":2498,"type":"article-journal","title":"A Review of Design Principles for Community-based Natural Resource Management","container-title":"Ecology and Society","volume":"15","issue":"4","source":"JSTOR","abstract":"[ABSTRACT. In 1990, Elinor Ostrom proposed eight design principles, positing them to characterize robust institutions for managing common-pool resources such as forests or fisheries. Since then, many studies have explicitly or implicitly evaluated these design principles. We analyzed 91 such studies to evaluate the principles empirically and to consider what theoretical issues have arisen since their introduction. We found that the principles are well supported empirically and that several important theoretical issues warrant discussion. We provide a reformulation of the design principles, drawing from commonalities found in the studies.]","URL":"http://www.jstor.org/stable/26268233","ISSN":"1708-3087","author":[{"family":"Cox","given":"Michael"},{"family":"Arnold","given":"Gwen"},{"family":"Tomás","given":"Sergio Villamayor"}],"issued":{"date-parts":[["2010"]]},"accessed":{"date-parts":[["2018",7,23]]}}},{"id":296,"uris":["http://zotero.org/users/3065856/items/FT2WAZCE"],"uri":["http://zotero.org/users/3065856/items/FT2WAZCE"],"itemData":{"id":296,"type":"book","title":"Governing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313DAD">
        <w:rPr>
          <w:rFonts w:ascii="Times New Roman" w:hAnsi="Times New Roman" w:cs="Times New Roman"/>
          <w:lang w:val="en-US"/>
        </w:rPr>
        <w:fldChar w:fldCharType="separate"/>
      </w:r>
      <w:r w:rsidR="00313DAD" w:rsidRPr="008F23E6">
        <w:rPr>
          <w:rFonts w:ascii="Times New Roman" w:hAnsi="Times New Roman" w:cs="Times New Roman"/>
          <w:lang w:val="en-US"/>
        </w:rPr>
        <w:t>(Cox et al. 2010; Ostrom 1990)</w:t>
      </w:r>
      <w:r w:rsidR="00313DAD">
        <w:rPr>
          <w:rFonts w:ascii="Times New Roman" w:hAnsi="Times New Roman" w:cs="Times New Roman"/>
          <w:lang w:val="en-US"/>
        </w:rPr>
        <w:fldChar w:fldCharType="end"/>
      </w:r>
      <w:r w:rsidR="00F71B82" w:rsidRPr="00F71B82">
        <w:rPr>
          <w:rFonts w:ascii="Times New Roman" w:hAnsi="Times New Roman" w:cs="Times New Roman"/>
          <w:lang w:val="en-US"/>
        </w:rPr>
        <w:t xml:space="preserve">. </w:t>
      </w:r>
      <w:r w:rsidR="00B71EED">
        <w:rPr>
          <w:rFonts w:ascii="Times New Roman" w:hAnsi="Times New Roman" w:cs="Times New Roman"/>
          <w:lang w:val="en-US"/>
        </w:rPr>
        <w:t xml:space="preserve"> </w:t>
      </w:r>
      <w:r w:rsidR="006471FE">
        <w:rPr>
          <w:rFonts w:ascii="Times New Roman" w:hAnsi="Times New Roman" w:cs="Times New Roman"/>
          <w:lang w:val="en-US"/>
        </w:rPr>
        <w:t>C</w:t>
      </w:r>
      <w:r w:rsidR="00360A52">
        <w:rPr>
          <w:rFonts w:ascii="Times New Roman" w:hAnsi="Times New Roman" w:cs="Times New Roman"/>
          <w:lang w:val="en-US"/>
        </w:rPr>
        <w:t>ompliance</w:t>
      </w:r>
      <w:r w:rsidR="001E21DC">
        <w:rPr>
          <w:rFonts w:ascii="Times New Roman" w:hAnsi="Times New Roman" w:cs="Times New Roman"/>
          <w:lang w:val="en-US"/>
        </w:rPr>
        <w:t xml:space="preserve"> and peer-enforcement</w:t>
      </w:r>
      <w:r w:rsidR="00B71EED">
        <w:rPr>
          <w:rFonts w:ascii="Times New Roman" w:hAnsi="Times New Roman" w:cs="Times New Roman"/>
          <w:lang w:val="en-US"/>
        </w:rPr>
        <w:t xml:space="preserve"> </w:t>
      </w:r>
      <w:r w:rsidR="0034534F">
        <w:rPr>
          <w:rFonts w:ascii="Times New Roman" w:hAnsi="Times New Roman" w:cs="Times New Roman"/>
          <w:lang w:val="en-US"/>
        </w:rPr>
        <w:t xml:space="preserve">have </w:t>
      </w:r>
      <w:r w:rsidR="00733182">
        <w:rPr>
          <w:rFonts w:ascii="Times New Roman" w:hAnsi="Times New Roman" w:cs="Times New Roman"/>
          <w:lang w:val="en-US"/>
        </w:rPr>
        <w:t xml:space="preserve">been evidenced and </w:t>
      </w:r>
      <w:r w:rsidR="0034534F">
        <w:rPr>
          <w:rFonts w:ascii="Times New Roman" w:hAnsi="Times New Roman" w:cs="Times New Roman"/>
          <w:lang w:val="en-US"/>
        </w:rPr>
        <w:t xml:space="preserve">proven key </w:t>
      </w:r>
      <w:r w:rsidR="001F1BB2">
        <w:rPr>
          <w:rFonts w:ascii="Times New Roman" w:hAnsi="Times New Roman" w:cs="Times New Roman"/>
          <w:lang w:val="en-US"/>
        </w:rPr>
        <w:t xml:space="preserve">in </w:t>
      </w:r>
      <w:r w:rsidR="009034BA">
        <w:rPr>
          <w:rFonts w:ascii="Times New Roman" w:hAnsi="Times New Roman" w:cs="Times New Roman"/>
          <w:lang w:val="en-US"/>
        </w:rPr>
        <w:t>several cases</w:t>
      </w:r>
      <w:r w:rsidR="001F1BB2">
        <w:rPr>
          <w:rFonts w:ascii="Times New Roman" w:hAnsi="Times New Roman" w:cs="Times New Roman"/>
          <w:lang w:val="en-US"/>
        </w:rPr>
        <w:t xml:space="preserve"> </w:t>
      </w:r>
      <w:r w:rsidR="005241D8">
        <w:rPr>
          <w:rFonts w:ascii="Times New Roman" w:hAnsi="Times New Roman" w:cs="Times New Roman"/>
          <w:lang w:val="en-US"/>
        </w:rPr>
        <w:t xml:space="preserve">of </w:t>
      </w:r>
      <w:r w:rsidR="00C71780" w:rsidRPr="00C71780">
        <w:rPr>
          <w:rFonts w:ascii="Times New Roman" w:hAnsi="Times New Roman" w:cs="Times New Roman"/>
          <w:lang w:val="en-US"/>
        </w:rPr>
        <w:t xml:space="preserve">traditional tenure </w:t>
      </w:r>
      <w:r w:rsidR="005241D8">
        <w:rPr>
          <w:rFonts w:ascii="Times New Roman" w:hAnsi="Times New Roman" w:cs="Times New Roman"/>
          <w:lang w:val="en-US"/>
        </w:rPr>
        <w:fldChar w:fldCharType="begin"/>
      </w:r>
      <w:r w:rsidR="00360A52">
        <w:rPr>
          <w:rFonts w:ascii="Times New Roman" w:hAnsi="Times New Roman" w:cs="Times New Roman"/>
          <w:lang w:val="en-US"/>
        </w:rPr>
        <w:instrText xml:space="preserve"> ADDIN ZOTERO_ITEM CSL_CITATION {"citationID":"ecMxuRsk","properties":{"formattedCitation":"(Basurto 2005; Gibson et al. 2005; Ostrom 1990)","plainCitation":"(Basurto 2005; Gibson et al. 2005; Ostrom 1990)","dontUpdate":true,"noteIndex":0},"citationItems":[{"id":1033,"uris":["http://zotero.org/users/3065856/items/WSW4BJ7X"],"uri":["http://zotero.org/users/3065856/items/WSW4BJ7X"],"itemData":{"id":1033,"type":"article-journal","title":"How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5241D8">
        <w:rPr>
          <w:rFonts w:ascii="Times New Roman" w:hAnsi="Times New Roman" w:cs="Times New Roman"/>
          <w:lang w:val="en-US"/>
        </w:rPr>
        <w:fldChar w:fldCharType="separate"/>
      </w:r>
      <w:r w:rsidR="0034534F" w:rsidRPr="00360A52">
        <w:rPr>
          <w:rFonts w:ascii="Times New Roman" w:hAnsi="Times New Roman" w:cs="Times New Roman"/>
          <w:lang w:val="en-US"/>
        </w:rPr>
        <w:t>(Basurto 2005; Gibson et al. 2005; Ostrom 1990)</w:t>
      </w:r>
      <w:r w:rsidR="005241D8">
        <w:rPr>
          <w:rFonts w:ascii="Times New Roman" w:hAnsi="Times New Roman" w:cs="Times New Roman"/>
          <w:lang w:val="en-US"/>
        </w:rPr>
        <w:fldChar w:fldCharType="end"/>
      </w:r>
      <w:r w:rsidR="00C71780" w:rsidRPr="00C71780">
        <w:rPr>
          <w:rFonts w:ascii="Times New Roman" w:hAnsi="Times New Roman" w:cs="Times New Roman"/>
          <w:lang w:val="en-US"/>
        </w:rPr>
        <w:t xml:space="preserve">. </w:t>
      </w:r>
      <w:r w:rsidR="00C64861">
        <w:rPr>
          <w:rFonts w:ascii="Times New Roman" w:hAnsi="Times New Roman" w:cs="Times New Roman"/>
          <w:lang w:val="en-US"/>
        </w:rPr>
        <w:t xml:space="preserve">However, previous observations suggest mixed conclusions about the relationship between formal access regimes and local stewardship </w:t>
      </w:r>
      <w:r w:rsidR="00C64861">
        <w:rPr>
          <w:rFonts w:ascii="Times New Roman" w:hAnsi="Times New Roman" w:cs="Times New Roman"/>
          <w:lang w:val="en-US"/>
        </w:rPr>
        <w:fldChar w:fldCharType="begin"/>
      </w:r>
      <w:r w:rsidR="006471FE">
        <w:rPr>
          <w:rFonts w:ascii="Times New Roman" w:hAnsi="Times New Roman" w:cs="Times New Roman"/>
          <w:lang w:val="en-US"/>
        </w:rPr>
        <w:instrText xml:space="preserve"> ADDIN ZOTERO_ITEM CSL_CITATION {"citationID":"wdpsGO3d","properties":{"formattedCitation":"(Finkbeiner et al. 2018; Gelcich et al. 2006; Gilmour et al. 2011; Sumaila 2010)","plainCitation":"(Finkbeiner et al. 2018; Gelcich et al. 2006; Gilmour et al. 2011; Sumaila 2010)","noteIndex":0},"citationItems":[{"id":1703,"uris":["http://zotero.org/users/3065856/items/GVWP7Z43"],"uri":["http://zotero.org/users/3065856/items/GVWP7Z43"],"itemData":{"id":1703,"type":"article-journal","title":"Local response to global uncertainty: Insights from experimental economics in small-scale fisheries","container-title":"Global Environmental Change","page":"151-157","volume":"48","source":"ScienceDirect","abstract":"Global change has systematically increased uncertainty for people balancing short-term needs with long-term resource sustainability. Here, we aim to understand how uncertainty drives changes in human behavior and the underlying mechanisms mediating use of behavioral strategies. We utilize a novel behavioral approach – dynamic common-pool resource economic experiments in the field – and apply it to small-scale fisheries as a system that is particularly vulnerable to global change. Contrary to previous research, we find that when faced with higher uncertainty, resource users are choosing to reduce harvest to compensate for potential future declines. Correlates of this behavior include the capacity for social learning, previous exposure to uncertainty, and strong local institutions. These findings have important implications for any local system facing increased uncertainty from global change. Given adequate access to resources and rights, local communities can be active agents of change, capable of addressing and mitigating impacts of processes generated by higher scales.","DOI":"10.1016/j.gloenvcha.2017.11.010","ISSN":"0959-3780","title-short":"Local response to global uncertainty","journalAbbreviation":"Global Environmental Change","author":[{"family":"Finkbeiner","given":"E. M."},{"family":"Micheli","given":"F."},{"family":"Saenz-Arroyo","given":"A."},{"family":"Vazquez-Vera","given":"L."},{"family":"Perafan","given":"C. A."},{"family":"Cárdenas","given":"J. C."}],"issued":{"date-parts":[["2018",1]]}}},{"id":880,"uris":["http://zotero.org/users/3065856/items/ZBWI2NXE"],"uri":["http://zotero.org/users/3065856/items/ZBWI2NXE"],"itemData":{"id":880,"type":"article-journal","title":"Co-management Policy Can Reduce Resilience in Traditionally Managed Marine Ecosystems","container-title":"Ecosystems","page":"951-966","volume":"9","issue":"6","source":"CrossRef","DOI":"10.1007/s10021-005-0007-8","ISSN":"1432-9840, 1435-0629","language":"en","author":[{"family":"Gelcich","given":"Stefan"},{"family":"Edwards-Jones","given":"Gareth"},{"family":"Kaiser","given":"Michel J."},{"family":"Castilla","given":"Juan C."}],"issued":{"date-parts":[["2006",9]]}}},{"id":884,"uris":["http://zotero.org/users/3065856/items/HAU5WGWX"],"uri":["http://zotero.org/users/3065856/items/HAU5WGWX"],"itemData":{"id":884,"type":"article-journal","title":"Beyond individual quotas: The role of trust and cooperation in promoting stewardship of five Australian abalone fisheries","container-title":"Marine Policy","page":"692-702","volume":"35","issue":"5","source":"CrossRef","DOI":"10.1016/j.marpol.2011.02.010","ISSN":"0308597X","title-short":"Beyond individual quotas","language":"en","author":[{"family":"Gilmour","given":"Patrick W."},{"family":"Dwyer","given":"Peter D."},{"family":"Day","given":"Robert W."}],"issued":{"date-parts":[["2011",9]]}}},{"id":2451,"uris":["http://zotero.org/users/3065856/items/7V9KFBC3"],"uri":["http://zotero.org/users/3065856/items/7V9KFBC3"],"itemData":{"id":2451,"type":"article-journal","title":"A Cautionary Note on Individual Transferable Quotas","container-title":"Ecology and Society","volume":"15","issue":"3","source":"www.ecologyandsociety.org","abstract":"Sumaila, U. R. 2010. A cautionary note on individual transferable quotas. Ecology and Society 15(3): 36. https://doi.org/10.5751/ES-03391-150336","URL":"https://www.ecologyandsociety.org/vol15/iss3/art36/main.html","DOI":"10.5751/ES-03391-150336","ISSN":"1708-3087","language":"en","author":[{"family":"Sumaila","given":"U. Rashid"}],"issued":{"date-parts":[["2010",9,28]]},"accessed":{"date-parts":[["2018",6,27]]}}}],"schema":"https://github.com/citation-style-language/schema/raw/master/csl-citation.json"} </w:instrText>
      </w:r>
      <w:r w:rsidR="00C64861">
        <w:rPr>
          <w:rFonts w:ascii="Times New Roman" w:hAnsi="Times New Roman" w:cs="Times New Roman"/>
          <w:lang w:val="en-US"/>
        </w:rPr>
        <w:fldChar w:fldCharType="separate"/>
      </w:r>
      <w:r w:rsidR="006471FE" w:rsidRPr="00D639D5">
        <w:rPr>
          <w:rFonts w:ascii="Times New Roman" w:hAnsi="Times New Roman" w:cs="Times New Roman"/>
          <w:lang w:val="en-US"/>
        </w:rPr>
        <w:t>(Finkbeiner et al. 2018; Gelcich et al. 2006; Gilmour et al. 2011; Sumaila 2010)</w:t>
      </w:r>
      <w:r w:rsidR="00C64861">
        <w:rPr>
          <w:rFonts w:ascii="Times New Roman" w:hAnsi="Times New Roman" w:cs="Times New Roman"/>
          <w:lang w:val="en-US"/>
        </w:rPr>
        <w:fldChar w:fldCharType="end"/>
      </w:r>
      <w:r w:rsidR="00C64861">
        <w:rPr>
          <w:rFonts w:ascii="Times New Roman" w:hAnsi="Times New Roman" w:cs="Times New Roman"/>
          <w:lang w:val="en-US"/>
        </w:rPr>
        <w:t xml:space="preserve">. </w:t>
      </w:r>
    </w:p>
    <w:p w14:paraId="0E739710" w14:textId="5E8607F7" w:rsidR="009903C8" w:rsidRDefault="009F7DA8" w:rsidP="00DA1830">
      <w:pPr>
        <w:spacing w:line="480" w:lineRule="auto"/>
        <w:rPr>
          <w:rFonts w:ascii="Times New Roman" w:hAnsi="Times New Roman" w:cs="Times New Roman"/>
          <w:lang w:val="en-US"/>
        </w:rPr>
      </w:pPr>
      <w:r>
        <w:rPr>
          <w:rFonts w:ascii="Times New Roman" w:hAnsi="Times New Roman" w:cs="Times New Roman"/>
          <w:lang w:val="en-US"/>
        </w:rPr>
        <w:t xml:space="preserve">Whether </w:t>
      </w:r>
      <w:r w:rsidR="00733182">
        <w:rPr>
          <w:rFonts w:ascii="Times New Roman" w:hAnsi="Times New Roman" w:cs="Times New Roman"/>
          <w:lang w:val="en-US"/>
        </w:rPr>
        <w:t>compliance</w:t>
      </w:r>
      <w:r>
        <w:rPr>
          <w:rFonts w:ascii="Times New Roman" w:hAnsi="Times New Roman" w:cs="Times New Roman"/>
          <w:lang w:val="en-US"/>
        </w:rPr>
        <w:t xml:space="preserve"> and peer-enforcement </w:t>
      </w:r>
      <w:r w:rsidR="00733182">
        <w:rPr>
          <w:rFonts w:ascii="Times New Roman" w:hAnsi="Times New Roman" w:cs="Times New Roman"/>
          <w:lang w:val="en-US"/>
        </w:rPr>
        <w:t xml:space="preserve">behaviors are </w:t>
      </w:r>
      <w:r w:rsidR="008C3F9E">
        <w:rPr>
          <w:rFonts w:ascii="Times New Roman" w:hAnsi="Times New Roman" w:cs="Times New Roman"/>
          <w:lang w:val="en-US"/>
        </w:rPr>
        <w:t>more prevalent</w:t>
      </w:r>
      <w:r w:rsidR="00CD0467">
        <w:rPr>
          <w:rFonts w:ascii="Times New Roman" w:hAnsi="Times New Roman" w:cs="Times New Roman"/>
          <w:lang w:val="en-US"/>
        </w:rPr>
        <w:t xml:space="preserve"> under </w:t>
      </w:r>
      <w:r w:rsidR="0014371D">
        <w:rPr>
          <w:rFonts w:ascii="Times New Roman" w:hAnsi="Times New Roman" w:cs="Times New Roman"/>
          <w:lang w:val="en-US"/>
        </w:rPr>
        <w:t xml:space="preserve">formal </w:t>
      </w:r>
      <w:r w:rsidR="00133703">
        <w:rPr>
          <w:rFonts w:ascii="Times New Roman" w:hAnsi="Times New Roman" w:cs="Times New Roman"/>
          <w:lang w:val="en-US"/>
        </w:rPr>
        <w:t xml:space="preserve">CEAR </w:t>
      </w:r>
      <w:r w:rsidR="00733182">
        <w:rPr>
          <w:rFonts w:ascii="Times New Roman" w:hAnsi="Times New Roman" w:cs="Times New Roman"/>
          <w:lang w:val="en-US"/>
        </w:rPr>
        <w:t>relative</w:t>
      </w:r>
      <w:r w:rsidR="008575B6">
        <w:rPr>
          <w:rFonts w:ascii="Times New Roman" w:hAnsi="Times New Roman" w:cs="Times New Roman"/>
          <w:lang w:val="en-US"/>
        </w:rPr>
        <w:t xml:space="preserve"> to</w:t>
      </w:r>
      <w:r w:rsidR="002D2F43">
        <w:rPr>
          <w:rFonts w:ascii="Times New Roman" w:hAnsi="Times New Roman" w:cs="Times New Roman"/>
          <w:lang w:val="en-US"/>
        </w:rPr>
        <w:t xml:space="preserve"> </w:t>
      </w:r>
      <w:r>
        <w:rPr>
          <w:rFonts w:ascii="Times New Roman" w:hAnsi="Times New Roman" w:cs="Times New Roman"/>
          <w:lang w:val="en-US"/>
        </w:rPr>
        <w:t>open</w:t>
      </w:r>
      <w:r w:rsidR="002D2F43">
        <w:rPr>
          <w:rFonts w:ascii="Times New Roman" w:hAnsi="Times New Roman" w:cs="Times New Roman"/>
          <w:lang w:val="en-US"/>
        </w:rPr>
        <w:t xml:space="preserve"> access</w:t>
      </w:r>
      <w:r w:rsidR="00DA4750">
        <w:rPr>
          <w:rFonts w:ascii="Times New Roman" w:hAnsi="Times New Roman" w:cs="Times New Roman"/>
          <w:lang w:val="en-US"/>
        </w:rPr>
        <w:t xml:space="preserve"> (OA)</w:t>
      </w:r>
      <w:r w:rsidR="00D32D83">
        <w:rPr>
          <w:rFonts w:ascii="Times New Roman" w:hAnsi="Times New Roman" w:cs="Times New Roman"/>
          <w:lang w:val="en-US"/>
        </w:rPr>
        <w:t>,</w:t>
      </w:r>
      <w:r w:rsidR="002D2F43">
        <w:rPr>
          <w:rFonts w:ascii="Times New Roman" w:hAnsi="Times New Roman" w:cs="Times New Roman"/>
          <w:lang w:val="en-US"/>
        </w:rPr>
        <w:t xml:space="preserve"> and how this determines </w:t>
      </w:r>
      <w:r w:rsidR="00A01D58">
        <w:rPr>
          <w:rFonts w:ascii="Times New Roman" w:hAnsi="Times New Roman" w:cs="Times New Roman"/>
          <w:lang w:val="en-US"/>
        </w:rPr>
        <w:t>harvest</w:t>
      </w:r>
      <w:r w:rsidR="008575B6">
        <w:rPr>
          <w:rFonts w:ascii="Times New Roman" w:hAnsi="Times New Roman" w:cs="Times New Roman"/>
          <w:lang w:val="en-US"/>
        </w:rPr>
        <w:t xml:space="preserve"> </w:t>
      </w:r>
      <w:r w:rsidR="00733182">
        <w:rPr>
          <w:rFonts w:ascii="Times New Roman" w:hAnsi="Times New Roman" w:cs="Times New Roman"/>
          <w:lang w:val="en-US"/>
        </w:rPr>
        <w:t xml:space="preserve">decisions </w:t>
      </w:r>
      <w:r w:rsidR="008575B6">
        <w:rPr>
          <w:rFonts w:ascii="Times New Roman" w:hAnsi="Times New Roman" w:cs="Times New Roman"/>
          <w:lang w:val="en-US"/>
        </w:rPr>
        <w:t>are still open questions.</w:t>
      </w:r>
      <w:r w:rsidR="002D2F43">
        <w:rPr>
          <w:rFonts w:ascii="Times New Roman" w:hAnsi="Times New Roman" w:cs="Times New Roman"/>
          <w:lang w:val="en-US"/>
        </w:rPr>
        <w:t xml:space="preserve"> </w:t>
      </w:r>
      <w:r w:rsidR="00C66415">
        <w:rPr>
          <w:rFonts w:ascii="Times New Roman" w:hAnsi="Times New Roman" w:cs="Times New Roman"/>
          <w:lang w:val="en-US"/>
        </w:rPr>
        <w:t xml:space="preserve">Exploring </w:t>
      </w:r>
      <w:r w:rsidR="008575B6">
        <w:rPr>
          <w:rFonts w:ascii="Times New Roman" w:hAnsi="Times New Roman" w:cs="Times New Roman"/>
          <w:lang w:val="en-US"/>
        </w:rPr>
        <w:t>them</w:t>
      </w:r>
      <w:r w:rsidR="003E5F4A">
        <w:rPr>
          <w:rFonts w:ascii="Times New Roman" w:hAnsi="Times New Roman" w:cs="Times New Roman"/>
          <w:lang w:val="en-US"/>
        </w:rPr>
        <w:t xml:space="preserve"> </w:t>
      </w:r>
      <w:r w:rsidR="00BE7D90">
        <w:rPr>
          <w:rFonts w:ascii="Times New Roman" w:hAnsi="Times New Roman" w:cs="Times New Roman"/>
          <w:lang w:val="en-US"/>
        </w:rPr>
        <w:t xml:space="preserve">associated to </w:t>
      </w:r>
      <w:r w:rsidR="00B13091">
        <w:rPr>
          <w:rFonts w:ascii="Times New Roman" w:hAnsi="Times New Roman" w:cs="Times New Roman"/>
          <w:lang w:val="en-US"/>
        </w:rPr>
        <w:t>existing</w:t>
      </w:r>
      <w:r w:rsidR="00BE7D90">
        <w:rPr>
          <w:rFonts w:ascii="Times New Roman" w:hAnsi="Times New Roman" w:cs="Times New Roman"/>
          <w:lang w:val="en-US"/>
        </w:rPr>
        <w:t xml:space="preserve"> policies </w:t>
      </w:r>
      <w:r w:rsidR="003E5F4A">
        <w:rPr>
          <w:rFonts w:ascii="Times New Roman" w:hAnsi="Times New Roman" w:cs="Times New Roman"/>
          <w:lang w:val="en-US"/>
        </w:rPr>
        <w:t xml:space="preserve">is </w:t>
      </w:r>
      <w:r w:rsidR="00D32D83">
        <w:rPr>
          <w:rFonts w:ascii="Times New Roman" w:hAnsi="Times New Roman" w:cs="Times New Roman"/>
          <w:lang w:val="en-US"/>
        </w:rPr>
        <w:t xml:space="preserve">crucial </w:t>
      </w:r>
      <w:r w:rsidR="00AB7797">
        <w:rPr>
          <w:rFonts w:ascii="Times New Roman" w:hAnsi="Times New Roman" w:cs="Times New Roman"/>
          <w:lang w:val="en-US"/>
        </w:rPr>
        <w:t xml:space="preserve">since the achievement of sustainable fishing via the implementation of formal CEAR relies, in part, on the assumption that fishers will </w:t>
      </w:r>
      <w:r w:rsidR="00D32D83">
        <w:rPr>
          <w:rFonts w:ascii="Times New Roman" w:hAnsi="Times New Roman" w:cs="Times New Roman"/>
          <w:lang w:val="en-US"/>
        </w:rPr>
        <w:t xml:space="preserve">engage in these behaviors. </w:t>
      </w:r>
      <w:r w:rsidR="00733182">
        <w:rPr>
          <w:rFonts w:ascii="Times New Roman" w:hAnsi="Times New Roman" w:cs="Times New Roman"/>
          <w:lang w:val="en-US"/>
        </w:rPr>
        <w:t xml:space="preserve">We </w:t>
      </w:r>
      <w:r w:rsidR="00B71EED">
        <w:rPr>
          <w:rFonts w:ascii="Times New Roman" w:hAnsi="Times New Roman" w:cs="Times New Roman"/>
          <w:lang w:val="en-US"/>
        </w:rPr>
        <w:t xml:space="preserve">performed a lab-in-the-field experiment </w:t>
      </w:r>
      <w:r w:rsidR="00AF7C4B">
        <w:rPr>
          <w:rFonts w:ascii="Times New Roman" w:hAnsi="Times New Roman" w:cs="Times New Roman"/>
          <w:lang w:val="en-US"/>
        </w:rPr>
        <w:t xml:space="preserve">to </w:t>
      </w:r>
      <w:r w:rsidR="00DC7969">
        <w:rPr>
          <w:rFonts w:ascii="Times New Roman" w:hAnsi="Times New Roman" w:cs="Times New Roman"/>
          <w:lang w:val="en-US"/>
        </w:rPr>
        <w:t xml:space="preserve">assess </w:t>
      </w:r>
      <w:r w:rsidR="00866894">
        <w:rPr>
          <w:rFonts w:ascii="Times New Roman" w:hAnsi="Times New Roman" w:cs="Times New Roman"/>
          <w:lang w:val="en-US"/>
        </w:rPr>
        <w:t xml:space="preserve">how </w:t>
      </w:r>
      <w:r w:rsidR="00106029">
        <w:rPr>
          <w:rFonts w:ascii="Times New Roman" w:hAnsi="Times New Roman" w:cs="Times New Roman"/>
          <w:lang w:val="en-US"/>
        </w:rPr>
        <w:t>stewardship behaviors of</w:t>
      </w:r>
      <w:r w:rsidR="00B71EED">
        <w:rPr>
          <w:rFonts w:ascii="Times New Roman" w:hAnsi="Times New Roman" w:cs="Times New Roman"/>
          <w:lang w:val="en-US"/>
        </w:rPr>
        <w:t xml:space="preserve"> Chilean small-scale </w:t>
      </w:r>
      <w:r w:rsidR="00866894">
        <w:rPr>
          <w:rFonts w:ascii="Times New Roman" w:hAnsi="Times New Roman" w:cs="Times New Roman"/>
          <w:lang w:val="en-US"/>
        </w:rPr>
        <w:t>fishers differ under two access regimes</w:t>
      </w:r>
      <w:r w:rsidR="00B71EED">
        <w:rPr>
          <w:rFonts w:ascii="Times New Roman" w:hAnsi="Times New Roman" w:cs="Times New Roman"/>
          <w:lang w:val="en-US"/>
        </w:rPr>
        <w:t xml:space="preserve"> they face in real life</w:t>
      </w:r>
      <w:r w:rsidR="00A01D58">
        <w:rPr>
          <w:rFonts w:ascii="Times New Roman" w:hAnsi="Times New Roman" w:cs="Times New Roman"/>
          <w:lang w:val="en-US"/>
        </w:rPr>
        <w:t>;</w:t>
      </w:r>
      <w:r w:rsidR="00B71EED">
        <w:rPr>
          <w:rFonts w:ascii="Times New Roman" w:hAnsi="Times New Roman" w:cs="Times New Roman"/>
          <w:lang w:val="en-US"/>
        </w:rPr>
        <w:t xml:space="preserve"> CEAR</w:t>
      </w:r>
      <w:r w:rsidR="00002C16">
        <w:rPr>
          <w:rFonts w:ascii="Times New Roman" w:hAnsi="Times New Roman" w:cs="Times New Roman"/>
          <w:lang w:val="en-US"/>
        </w:rPr>
        <w:t xml:space="preserve"> and </w:t>
      </w:r>
      <w:r w:rsidR="00002C16" w:rsidRPr="00002C16">
        <w:rPr>
          <w:rFonts w:ascii="Times New Roman" w:hAnsi="Times New Roman" w:cs="Times New Roman"/>
          <w:i/>
          <w:lang w:val="en-US"/>
        </w:rPr>
        <w:t>pseudo</w:t>
      </w:r>
      <w:r w:rsidR="00002C16">
        <w:rPr>
          <w:rFonts w:ascii="Times New Roman" w:hAnsi="Times New Roman" w:cs="Times New Roman"/>
          <w:lang w:val="en-US"/>
        </w:rPr>
        <w:t xml:space="preserve"> </w:t>
      </w:r>
      <w:r w:rsidR="00DA4750">
        <w:rPr>
          <w:rFonts w:ascii="Times New Roman" w:hAnsi="Times New Roman" w:cs="Times New Roman"/>
          <w:lang w:val="en-US"/>
        </w:rPr>
        <w:lastRenderedPageBreak/>
        <w:t>OA</w:t>
      </w:r>
      <w:r w:rsidR="00002C16" w:rsidRPr="00002C16">
        <w:rPr>
          <w:rFonts w:ascii="Times New Roman" w:hAnsi="Times New Roman" w:cs="Times New Roman"/>
          <w:lang w:val="en-US"/>
        </w:rPr>
        <w:t>.</w:t>
      </w:r>
      <w:r w:rsidR="00002C16">
        <w:rPr>
          <w:rFonts w:ascii="Times New Roman" w:hAnsi="Times New Roman" w:cs="Times New Roman"/>
          <w:lang w:val="en-US"/>
        </w:rPr>
        <w:t xml:space="preserve"> </w:t>
      </w:r>
      <w:r w:rsidR="00B87CE0">
        <w:rPr>
          <w:rFonts w:ascii="Times New Roman" w:hAnsi="Times New Roman" w:cs="Times New Roman"/>
          <w:lang w:val="en-US"/>
        </w:rPr>
        <w:t xml:space="preserve">To </w:t>
      </w:r>
      <w:r w:rsidR="003E368E">
        <w:rPr>
          <w:rFonts w:ascii="Times New Roman" w:hAnsi="Times New Roman" w:cs="Times New Roman"/>
          <w:lang w:val="en-US"/>
        </w:rPr>
        <w:t>prompt</w:t>
      </w:r>
      <w:r w:rsidR="008F23E6">
        <w:rPr>
          <w:rFonts w:ascii="Times New Roman" w:hAnsi="Times New Roman" w:cs="Times New Roman"/>
          <w:lang w:val="en-US"/>
        </w:rPr>
        <w:t xml:space="preserve"> </w:t>
      </w:r>
      <w:r w:rsidR="00B87CE0">
        <w:rPr>
          <w:rFonts w:ascii="Times New Roman" w:hAnsi="Times New Roman" w:cs="Times New Roman"/>
          <w:lang w:val="en-US"/>
        </w:rPr>
        <w:t xml:space="preserve">the mechanisms that drive </w:t>
      </w:r>
      <w:r w:rsidR="008F23E6">
        <w:rPr>
          <w:rFonts w:ascii="Times New Roman" w:hAnsi="Times New Roman" w:cs="Times New Roman"/>
          <w:lang w:val="en-US"/>
        </w:rPr>
        <w:t>real-life behaviors under</w:t>
      </w:r>
      <w:r w:rsidR="00C612E9">
        <w:rPr>
          <w:rFonts w:ascii="Times New Roman" w:hAnsi="Times New Roman" w:cs="Times New Roman"/>
          <w:lang w:val="en-US"/>
        </w:rPr>
        <w:t xml:space="preserve"> </w:t>
      </w:r>
      <w:r w:rsidR="00AD77AC" w:rsidRPr="00AD77AC">
        <w:rPr>
          <w:rFonts w:ascii="Times New Roman" w:hAnsi="Times New Roman" w:cs="Times New Roman"/>
          <w:lang w:val="en-US"/>
        </w:rPr>
        <w:t>each access regime</w:t>
      </w:r>
      <w:r w:rsidR="007B230B">
        <w:rPr>
          <w:rFonts w:ascii="Times New Roman" w:hAnsi="Times New Roman" w:cs="Times New Roman"/>
          <w:lang w:val="en-US"/>
        </w:rPr>
        <w:t xml:space="preserve"> in</w:t>
      </w:r>
      <w:r w:rsidR="00B87CE0">
        <w:rPr>
          <w:rFonts w:ascii="Times New Roman" w:hAnsi="Times New Roman" w:cs="Times New Roman"/>
          <w:lang w:val="en-US"/>
        </w:rPr>
        <w:t xml:space="preserve"> the game</w:t>
      </w:r>
      <w:r w:rsidR="00AD77AC" w:rsidRPr="00AD77AC">
        <w:rPr>
          <w:rFonts w:ascii="Times New Roman" w:hAnsi="Times New Roman" w:cs="Times New Roman"/>
          <w:lang w:val="en-US"/>
        </w:rPr>
        <w:t xml:space="preserve">, we </w:t>
      </w:r>
      <w:r w:rsidR="00C612E9">
        <w:rPr>
          <w:rFonts w:ascii="Times New Roman" w:hAnsi="Times New Roman" w:cs="Times New Roman"/>
          <w:lang w:val="en-US"/>
        </w:rPr>
        <w:t>present</w:t>
      </w:r>
      <w:r w:rsidR="00D76740">
        <w:rPr>
          <w:rFonts w:ascii="Times New Roman" w:hAnsi="Times New Roman" w:cs="Times New Roman"/>
          <w:lang w:val="en-US"/>
        </w:rPr>
        <w:t>ed</w:t>
      </w:r>
      <w:r w:rsidR="00C612E9">
        <w:rPr>
          <w:rFonts w:ascii="Times New Roman" w:hAnsi="Times New Roman" w:cs="Times New Roman"/>
          <w:lang w:val="en-US"/>
        </w:rPr>
        <w:t xml:space="preserve"> the task under two frames</w:t>
      </w:r>
      <w:r w:rsidR="00B87CE0">
        <w:rPr>
          <w:rFonts w:ascii="Times New Roman" w:hAnsi="Times New Roman" w:cs="Times New Roman"/>
          <w:lang w:val="en-US"/>
        </w:rPr>
        <w:t xml:space="preserve"> while keeping the same monetary incentives</w:t>
      </w:r>
      <w:r w:rsidR="008575B6">
        <w:rPr>
          <w:rFonts w:ascii="Times New Roman" w:hAnsi="Times New Roman" w:cs="Times New Roman"/>
          <w:lang w:val="en-US"/>
        </w:rPr>
        <w:t xml:space="preserve">. </w:t>
      </w:r>
      <w:r w:rsidR="003E368E">
        <w:rPr>
          <w:rFonts w:ascii="Times New Roman" w:hAnsi="Times New Roman" w:cs="Times New Roman"/>
          <w:lang w:val="en-US"/>
        </w:rPr>
        <w:t>T</w:t>
      </w:r>
      <w:r w:rsidR="00B87CE0">
        <w:rPr>
          <w:rFonts w:ascii="Times New Roman" w:hAnsi="Times New Roman" w:cs="Times New Roman"/>
          <w:lang w:val="en-US"/>
        </w:rPr>
        <w:t>he wording of a task</w:t>
      </w:r>
      <w:r w:rsidR="00B13091">
        <w:rPr>
          <w:rFonts w:ascii="Times New Roman" w:hAnsi="Times New Roman" w:cs="Times New Roman"/>
          <w:lang w:val="en-US"/>
        </w:rPr>
        <w:t>, or in this case a change in the species being managed,</w:t>
      </w:r>
      <w:r w:rsidR="00B87CE0">
        <w:rPr>
          <w:rFonts w:ascii="Times New Roman" w:hAnsi="Times New Roman" w:cs="Times New Roman"/>
          <w:lang w:val="en-US"/>
        </w:rPr>
        <w:t xml:space="preserve"> </w:t>
      </w:r>
      <w:r w:rsidR="003E368E">
        <w:rPr>
          <w:rFonts w:ascii="Times New Roman" w:hAnsi="Times New Roman" w:cs="Times New Roman"/>
          <w:lang w:val="en-US"/>
        </w:rPr>
        <w:t>can</w:t>
      </w:r>
      <w:r w:rsidR="00B87CE0">
        <w:rPr>
          <w:rFonts w:ascii="Times New Roman" w:hAnsi="Times New Roman" w:cs="Times New Roman"/>
          <w:lang w:val="en-US"/>
        </w:rPr>
        <w:t xml:space="preserve"> affect</w:t>
      </w:r>
      <w:r w:rsidR="003E368E">
        <w:rPr>
          <w:rFonts w:ascii="Times New Roman" w:hAnsi="Times New Roman" w:cs="Times New Roman"/>
          <w:lang w:val="en-US"/>
        </w:rPr>
        <w:t xml:space="preserve"> </w:t>
      </w:r>
      <w:r w:rsidR="00B87CE0">
        <w:rPr>
          <w:rFonts w:ascii="Times New Roman" w:hAnsi="Times New Roman" w:cs="Times New Roman"/>
          <w:lang w:val="en-US"/>
        </w:rPr>
        <w:t>subject’s behaviors by triggering norms, expectations and or heuristics that apply to specific contexts</w:t>
      </w:r>
      <w:r w:rsidR="003E368E">
        <w:rPr>
          <w:rFonts w:ascii="Times New Roman" w:hAnsi="Times New Roman" w:cs="Times New Roman"/>
          <w:lang w:val="en-US"/>
        </w:rPr>
        <w:t xml:space="preserve"> </w:t>
      </w:r>
      <w:r w:rsidR="003E368E">
        <w:rPr>
          <w:rFonts w:ascii="Times New Roman" w:hAnsi="Times New Roman" w:cs="Times New Roman"/>
          <w:lang w:val="en-US"/>
        </w:rPr>
        <w:fldChar w:fldCharType="begin"/>
      </w:r>
      <w:r w:rsidR="003E368E">
        <w:rPr>
          <w:rFonts w:ascii="Times New Roman" w:hAnsi="Times New Roman" w:cs="Times New Roman"/>
          <w:lang w:val="en-US"/>
        </w:rPr>
        <w:instrText xml:space="preserve"> ADDIN ZOTERO_ITEM CSL_CITATION {"citationID":"GQrkDsLR","properties":{"formattedCitation":"(Dufwenberg et al. 2011; Krupka &amp; Weber 2013; Liberman et al. 2004)","plainCitation":"(Dufwenberg et al. 2011; Krupka &amp; Weber 2013; Liberman et al. 2004)","noteIndex":0},"citationItems":[{"id":649,"uris":["http://zotero.org/users/3065856/items/6I73VCV2"],"uri":["http://zotero.org/users/3065856/items/6I73VCV2"],"itemData":{"id":649,"type":"article-journal","title":"The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M."},{"family":"Ross","given":"Lee"}],"issued":{"date-parts":[["2004",9,1]]}}}],"schema":"https://github.com/citation-style-language/schema/raw/master/csl-citation.json"} </w:instrText>
      </w:r>
      <w:r w:rsidR="003E368E">
        <w:rPr>
          <w:rFonts w:ascii="Times New Roman" w:hAnsi="Times New Roman" w:cs="Times New Roman"/>
          <w:lang w:val="en-US"/>
        </w:rPr>
        <w:fldChar w:fldCharType="separate"/>
      </w:r>
      <w:r w:rsidR="003E368E" w:rsidRPr="00D639D5">
        <w:rPr>
          <w:rFonts w:ascii="Times New Roman" w:hAnsi="Times New Roman" w:cs="Times New Roman"/>
          <w:lang w:val="en-US"/>
        </w:rPr>
        <w:t>(Dufwenberg et al. 2011; Krupka &amp; Weber 2013; Liberman et al. 2004)</w:t>
      </w:r>
      <w:r w:rsidR="003E368E">
        <w:rPr>
          <w:rFonts w:ascii="Times New Roman" w:hAnsi="Times New Roman" w:cs="Times New Roman"/>
          <w:lang w:val="en-US"/>
        </w:rPr>
        <w:fldChar w:fldCharType="end"/>
      </w:r>
      <w:r w:rsidR="00B87CE0">
        <w:rPr>
          <w:rFonts w:ascii="Times New Roman" w:hAnsi="Times New Roman" w:cs="Times New Roman"/>
          <w:lang w:val="en-US"/>
        </w:rPr>
        <w:t xml:space="preserve">. </w:t>
      </w:r>
    </w:p>
    <w:p w14:paraId="32C52658" w14:textId="3977845F" w:rsidR="009A719B" w:rsidRDefault="009903C8" w:rsidP="00DA1830">
      <w:pPr>
        <w:spacing w:line="480" w:lineRule="auto"/>
        <w:rPr>
          <w:rFonts w:ascii="Times New Roman" w:hAnsi="Times New Roman" w:cs="Times New Roman"/>
          <w:lang w:val="en-US"/>
        </w:rPr>
      </w:pPr>
      <w:r>
        <w:rPr>
          <w:rFonts w:ascii="Times New Roman" w:hAnsi="Times New Roman" w:cs="Times New Roman"/>
          <w:lang w:val="en-US"/>
        </w:rPr>
        <w:t>In our experiment, s</w:t>
      </w:r>
      <w:r w:rsidR="00942904">
        <w:rPr>
          <w:rFonts w:ascii="Times New Roman" w:hAnsi="Times New Roman" w:cs="Times New Roman"/>
          <w:lang w:val="en-US"/>
        </w:rPr>
        <w:t>ome fishers were randomly assigned to play</w:t>
      </w:r>
      <w:r w:rsidR="00942904" w:rsidRPr="00C71780">
        <w:rPr>
          <w:rFonts w:ascii="Times New Roman" w:hAnsi="Times New Roman" w:cs="Times New Roman"/>
          <w:lang w:val="en-US"/>
        </w:rPr>
        <w:t xml:space="preserve"> the game as the harvest of </w:t>
      </w:r>
      <w:r w:rsidR="00B13091">
        <w:rPr>
          <w:rFonts w:ascii="Times New Roman" w:hAnsi="Times New Roman" w:cs="Times New Roman"/>
          <w:lang w:val="en-US"/>
        </w:rPr>
        <w:t xml:space="preserve">the gastropod </w:t>
      </w:r>
      <w:r w:rsidR="00942904" w:rsidRPr="00C71780">
        <w:rPr>
          <w:rFonts w:ascii="Times New Roman" w:hAnsi="Times New Roman" w:cs="Times New Roman"/>
          <w:lang w:val="en-US"/>
        </w:rPr>
        <w:t>loco (</w:t>
      </w:r>
      <w:r w:rsidR="00942904" w:rsidRPr="00690E03">
        <w:rPr>
          <w:rFonts w:ascii="Times New Roman" w:hAnsi="Times New Roman" w:cs="Times New Roman"/>
          <w:i/>
          <w:lang w:val="en-US"/>
        </w:rPr>
        <w:t>Concholepas concholepas</w:t>
      </w:r>
      <w:r w:rsidR="00942904" w:rsidRPr="00C71780">
        <w:rPr>
          <w:rFonts w:ascii="Times New Roman" w:hAnsi="Times New Roman" w:cs="Times New Roman"/>
          <w:lang w:val="en-US"/>
        </w:rPr>
        <w:t>) while others</w:t>
      </w:r>
      <w:r w:rsidR="00E979F2">
        <w:rPr>
          <w:rFonts w:ascii="Times New Roman" w:hAnsi="Times New Roman" w:cs="Times New Roman"/>
          <w:lang w:val="en-US"/>
        </w:rPr>
        <w:t>,</w:t>
      </w:r>
      <w:r w:rsidR="00942904">
        <w:rPr>
          <w:rFonts w:ascii="Times New Roman" w:hAnsi="Times New Roman" w:cs="Times New Roman"/>
          <w:lang w:val="en-US"/>
        </w:rPr>
        <w:t xml:space="preserve"> from the same association</w:t>
      </w:r>
      <w:r w:rsidR="00E979F2">
        <w:rPr>
          <w:rFonts w:ascii="Times New Roman" w:hAnsi="Times New Roman" w:cs="Times New Roman"/>
          <w:lang w:val="en-US"/>
        </w:rPr>
        <w:t>,</w:t>
      </w:r>
      <w:r w:rsidR="00942904">
        <w:rPr>
          <w:rFonts w:ascii="Times New Roman" w:hAnsi="Times New Roman" w:cs="Times New Roman"/>
          <w:lang w:val="en-US"/>
        </w:rPr>
        <w:t xml:space="preserve"> </w:t>
      </w:r>
      <w:r w:rsidR="00942904" w:rsidRPr="00C71780">
        <w:rPr>
          <w:rFonts w:ascii="Times New Roman" w:hAnsi="Times New Roman" w:cs="Times New Roman"/>
          <w:lang w:val="en-US"/>
        </w:rPr>
        <w:t>played it as the fishing of hake (</w:t>
      </w:r>
      <w:r w:rsidR="00942904" w:rsidRPr="00690E03">
        <w:rPr>
          <w:rFonts w:ascii="Times New Roman" w:hAnsi="Times New Roman" w:cs="Times New Roman"/>
          <w:i/>
          <w:lang w:val="en-US"/>
        </w:rPr>
        <w:t>Merlucius gayi</w:t>
      </w:r>
      <w:r w:rsidR="00942904" w:rsidRPr="00C71780">
        <w:rPr>
          <w:rFonts w:ascii="Times New Roman" w:hAnsi="Times New Roman" w:cs="Times New Roman"/>
          <w:lang w:val="en-US"/>
        </w:rPr>
        <w:t>).</w:t>
      </w:r>
      <w:r w:rsidR="00942904">
        <w:rPr>
          <w:rFonts w:ascii="Times New Roman" w:hAnsi="Times New Roman" w:cs="Times New Roman"/>
          <w:lang w:val="en-US"/>
        </w:rPr>
        <w:t xml:space="preserve"> </w:t>
      </w:r>
      <w:r w:rsidR="00942904" w:rsidRPr="00C71780">
        <w:rPr>
          <w:rFonts w:ascii="Times New Roman" w:hAnsi="Times New Roman" w:cs="Times New Roman"/>
          <w:lang w:val="en-US"/>
        </w:rPr>
        <w:t>In real</w:t>
      </w:r>
      <w:r w:rsidR="00942904">
        <w:rPr>
          <w:rFonts w:ascii="Times New Roman" w:hAnsi="Times New Roman" w:cs="Times New Roman"/>
          <w:lang w:val="en-US"/>
        </w:rPr>
        <w:t xml:space="preserve"> </w:t>
      </w:r>
      <w:r w:rsidR="00942904" w:rsidRPr="00C71780">
        <w:rPr>
          <w:rFonts w:ascii="Times New Roman" w:hAnsi="Times New Roman" w:cs="Times New Roman"/>
          <w:lang w:val="en-US"/>
        </w:rPr>
        <w:t xml:space="preserve">life, these fishers harvest loco under </w:t>
      </w:r>
      <w:r w:rsidR="00917DBB">
        <w:rPr>
          <w:rFonts w:ascii="Times New Roman" w:hAnsi="Times New Roman" w:cs="Times New Roman"/>
          <w:lang w:val="en-US"/>
        </w:rPr>
        <w:t>a</w:t>
      </w:r>
      <w:r w:rsidR="007B230B">
        <w:rPr>
          <w:rFonts w:ascii="Times New Roman" w:hAnsi="Times New Roman" w:cs="Times New Roman"/>
          <w:lang w:val="en-US"/>
        </w:rPr>
        <w:t xml:space="preserve"> formal </w:t>
      </w:r>
      <w:r w:rsidR="00243A66">
        <w:rPr>
          <w:rFonts w:ascii="Times New Roman" w:hAnsi="Times New Roman" w:cs="Times New Roman"/>
          <w:lang w:val="en-US"/>
        </w:rPr>
        <w:t>C</w:t>
      </w:r>
      <w:r w:rsidR="00E90023">
        <w:rPr>
          <w:rFonts w:ascii="Times New Roman" w:hAnsi="Times New Roman" w:cs="Times New Roman"/>
          <w:lang w:val="en-US"/>
        </w:rPr>
        <w:t>EAR</w:t>
      </w:r>
      <w:r w:rsidR="00942904" w:rsidRPr="00C71780">
        <w:rPr>
          <w:rFonts w:ascii="Times New Roman" w:hAnsi="Times New Roman" w:cs="Times New Roman"/>
          <w:lang w:val="en-US"/>
        </w:rPr>
        <w:t xml:space="preserve">, </w:t>
      </w:r>
      <w:r w:rsidR="00942904">
        <w:rPr>
          <w:rFonts w:ascii="Times New Roman" w:hAnsi="Times New Roman" w:cs="Times New Roman"/>
          <w:lang w:val="en-US"/>
        </w:rPr>
        <w:t>which grants</w:t>
      </w:r>
      <w:r w:rsidR="00942904" w:rsidRPr="00C71780">
        <w:rPr>
          <w:rFonts w:ascii="Times New Roman" w:hAnsi="Times New Roman" w:cs="Times New Roman"/>
          <w:lang w:val="en-US"/>
        </w:rPr>
        <w:t xml:space="preserve"> fishers’ associations</w:t>
      </w:r>
      <w:r w:rsidR="00942904">
        <w:rPr>
          <w:rFonts w:ascii="Times New Roman" w:hAnsi="Times New Roman" w:cs="Times New Roman"/>
          <w:lang w:val="en-US"/>
        </w:rPr>
        <w:t xml:space="preserve"> territorial users rights for fishing (TURFs)</w:t>
      </w:r>
      <w:r w:rsidR="00942904" w:rsidRPr="00C71780">
        <w:rPr>
          <w:rFonts w:ascii="Times New Roman" w:hAnsi="Times New Roman" w:cs="Times New Roman"/>
          <w:lang w:val="en-US"/>
        </w:rPr>
        <w:t xml:space="preserve"> to </w:t>
      </w:r>
      <w:r w:rsidR="00942904">
        <w:rPr>
          <w:rFonts w:ascii="Times New Roman" w:hAnsi="Times New Roman" w:cs="Times New Roman"/>
          <w:lang w:val="en-US"/>
        </w:rPr>
        <w:t>harvest</w:t>
      </w:r>
      <w:r w:rsidR="00942904" w:rsidRPr="00C71780">
        <w:rPr>
          <w:rFonts w:ascii="Times New Roman" w:hAnsi="Times New Roman" w:cs="Times New Roman"/>
          <w:lang w:val="en-US"/>
        </w:rPr>
        <w:t xml:space="preserve"> </w:t>
      </w:r>
      <w:r w:rsidR="006501ED">
        <w:rPr>
          <w:rFonts w:ascii="Times New Roman" w:hAnsi="Times New Roman" w:cs="Times New Roman"/>
          <w:lang w:val="en-US"/>
        </w:rPr>
        <w:t xml:space="preserve">and manage </w:t>
      </w:r>
      <w:r w:rsidR="00942904" w:rsidRPr="00C71780">
        <w:rPr>
          <w:rFonts w:ascii="Times New Roman" w:hAnsi="Times New Roman" w:cs="Times New Roman"/>
          <w:lang w:val="en-US"/>
        </w:rPr>
        <w:t xml:space="preserve">benthic resources in a </w:t>
      </w:r>
      <w:r w:rsidR="00942904">
        <w:rPr>
          <w:rFonts w:ascii="Times New Roman" w:hAnsi="Times New Roman" w:cs="Times New Roman"/>
          <w:lang w:val="en-US"/>
        </w:rPr>
        <w:t xml:space="preserve">given area </w:t>
      </w:r>
      <w:r w:rsidR="00942904">
        <w:rPr>
          <w:rFonts w:ascii="Times New Roman" w:hAnsi="Times New Roman" w:cs="Times New Roman"/>
          <w:lang w:val="en-US"/>
        </w:rPr>
        <w:fldChar w:fldCharType="begin"/>
      </w:r>
      <w:r w:rsidR="00ED7A55">
        <w:rPr>
          <w:rFonts w:ascii="Times New Roman" w:hAnsi="Times New Roman" w:cs="Times New Roman"/>
          <w:lang w:val="en-US"/>
        </w:rPr>
        <w:instrText xml:space="preserve"> ADDIN ZOTERO_ITEM CSL_CITATION {"citationID":"YdwofERE","properties":{"formattedCitation":"(Gelcich et al. 2010)","plainCitation":"(Gelcich et al. 2010)","noteIndex":0},"citationItems":[{"id":389,"uris":["http://zotero.org/users/3065856/items/HMKKHU2E"],"uri":["http://zotero.org/users/3065856/items/HMKKHU2E"],"itemData":{"id":389,"type":"article-journal","title":"Navigating transformations in governance of Chilean marine coastal resources","container-title":"Proceedings of the National Academy of Sciences","page":"16794-16799","volume":"107","issue":"39","source":"www.pnas.org","abstract":"Marine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world.","DOI":"10.1073/pnas.1012021107","ISSN":"0027-8424, 1091-6490","note":"PMID: 20837530","journalAbbreviation":"PNAS","language":"en","author":[{"family":"Gelcich","given":"Stefan"},{"family":"Hughes","given":"Terry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C."}],"issued":{"date-parts":[["2010",9,28]]}}}],"schema":"https://github.com/citation-style-language/schema/raw/master/csl-citation.json"} </w:instrText>
      </w:r>
      <w:r w:rsidR="00942904">
        <w:rPr>
          <w:rFonts w:ascii="Times New Roman" w:hAnsi="Times New Roman" w:cs="Times New Roman"/>
          <w:lang w:val="en-US"/>
        </w:rPr>
        <w:fldChar w:fldCharType="separate"/>
      </w:r>
      <w:r w:rsidR="00ED7A55" w:rsidRPr="004C509E">
        <w:rPr>
          <w:rFonts w:ascii="Times New Roman" w:hAnsi="Times New Roman" w:cs="Times New Roman"/>
          <w:lang w:val="en-US"/>
        </w:rPr>
        <w:t>(Gelcich et al. 2010)</w:t>
      </w:r>
      <w:r w:rsidR="00942904">
        <w:rPr>
          <w:rFonts w:ascii="Times New Roman" w:hAnsi="Times New Roman" w:cs="Times New Roman"/>
          <w:lang w:val="en-US"/>
        </w:rPr>
        <w:fldChar w:fldCharType="end"/>
      </w:r>
      <w:r w:rsidR="00942904">
        <w:rPr>
          <w:rFonts w:ascii="Times New Roman" w:hAnsi="Times New Roman" w:cs="Times New Roman"/>
          <w:lang w:val="en-US"/>
        </w:rPr>
        <w:t>.</w:t>
      </w:r>
      <w:r w:rsidR="00942904" w:rsidRPr="00C71780">
        <w:rPr>
          <w:rFonts w:ascii="Times New Roman" w:hAnsi="Times New Roman" w:cs="Times New Roman"/>
          <w:lang w:val="en-US"/>
        </w:rPr>
        <w:t xml:space="preserve"> </w:t>
      </w:r>
      <w:r w:rsidR="0016521C">
        <w:rPr>
          <w:rFonts w:ascii="Times New Roman" w:hAnsi="Times New Roman" w:cs="Times New Roman"/>
          <w:lang w:val="en-US"/>
        </w:rPr>
        <w:t>T</w:t>
      </w:r>
      <w:r w:rsidR="00942904" w:rsidRPr="00C71780">
        <w:rPr>
          <w:rFonts w:ascii="Times New Roman" w:hAnsi="Times New Roman" w:cs="Times New Roman"/>
          <w:lang w:val="en-US"/>
        </w:rPr>
        <w:t xml:space="preserve">he </w:t>
      </w:r>
      <w:r w:rsidR="00942904">
        <w:rPr>
          <w:rFonts w:ascii="Times New Roman" w:hAnsi="Times New Roman" w:cs="Times New Roman"/>
          <w:lang w:val="en-US"/>
        </w:rPr>
        <w:t xml:space="preserve">same </w:t>
      </w:r>
      <w:r w:rsidR="00A01D58">
        <w:rPr>
          <w:rFonts w:ascii="Times New Roman" w:hAnsi="Times New Roman" w:cs="Times New Roman"/>
          <w:lang w:val="en-US"/>
        </w:rPr>
        <w:t>fishers</w:t>
      </w:r>
      <w:r w:rsidR="00942904" w:rsidRPr="00C71780">
        <w:rPr>
          <w:rFonts w:ascii="Times New Roman" w:hAnsi="Times New Roman" w:cs="Times New Roman"/>
          <w:lang w:val="en-US"/>
        </w:rPr>
        <w:t xml:space="preserve"> </w:t>
      </w:r>
      <w:r w:rsidR="006A7D3E">
        <w:rPr>
          <w:rFonts w:ascii="Times New Roman" w:hAnsi="Times New Roman" w:cs="Times New Roman"/>
          <w:lang w:val="en-US"/>
        </w:rPr>
        <w:t>fish</w:t>
      </w:r>
      <w:r w:rsidR="00942904" w:rsidRPr="00C71780">
        <w:rPr>
          <w:rFonts w:ascii="Times New Roman" w:hAnsi="Times New Roman" w:cs="Times New Roman"/>
          <w:lang w:val="en-US"/>
        </w:rPr>
        <w:t xml:space="preserve"> hake in a </w:t>
      </w:r>
      <w:r w:rsidR="00133703">
        <w:rPr>
          <w:rFonts w:ascii="Times New Roman" w:hAnsi="Times New Roman" w:cs="Times New Roman"/>
          <w:lang w:val="en-US"/>
        </w:rPr>
        <w:t>quota</w:t>
      </w:r>
      <w:r w:rsidR="00942904" w:rsidRPr="00C71780">
        <w:rPr>
          <w:rFonts w:ascii="Times New Roman" w:hAnsi="Times New Roman" w:cs="Times New Roman"/>
          <w:lang w:val="en-US"/>
        </w:rPr>
        <w:t xml:space="preserve"> schem</w:t>
      </w:r>
      <w:r w:rsidR="00942904">
        <w:rPr>
          <w:rFonts w:ascii="Times New Roman" w:hAnsi="Times New Roman" w:cs="Times New Roman"/>
          <w:lang w:val="en-US"/>
        </w:rPr>
        <w:t>e</w:t>
      </w:r>
      <w:r w:rsidR="00942904" w:rsidRPr="00C71780">
        <w:rPr>
          <w:rFonts w:ascii="Times New Roman" w:hAnsi="Times New Roman" w:cs="Times New Roman"/>
          <w:lang w:val="en-US"/>
        </w:rPr>
        <w:t xml:space="preserve"> that operates as a </w:t>
      </w:r>
      <w:r w:rsidR="00942904" w:rsidRPr="00231D4D">
        <w:rPr>
          <w:rFonts w:ascii="Times New Roman" w:hAnsi="Times New Roman" w:cs="Times New Roman"/>
          <w:i/>
          <w:lang w:val="en-US"/>
        </w:rPr>
        <w:t>pseudo</w:t>
      </w:r>
      <w:r w:rsidR="00942904" w:rsidRPr="00C71780">
        <w:rPr>
          <w:rFonts w:ascii="Times New Roman" w:hAnsi="Times New Roman" w:cs="Times New Roman"/>
          <w:lang w:val="en-US"/>
        </w:rPr>
        <w:t xml:space="preserve"> </w:t>
      </w:r>
      <w:r w:rsidR="00DA4750">
        <w:rPr>
          <w:rFonts w:ascii="Times New Roman" w:hAnsi="Times New Roman" w:cs="Times New Roman"/>
          <w:lang w:val="en-US"/>
        </w:rPr>
        <w:t>OA</w:t>
      </w:r>
      <w:r w:rsidR="00C66415">
        <w:rPr>
          <w:rFonts w:ascii="Times New Roman" w:hAnsi="Times New Roman" w:cs="Times New Roman"/>
          <w:lang w:val="en-US"/>
        </w:rPr>
        <w:t xml:space="preserve"> regime</w:t>
      </w:r>
      <w:r w:rsidR="00A01D58">
        <w:rPr>
          <w:rFonts w:ascii="Times New Roman" w:hAnsi="Times New Roman" w:cs="Times New Roman"/>
          <w:lang w:val="en-US"/>
        </w:rPr>
        <w:t xml:space="preserve"> due to </w:t>
      </w:r>
      <w:r w:rsidR="00C8474D">
        <w:rPr>
          <w:rFonts w:ascii="Times New Roman" w:hAnsi="Times New Roman" w:cs="Times New Roman"/>
          <w:lang w:val="en-US"/>
        </w:rPr>
        <w:t>low</w:t>
      </w:r>
      <w:r w:rsidR="00942904">
        <w:rPr>
          <w:rFonts w:ascii="Times New Roman" w:hAnsi="Times New Roman" w:cs="Times New Roman"/>
          <w:lang w:val="en-US"/>
        </w:rPr>
        <w:t xml:space="preserve"> </w:t>
      </w:r>
      <w:r w:rsidR="00C8474D">
        <w:rPr>
          <w:rFonts w:ascii="Times New Roman" w:hAnsi="Times New Roman" w:cs="Times New Roman"/>
          <w:lang w:val="en-US"/>
        </w:rPr>
        <w:t>compliance</w:t>
      </w:r>
      <w:r w:rsidR="00A01D58">
        <w:rPr>
          <w:rFonts w:ascii="Times New Roman" w:hAnsi="Times New Roman" w:cs="Times New Roman"/>
          <w:lang w:val="en-US"/>
        </w:rPr>
        <w:t xml:space="preserve"> </w:t>
      </w:r>
      <w:r w:rsidR="0008091F">
        <w:rPr>
          <w:rFonts w:ascii="Times New Roman" w:hAnsi="Times New Roman" w:cs="Times New Roman"/>
          <w:lang w:val="en-US"/>
        </w:rPr>
        <w:fldChar w:fldCharType="begin"/>
      </w:r>
      <w:r w:rsidR="0008091F">
        <w:rPr>
          <w:rFonts w:ascii="Times New Roman" w:hAnsi="Times New Roman" w:cs="Times New Roman"/>
          <w:lang w:val="en-US"/>
        </w:rPr>
        <w:instrText xml:space="preserve"> ADDIN ZOTERO_ITEM CSL_CITATION {"citationID":"WgE0gf7O","properties":{"formattedCitation":"(Plotnek et al. 2016)","plainCitation":"(Plotnek et al. 2016)","noteIndex":0},"citationItems":[{"id":3656,"uris":["http://zotero.org/users/3065856/items/8XJ7SGP3"],"uri":["http://zotero.org/users/3065856/items/8XJ7SGP3"],"itemData":{"id":3656,"type":"article-journal","title":"From Unsustainability to MSC Certification: A Case Study of the Artisanal Chilean South Pacific Hake Fishery","container-title":"Reviews in Fisheries Science &amp; Aquaculture","page":"230-243","volume":"24","issue":"3","source":"DOI.org (Crossref)","abstract":"The Marine Stewardship Council (MSC) certiﬁcation is a market-based incentive program that recognizes sustainable ﬁsheries through a third-party assessment. This study considers a potential project to MSC-certify the small-scale sector of the South Paciﬁc hake (Merluccius gayi gayi) ﬁshery in Chile. Using semi-structured interviews with ﬁshery stakeholders and bibliographic review, the study surveys the technical, stakeholder, and market barriers to certiﬁcation. Barriers included an over-exploited stock, lack of information about the ecosystem, and the currently-evolving management system. In addition, noncompliance of existing norms and social arrangements within the ﬁshery are leading to a situation where illegal ﬁshing occurs. Even though MSC certiﬁcation is positively perceived by most stakeholders, it is considered to be neither achievable by the status of the ﬁshery nor desirable, since it cannot offer economic beneﬁts due to the domestic market features. At present, the most constructive actions for the ﬁshery would be to implement strong management and effective enforcement, and break-down the currently unregulated market structure, as well as empower the ﬁshermen. Long-term efforts in these areas may be executed using the MSC Standard as a diagnostic tool to identify the improvements required to move the ﬁshery toward better performance.","DOI":"10.1080/23308249.2016.1161003","ISSN":"2330-8249, 2330-8257","title-short":"From Unsustainability to MSC Certification","journalAbbreviation":"Reviews in Fisheries Science &amp; Aquaculture","language":"en","author":[{"family":"Plotnek","given":"Emma"},{"family":"Paredes","given":"Felipe"},{"family":"Galvez","given":"Mauricio"},{"family":"Pérez-Ramírez","given":"Mónica"}],"issued":{"date-parts":[["2016",7,2]]}}}],"schema":"https://github.com/citation-style-language/schema/raw/master/csl-citation.json"} </w:instrText>
      </w:r>
      <w:r w:rsidR="0008091F">
        <w:rPr>
          <w:rFonts w:ascii="Times New Roman" w:hAnsi="Times New Roman" w:cs="Times New Roman"/>
          <w:lang w:val="en-US"/>
        </w:rPr>
        <w:fldChar w:fldCharType="separate"/>
      </w:r>
      <w:r w:rsidR="0008091F" w:rsidRPr="00566F4F">
        <w:rPr>
          <w:rFonts w:ascii="Times New Roman" w:hAnsi="Times New Roman" w:cs="Times New Roman"/>
          <w:lang w:val="en-US"/>
        </w:rPr>
        <w:t>(Plotnek et al. 2016)</w:t>
      </w:r>
      <w:r w:rsidR="0008091F">
        <w:rPr>
          <w:rFonts w:ascii="Times New Roman" w:hAnsi="Times New Roman" w:cs="Times New Roman"/>
          <w:lang w:val="en-US"/>
        </w:rPr>
        <w:fldChar w:fldCharType="end"/>
      </w:r>
      <w:r w:rsidR="00AD77AC">
        <w:rPr>
          <w:rFonts w:ascii="Times New Roman" w:hAnsi="Times New Roman" w:cs="Times New Roman"/>
          <w:lang w:val="en-US"/>
        </w:rPr>
        <w:t xml:space="preserve">. </w:t>
      </w:r>
      <w:r w:rsidR="00421A7F" w:rsidRPr="00C71780">
        <w:rPr>
          <w:rFonts w:ascii="Times New Roman" w:hAnsi="Times New Roman" w:cs="Times New Roman"/>
          <w:lang w:val="en-US"/>
        </w:rPr>
        <w:t>We operationalized stewardship behavior</w:t>
      </w:r>
      <w:r w:rsidR="00E90023">
        <w:rPr>
          <w:rFonts w:ascii="Times New Roman" w:hAnsi="Times New Roman" w:cs="Times New Roman"/>
          <w:lang w:val="en-US"/>
        </w:rPr>
        <w:t>s</w:t>
      </w:r>
      <w:r w:rsidR="00421A7F" w:rsidRPr="00C71780">
        <w:rPr>
          <w:rFonts w:ascii="Times New Roman" w:hAnsi="Times New Roman" w:cs="Times New Roman"/>
          <w:lang w:val="en-US"/>
        </w:rPr>
        <w:t xml:space="preserve"> as</w:t>
      </w:r>
      <w:r w:rsidR="00421A7F">
        <w:rPr>
          <w:rFonts w:ascii="Times New Roman" w:hAnsi="Times New Roman" w:cs="Times New Roman"/>
          <w:lang w:val="en-US"/>
        </w:rPr>
        <w:t xml:space="preserve"> quota compliance,</w:t>
      </w:r>
      <w:r w:rsidR="00421A7F" w:rsidRPr="00C71780">
        <w:rPr>
          <w:rFonts w:ascii="Times New Roman" w:hAnsi="Times New Roman" w:cs="Times New Roman"/>
          <w:lang w:val="en-US"/>
        </w:rPr>
        <w:t xml:space="preserve"> and willingness to </w:t>
      </w:r>
      <w:r w:rsidR="00B13091">
        <w:rPr>
          <w:rFonts w:ascii="Times New Roman" w:hAnsi="Times New Roman" w:cs="Times New Roman"/>
          <w:lang w:val="en-US"/>
        </w:rPr>
        <w:t xml:space="preserve">pay a </w:t>
      </w:r>
      <w:r w:rsidR="00421A7F">
        <w:rPr>
          <w:rFonts w:ascii="Times New Roman" w:hAnsi="Times New Roman" w:cs="Times New Roman"/>
          <w:lang w:val="en-US"/>
        </w:rPr>
        <w:t>cost</w:t>
      </w:r>
      <w:r w:rsidR="003B0E2C">
        <w:rPr>
          <w:rFonts w:ascii="Times New Roman" w:hAnsi="Times New Roman" w:cs="Times New Roman"/>
          <w:lang w:val="en-US"/>
        </w:rPr>
        <w:t xml:space="preserve"> </w:t>
      </w:r>
      <w:r w:rsidR="00B13091">
        <w:rPr>
          <w:rFonts w:ascii="Times New Roman" w:hAnsi="Times New Roman" w:cs="Times New Roman"/>
          <w:lang w:val="en-US"/>
        </w:rPr>
        <w:t xml:space="preserve">associated to </w:t>
      </w:r>
      <w:r w:rsidR="003B0E2C">
        <w:rPr>
          <w:rFonts w:ascii="Times New Roman" w:hAnsi="Times New Roman" w:cs="Times New Roman"/>
          <w:lang w:val="en-US"/>
        </w:rPr>
        <w:t>reporting noncompliance</w:t>
      </w:r>
      <w:r w:rsidR="00FA03FA">
        <w:rPr>
          <w:rFonts w:ascii="Times New Roman" w:hAnsi="Times New Roman" w:cs="Times New Roman"/>
          <w:lang w:val="en-US"/>
        </w:rPr>
        <w:t xml:space="preserve"> </w:t>
      </w:r>
      <w:r w:rsidR="00421A7F" w:rsidRPr="00C71780">
        <w:rPr>
          <w:rFonts w:ascii="Times New Roman" w:hAnsi="Times New Roman" w:cs="Times New Roman"/>
          <w:lang w:val="en-US"/>
        </w:rPr>
        <w:t xml:space="preserve">in </w:t>
      </w:r>
      <w:r w:rsidR="00421A7F">
        <w:rPr>
          <w:rFonts w:ascii="Times New Roman" w:hAnsi="Times New Roman" w:cs="Times New Roman"/>
          <w:lang w:val="en-US"/>
        </w:rPr>
        <w:t>the game</w:t>
      </w:r>
      <w:r w:rsidR="00421A7F" w:rsidRPr="00C71780">
        <w:rPr>
          <w:rFonts w:ascii="Times New Roman" w:hAnsi="Times New Roman" w:cs="Times New Roman"/>
          <w:lang w:val="en-US"/>
        </w:rPr>
        <w:t xml:space="preserve">. </w:t>
      </w:r>
      <w:r w:rsidR="00DA1830" w:rsidRPr="00CD610E">
        <w:rPr>
          <w:rFonts w:ascii="Times New Roman" w:hAnsi="Times New Roman" w:cs="Times New Roman"/>
          <w:lang w:val="en-US"/>
        </w:rPr>
        <w:t xml:space="preserve">To </w:t>
      </w:r>
      <w:r w:rsidR="00DA1830">
        <w:rPr>
          <w:rFonts w:ascii="Times New Roman" w:hAnsi="Times New Roman" w:cs="Times New Roman"/>
          <w:lang w:val="en-US"/>
        </w:rPr>
        <w:t>address the external validity of our observations</w:t>
      </w:r>
      <w:r w:rsidR="00DA1830" w:rsidRPr="00CD610E">
        <w:rPr>
          <w:rFonts w:ascii="Times New Roman" w:hAnsi="Times New Roman" w:cs="Times New Roman"/>
          <w:lang w:val="en-US"/>
        </w:rPr>
        <w:t>, w</w:t>
      </w:r>
      <w:r w:rsidR="00DA1830" w:rsidRPr="00C71780">
        <w:rPr>
          <w:rFonts w:ascii="Times New Roman" w:hAnsi="Times New Roman" w:cs="Times New Roman"/>
          <w:lang w:val="en-US"/>
        </w:rPr>
        <w:t>e r</w:t>
      </w:r>
      <w:r w:rsidR="00DA1830">
        <w:rPr>
          <w:rFonts w:ascii="Times New Roman" w:hAnsi="Times New Roman" w:cs="Times New Roman"/>
          <w:lang w:val="en-US"/>
        </w:rPr>
        <w:t>a</w:t>
      </w:r>
      <w:r w:rsidR="00DA1830" w:rsidRPr="00C71780">
        <w:rPr>
          <w:rFonts w:ascii="Times New Roman" w:hAnsi="Times New Roman" w:cs="Times New Roman"/>
          <w:lang w:val="en-US"/>
        </w:rPr>
        <w:t xml:space="preserve">n the game in </w:t>
      </w:r>
      <w:r w:rsidR="00DA1830">
        <w:rPr>
          <w:rFonts w:ascii="Times New Roman" w:hAnsi="Times New Roman" w:cs="Times New Roman"/>
          <w:lang w:val="en-US"/>
        </w:rPr>
        <w:t xml:space="preserve">two types of </w:t>
      </w:r>
      <w:r w:rsidR="00DA1830" w:rsidRPr="00C71780">
        <w:rPr>
          <w:rFonts w:ascii="Times New Roman" w:hAnsi="Times New Roman" w:cs="Times New Roman"/>
          <w:lang w:val="en-US"/>
        </w:rPr>
        <w:t>fishers’ associations</w:t>
      </w:r>
      <w:r w:rsidR="00DA1830">
        <w:rPr>
          <w:rFonts w:ascii="Times New Roman" w:hAnsi="Times New Roman" w:cs="Times New Roman"/>
          <w:lang w:val="en-US"/>
        </w:rPr>
        <w:t xml:space="preserve"> – those</w:t>
      </w:r>
      <w:r w:rsidR="00DA1830" w:rsidRPr="00C71780">
        <w:rPr>
          <w:rFonts w:ascii="Times New Roman" w:hAnsi="Times New Roman" w:cs="Times New Roman"/>
          <w:lang w:val="en-US"/>
        </w:rPr>
        <w:t xml:space="preserve"> that have empirically shown signs </w:t>
      </w:r>
      <w:r w:rsidR="00DA1830">
        <w:rPr>
          <w:rFonts w:ascii="Times New Roman" w:hAnsi="Times New Roman" w:cs="Times New Roman"/>
          <w:lang w:val="en-US"/>
        </w:rPr>
        <w:t xml:space="preserve">of good </w:t>
      </w:r>
      <w:r w:rsidR="00E979F2">
        <w:rPr>
          <w:rFonts w:ascii="Times New Roman" w:hAnsi="Times New Roman" w:cs="Times New Roman"/>
          <w:lang w:val="en-US"/>
        </w:rPr>
        <w:t xml:space="preserve">TURF </w:t>
      </w:r>
      <w:r w:rsidR="00DA1830">
        <w:rPr>
          <w:rFonts w:ascii="Times New Roman" w:hAnsi="Times New Roman" w:cs="Times New Roman"/>
          <w:lang w:val="en-US"/>
        </w:rPr>
        <w:t>management (high-performance associations)</w:t>
      </w:r>
      <w:r w:rsidR="000C2DEC">
        <w:rPr>
          <w:rFonts w:ascii="Times New Roman" w:hAnsi="Times New Roman" w:cs="Times New Roman"/>
          <w:lang w:val="en-US"/>
        </w:rPr>
        <w:t xml:space="preserve"> and those that have shown signs</w:t>
      </w:r>
      <w:r w:rsidR="00823D8F">
        <w:rPr>
          <w:rFonts w:ascii="Times New Roman" w:hAnsi="Times New Roman" w:cs="Times New Roman"/>
          <w:lang w:val="en-US"/>
        </w:rPr>
        <w:t xml:space="preserve"> </w:t>
      </w:r>
      <w:r w:rsidR="000C2DEC">
        <w:rPr>
          <w:rFonts w:ascii="Times New Roman" w:hAnsi="Times New Roman" w:cs="Times New Roman"/>
          <w:lang w:val="en-US"/>
        </w:rPr>
        <w:t xml:space="preserve">of </w:t>
      </w:r>
      <w:r w:rsidR="00823D8F">
        <w:rPr>
          <w:rFonts w:ascii="Times New Roman" w:hAnsi="Times New Roman" w:cs="Times New Roman"/>
          <w:lang w:val="en-US"/>
        </w:rPr>
        <w:t>relatively poor</w:t>
      </w:r>
      <w:r w:rsidR="000C2DEC">
        <w:rPr>
          <w:rFonts w:ascii="Times New Roman" w:hAnsi="Times New Roman" w:cs="Times New Roman"/>
          <w:lang w:val="en-US"/>
        </w:rPr>
        <w:t xml:space="preserve"> TURF management (low-performance associations). </w:t>
      </w:r>
      <w:bookmarkEnd w:id="4"/>
      <w:r w:rsidR="0059027B">
        <w:rPr>
          <w:rFonts w:ascii="Times New Roman" w:hAnsi="Times New Roman" w:cs="Times New Roman"/>
          <w:lang w:val="en-US"/>
        </w:rPr>
        <w:t>Given their real-life experience, f</w:t>
      </w:r>
      <w:r w:rsidR="00E248BC">
        <w:rPr>
          <w:rFonts w:ascii="Times New Roman" w:hAnsi="Times New Roman" w:cs="Times New Roman"/>
          <w:lang w:val="en-US"/>
        </w:rPr>
        <w:t xml:space="preserve">ishers </w:t>
      </w:r>
      <w:r w:rsidR="009A719B">
        <w:rPr>
          <w:rFonts w:ascii="Times New Roman" w:hAnsi="Times New Roman" w:cs="Times New Roman"/>
          <w:lang w:val="en-US"/>
        </w:rPr>
        <w:t xml:space="preserve">from high-performance association are more likely to have internalized </w:t>
      </w:r>
      <w:r w:rsidR="0059027B">
        <w:rPr>
          <w:rFonts w:ascii="Times New Roman" w:hAnsi="Times New Roman" w:cs="Times New Roman"/>
          <w:lang w:val="en-US"/>
        </w:rPr>
        <w:t>mechanisms</w:t>
      </w:r>
      <w:r w:rsidR="009A719B">
        <w:rPr>
          <w:rFonts w:ascii="Times New Roman" w:hAnsi="Times New Roman" w:cs="Times New Roman"/>
          <w:lang w:val="en-US"/>
        </w:rPr>
        <w:t xml:space="preserve"> </w:t>
      </w:r>
      <w:r w:rsidR="0098476B">
        <w:rPr>
          <w:rFonts w:ascii="Times New Roman" w:hAnsi="Times New Roman" w:cs="Times New Roman"/>
          <w:lang w:val="en-US"/>
        </w:rPr>
        <w:t>to cooperate</w:t>
      </w:r>
      <w:r w:rsidR="009A719B">
        <w:rPr>
          <w:rFonts w:ascii="Times New Roman" w:hAnsi="Times New Roman" w:cs="Times New Roman"/>
          <w:lang w:val="en-US"/>
        </w:rPr>
        <w:t xml:space="preserve"> under CEAR</w:t>
      </w:r>
      <w:r w:rsidR="0059027B">
        <w:rPr>
          <w:rFonts w:ascii="Times New Roman" w:hAnsi="Times New Roman" w:cs="Times New Roman"/>
          <w:lang w:val="en-US"/>
        </w:rPr>
        <w:t xml:space="preserve"> compared to those coming from low-performance associations. </w:t>
      </w:r>
      <w:proofErr w:type="gramStart"/>
      <w:r w:rsidR="00D639D5">
        <w:rPr>
          <w:rFonts w:ascii="Times New Roman" w:hAnsi="Times New Roman" w:cs="Times New Roman"/>
          <w:lang w:val="en-US"/>
        </w:rPr>
        <w:t>Assuming</w:t>
      </w:r>
      <w:r w:rsidR="009A716B">
        <w:rPr>
          <w:rFonts w:ascii="Times New Roman" w:hAnsi="Times New Roman" w:cs="Times New Roman"/>
          <w:lang w:val="en-US"/>
        </w:rPr>
        <w:t xml:space="preserve"> that</w:t>
      </w:r>
      <w:proofErr w:type="gramEnd"/>
      <w:r w:rsidR="009A716B">
        <w:rPr>
          <w:rFonts w:ascii="Times New Roman" w:hAnsi="Times New Roman" w:cs="Times New Roman"/>
          <w:lang w:val="en-US"/>
        </w:rPr>
        <w:t xml:space="preserve"> real-life experience will permeate to the game</w:t>
      </w:r>
      <w:r w:rsidR="009A719B">
        <w:rPr>
          <w:rFonts w:ascii="Times New Roman" w:hAnsi="Times New Roman" w:cs="Times New Roman"/>
          <w:lang w:val="en-US"/>
        </w:rPr>
        <w:t xml:space="preserve"> we expect </w:t>
      </w:r>
      <w:r w:rsidR="002A59DC">
        <w:rPr>
          <w:rFonts w:ascii="Times New Roman" w:hAnsi="Times New Roman" w:cs="Times New Roman"/>
          <w:lang w:val="en-US"/>
        </w:rPr>
        <w:t>compliance</w:t>
      </w:r>
      <w:r w:rsidR="008D05CF">
        <w:rPr>
          <w:rFonts w:ascii="Times New Roman" w:hAnsi="Times New Roman" w:cs="Times New Roman"/>
          <w:lang w:val="en-US"/>
        </w:rPr>
        <w:t xml:space="preserve"> and peer-enforcement</w:t>
      </w:r>
      <w:r w:rsidR="002A59DC">
        <w:rPr>
          <w:rFonts w:ascii="Times New Roman" w:hAnsi="Times New Roman" w:cs="Times New Roman"/>
          <w:lang w:val="en-US"/>
        </w:rPr>
        <w:t xml:space="preserve"> to be higher under the loco frame than under the hake frame</w:t>
      </w:r>
      <w:r w:rsidR="009A719B">
        <w:rPr>
          <w:rFonts w:ascii="Times New Roman" w:hAnsi="Times New Roman" w:cs="Times New Roman"/>
          <w:lang w:val="en-US"/>
        </w:rPr>
        <w:t xml:space="preserve"> </w:t>
      </w:r>
      <w:r w:rsidR="009A716B">
        <w:rPr>
          <w:rFonts w:ascii="Times New Roman" w:hAnsi="Times New Roman" w:cs="Times New Roman"/>
          <w:lang w:val="en-US"/>
        </w:rPr>
        <w:t>for</w:t>
      </w:r>
      <w:r w:rsidR="0059027B">
        <w:rPr>
          <w:rFonts w:ascii="Times New Roman" w:hAnsi="Times New Roman" w:cs="Times New Roman"/>
          <w:lang w:val="en-US"/>
        </w:rPr>
        <w:t xml:space="preserve"> high-performance association</w:t>
      </w:r>
      <w:r w:rsidR="002A59DC">
        <w:rPr>
          <w:rFonts w:ascii="Times New Roman" w:hAnsi="Times New Roman" w:cs="Times New Roman"/>
          <w:lang w:val="en-US"/>
        </w:rPr>
        <w:t xml:space="preserve">s, but not necessarily among members of low-performance associations. </w:t>
      </w:r>
    </w:p>
    <w:p w14:paraId="1BE3F67E" w14:textId="0BB4B269" w:rsidR="006E2E21" w:rsidRDefault="00CB1559" w:rsidP="00DA1830">
      <w:pPr>
        <w:spacing w:line="480" w:lineRule="auto"/>
        <w:rPr>
          <w:rFonts w:ascii="Times New Roman" w:hAnsi="Times New Roman" w:cs="Times New Roman"/>
          <w:lang w:val="en-US"/>
        </w:rPr>
      </w:pPr>
      <w:r>
        <w:rPr>
          <w:rFonts w:ascii="Times New Roman" w:hAnsi="Times New Roman" w:cs="Times New Roman"/>
          <w:lang w:val="en-US"/>
        </w:rPr>
        <w:t>Th</w:t>
      </w:r>
      <w:r w:rsidR="004C509E">
        <w:rPr>
          <w:rFonts w:ascii="Times New Roman" w:hAnsi="Times New Roman" w:cs="Times New Roman"/>
          <w:lang w:val="en-US"/>
        </w:rPr>
        <w:t>is</w:t>
      </w:r>
      <w:r>
        <w:rPr>
          <w:rFonts w:ascii="Times New Roman" w:hAnsi="Times New Roman" w:cs="Times New Roman"/>
          <w:lang w:val="en-US"/>
        </w:rPr>
        <w:t xml:space="preserve"> study</w:t>
      </w:r>
      <w:r w:rsidR="00D76740">
        <w:rPr>
          <w:rFonts w:ascii="Times New Roman" w:hAnsi="Times New Roman" w:cs="Times New Roman"/>
          <w:lang w:val="en-US"/>
        </w:rPr>
        <w:t xml:space="preserve"> </w:t>
      </w:r>
      <w:r>
        <w:rPr>
          <w:rFonts w:ascii="Times New Roman" w:hAnsi="Times New Roman" w:cs="Times New Roman"/>
          <w:lang w:val="en-US"/>
        </w:rPr>
        <w:t xml:space="preserve">assesses </w:t>
      </w:r>
      <w:r w:rsidR="004C509E">
        <w:rPr>
          <w:rFonts w:ascii="Times New Roman" w:hAnsi="Times New Roman" w:cs="Times New Roman"/>
          <w:lang w:val="en-US"/>
        </w:rPr>
        <w:t xml:space="preserve">fishers’ </w:t>
      </w:r>
      <w:r w:rsidR="00724B1D">
        <w:rPr>
          <w:rFonts w:ascii="Times New Roman" w:hAnsi="Times New Roman" w:cs="Times New Roman"/>
          <w:lang w:val="en-US"/>
        </w:rPr>
        <w:t xml:space="preserve">internalization of </w:t>
      </w:r>
      <w:r w:rsidR="00D76740">
        <w:rPr>
          <w:rFonts w:ascii="Times New Roman" w:hAnsi="Times New Roman" w:cs="Times New Roman"/>
          <w:lang w:val="en-US"/>
        </w:rPr>
        <w:t>stewardship behavior</w:t>
      </w:r>
      <w:r w:rsidR="00CD0467">
        <w:rPr>
          <w:rFonts w:ascii="Times New Roman" w:hAnsi="Times New Roman" w:cs="Times New Roman"/>
          <w:lang w:val="en-US"/>
        </w:rPr>
        <w:t>s</w:t>
      </w:r>
      <w:r w:rsidR="00D76740">
        <w:rPr>
          <w:rFonts w:ascii="Times New Roman" w:hAnsi="Times New Roman" w:cs="Times New Roman"/>
          <w:lang w:val="en-US"/>
        </w:rPr>
        <w:t xml:space="preserve"> under CEAR </w:t>
      </w:r>
      <w:r w:rsidR="00A5611B">
        <w:rPr>
          <w:rFonts w:ascii="Times New Roman" w:hAnsi="Times New Roman" w:cs="Times New Roman"/>
          <w:lang w:val="en-US"/>
        </w:rPr>
        <w:t xml:space="preserve">after decades </w:t>
      </w:r>
      <w:r w:rsidR="009D52CC">
        <w:rPr>
          <w:rFonts w:ascii="Times New Roman" w:hAnsi="Times New Roman" w:cs="Times New Roman"/>
          <w:lang w:val="en-US"/>
        </w:rPr>
        <w:t>operating under</w:t>
      </w:r>
      <w:r w:rsidR="00A5611B">
        <w:rPr>
          <w:rFonts w:ascii="Times New Roman" w:hAnsi="Times New Roman" w:cs="Times New Roman"/>
          <w:lang w:val="en-US"/>
        </w:rPr>
        <w:t xml:space="preserve"> one of the oldest formally implemented CEAR in </w:t>
      </w:r>
      <w:r w:rsidR="00733182">
        <w:rPr>
          <w:rFonts w:ascii="Times New Roman" w:hAnsi="Times New Roman" w:cs="Times New Roman"/>
          <w:lang w:val="en-US"/>
        </w:rPr>
        <w:t>SSF</w:t>
      </w:r>
      <w:r w:rsidR="00ED7A55">
        <w:rPr>
          <w:rFonts w:ascii="Times New Roman" w:hAnsi="Times New Roman" w:cs="Times New Roman"/>
          <w:lang w:val="en-US"/>
        </w:rPr>
        <w:t>;</w:t>
      </w:r>
      <w:r w:rsidR="006501ED">
        <w:rPr>
          <w:rFonts w:ascii="Times New Roman" w:hAnsi="Times New Roman" w:cs="Times New Roman"/>
          <w:lang w:val="en-US"/>
        </w:rPr>
        <w:t xml:space="preserve"> the Chilean TURF system</w:t>
      </w:r>
      <w:r w:rsidR="006437B4">
        <w:rPr>
          <w:rFonts w:ascii="Times New Roman" w:hAnsi="Times New Roman" w:cs="Times New Roman"/>
          <w:lang w:val="en-US"/>
        </w:rPr>
        <w:t>. W</w:t>
      </w:r>
      <w:r w:rsidR="00D76740">
        <w:rPr>
          <w:rFonts w:ascii="Times New Roman" w:hAnsi="Times New Roman" w:cs="Times New Roman"/>
          <w:lang w:val="en-US"/>
        </w:rPr>
        <w:t xml:space="preserve">e discuss our results </w:t>
      </w:r>
      <w:r w:rsidR="008C3F9E">
        <w:rPr>
          <w:rFonts w:ascii="Times New Roman" w:hAnsi="Times New Roman" w:cs="Times New Roman"/>
          <w:lang w:val="en-US"/>
        </w:rPr>
        <w:t>considering</w:t>
      </w:r>
      <w:r w:rsidR="006437B4">
        <w:rPr>
          <w:rFonts w:ascii="Times New Roman" w:hAnsi="Times New Roman" w:cs="Times New Roman"/>
          <w:lang w:val="en-US"/>
        </w:rPr>
        <w:t xml:space="preserve"> behavioral</w:t>
      </w:r>
      <w:r w:rsidR="00ED7A55">
        <w:rPr>
          <w:rFonts w:ascii="Times New Roman" w:hAnsi="Times New Roman" w:cs="Times New Roman"/>
          <w:lang w:val="en-US"/>
        </w:rPr>
        <w:t xml:space="preserve"> literature</w:t>
      </w:r>
      <w:r w:rsidR="006437B4">
        <w:rPr>
          <w:rFonts w:ascii="Times New Roman" w:hAnsi="Times New Roman" w:cs="Times New Roman"/>
          <w:lang w:val="en-US"/>
        </w:rPr>
        <w:t xml:space="preserve"> and comment on their implications for </w:t>
      </w:r>
      <w:r w:rsidR="00B13091">
        <w:rPr>
          <w:rFonts w:ascii="Times New Roman" w:hAnsi="Times New Roman" w:cs="Times New Roman"/>
          <w:lang w:val="en-US"/>
        </w:rPr>
        <w:t>fisheries</w:t>
      </w:r>
      <w:r w:rsidR="006437B4">
        <w:rPr>
          <w:rFonts w:ascii="Times New Roman" w:hAnsi="Times New Roman" w:cs="Times New Roman"/>
          <w:lang w:val="en-US"/>
        </w:rPr>
        <w:t xml:space="preserve"> management</w:t>
      </w:r>
      <w:r w:rsidR="00D76740">
        <w:rPr>
          <w:rFonts w:ascii="Times New Roman" w:hAnsi="Times New Roman" w:cs="Times New Roman"/>
          <w:lang w:val="en-US"/>
        </w:rPr>
        <w:t xml:space="preserve">. </w:t>
      </w:r>
    </w:p>
    <w:p w14:paraId="64EAC8E5" w14:textId="55548D33" w:rsidR="008575B6" w:rsidRDefault="00623C1A" w:rsidP="00DA1830">
      <w:pPr>
        <w:spacing w:line="480" w:lineRule="auto"/>
        <w:rPr>
          <w:rFonts w:ascii="Times New Roman" w:hAnsi="Times New Roman" w:cs="Times New Roman"/>
          <w:b/>
          <w:lang w:val="en-US"/>
        </w:rPr>
      </w:pPr>
      <w:r>
        <w:rPr>
          <w:rFonts w:ascii="Times New Roman" w:hAnsi="Times New Roman" w:cs="Times New Roman"/>
          <w:b/>
          <w:lang w:val="en-US"/>
        </w:rPr>
        <w:lastRenderedPageBreak/>
        <w:t>M</w:t>
      </w:r>
      <w:r w:rsidR="00931D3A" w:rsidRPr="00AC1025">
        <w:rPr>
          <w:rFonts w:ascii="Times New Roman" w:hAnsi="Times New Roman" w:cs="Times New Roman"/>
          <w:b/>
          <w:lang w:val="en-US"/>
        </w:rPr>
        <w:t>ethods</w:t>
      </w:r>
    </w:p>
    <w:p w14:paraId="7DAE1AB0" w14:textId="03CCB69B" w:rsidR="00E91ADF" w:rsidRDefault="00E91ADF" w:rsidP="00CE40B5">
      <w:pPr>
        <w:spacing w:line="480" w:lineRule="auto"/>
        <w:rPr>
          <w:rFonts w:ascii="Times New Roman" w:hAnsi="Times New Roman" w:cs="Times New Roman"/>
          <w:b/>
          <w:lang w:val="en-US"/>
        </w:rPr>
      </w:pPr>
      <w:r w:rsidRPr="00E91ADF">
        <w:rPr>
          <w:rFonts w:ascii="Times New Roman" w:hAnsi="Times New Roman" w:cs="Times New Roman"/>
          <w:b/>
          <w:lang w:val="en-US"/>
        </w:rPr>
        <w:t>Implementation</w:t>
      </w:r>
    </w:p>
    <w:p w14:paraId="5E63FD74" w14:textId="54557FF2" w:rsidR="00A27F0C" w:rsidRDefault="00E40DB9" w:rsidP="00BB1976">
      <w:pPr>
        <w:spacing w:line="480" w:lineRule="auto"/>
        <w:jc w:val="both"/>
        <w:rPr>
          <w:rFonts w:ascii="Times New Roman" w:hAnsi="Times New Roman" w:cs="Times New Roman"/>
          <w:lang w:val="en-US"/>
        </w:rPr>
      </w:pPr>
      <w:r w:rsidRPr="00FA0A06">
        <w:rPr>
          <w:rFonts w:ascii="Times New Roman" w:hAnsi="Times New Roman" w:cs="Times New Roman"/>
          <w:lang w:val="en-US"/>
        </w:rPr>
        <w:t xml:space="preserve">We </w:t>
      </w:r>
      <w:r>
        <w:rPr>
          <w:rFonts w:ascii="Times New Roman" w:hAnsi="Times New Roman" w:cs="Times New Roman"/>
          <w:lang w:val="en-US"/>
        </w:rPr>
        <w:t xml:space="preserve">selected fishers’ associations that target </w:t>
      </w:r>
      <w:r w:rsidR="000202A3">
        <w:rPr>
          <w:rFonts w:ascii="Times New Roman" w:hAnsi="Times New Roman" w:cs="Times New Roman"/>
          <w:lang w:val="en-US"/>
        </w:rPr>
        <w:t xml:space="preserve">loco </w:t>
      </w:r>
      <w:r w:rsidR="00357806">
        <w:rPr>
          <w:rFonts w:ascii="Times New Roman" w:hAnsi="Times New Roman" w:cs="Times New Roman"/>
          <w:lang w:val="en-US"/>
        </w:rPr>
        <w:t xml:space="preserve">and hake </w:t>
      </w:r>
      <w:r w:rsidR="000202A3">
        <w:rPr>
          <w:rFonts w:ascii="Times New Roman" w:hAnsi="Times New Roman" w:cs="Times New Roman"/>
          <w:lang w:val="en-US"/>
        </w:rPr>
        <w:t>and</w:t>
      </w:r>
      <w:r>
        <w:rPr>
          <w:rFonts w:ascii="Times New Roman" w:hAnsi="Times New Roman" w:cs="Times New Roman"/>
          <w:lang w:val="en-US"/>
        </w:rPr>
        <w:t xml:space="preserve"> c</w:t>
      </w:r>
      <w:r w:rsidR="00C423BB">
        <w:rPr>
          <w:rFonts w:ascii="Times New Roman" w:hAnsi="Times New Roman" w:cs="Times New Roman"/>
          <w:lang w:val="en-US"/>
        </w:rPr>
        <w:t>ould</w:t>
      </w:r>
      <w:r>
        <w:rPr>
          <w:rFonts w:ascii="Times New Roman" w:hAnsi="Times New Roman" w:cs="Times New Roman"/>
          <w:lang w:val="en-US"/>
        </w:rPr>
        <w:t xml:space="preserve"> be categorized </w:t>
      </w:r>
      <w:r w:rsidR="00DA6384" w:rsidRPr="00DA6384">
        <w:rPr>
          <w:rFonts w:ascii="Times New Roman" w:hAnsi="Times New Roman" w:cs="Times New Roman"/>
          <w:i/>
          <w:iCs/>
          <w:lang w:val="en-US"/>
        </w:rPr>
        <w:t>a priori</w:t>
      </w:r>
      <w:r w:rsidR="00DA6384">
        <w:rPr>
          <w:rFonts w:ascii="Times New Roman" w:hAnsi="Times New Roman" w:cs="Times New Roman"/>
          <w:lang w:val="en-US"/>
        </w:rPr>
        <w:t xml:space="preserve"> </w:t>
      </w:r>
      <w:r w:rsidR="00C423BB">
        <w:rPr>
          <w:rFonts w:ascii="Times New Roman" w:hAnsi="Times New Roman" w:cs="Times New Roman"/>
          <w:lang w:val="en-US"/>
        </w:rPr>
        <w:t>as high</w:t>
      </w:r>
      <w:r w:rsidR="006501ED">
        <w:rPr>
          <w:rFonts w:ascii="Times New Roman" w:hAnsi="Times New Roman" w:cs="Times New Roman"/>
          <w:lang w:val="en-US"/>
        </w:rPr>
        <w:t>-</w:t>
      </w:r>
      <w:r w:rsidR="00C423BB">
        <w:rPr>
          <w:rFonts w:ascii="Times New Roman" w:hAnsi="Times New Roman" w:cs="Times New Roman"/>
          <w:lang w:val="en-US"/>
        </w:rPr>
        <w:t xml:space="preserve"> and </w:t>
      </w:r>
      <w:r w:rsidR="006501ED">
        <w:rPr>
          <w:rFonts w:ascii="Times New Roman" w:hAnsi="Times New Roman" w:cs="Times New Roman"/>
          <w:lang w:val="en-US"/>
        </w:rPr>
        <w:t xml:space="preserve">low-performance associations </w:t>
      </w:r>
      <w:r w:rsidR="001D0896">
        <w:rPr>
          <w:rFonts w:ascii="Times New Roman" w:hAnsi="Times New Roman" w:cs="Times New Roman"/>
          <w:lang w:val="en-US"/>
        </w:rPr>
        <w:t>based on</w:t>
      </w:r>
      <w:r w:rsidR="00AF4A2A">
        <w:rPr>
          <w:rFonts w:ascii="Times New Roman" w:hAnsi="Times New Roman" w:cs="Times New Roman"/>
          <w:lang w:val="en-US"/>
        </w:rPr>
        <w:t xml:space="preserve"> the</w:t>
      </w:r>
      <w:r w:rsidR="001D0896">
        <w:rPr>
          <w:rFonts w:ascii="Times New Roman" w:hAnsi="Times New Roman" w:cs="Times New Roman"/>
          <w:lang w:val="en-US"/>
        </w:rPr>
        <w:t xml:space="preserve"> </w:t>
      </w:r>
      <w:r w:rsidR="00357806">
        <w:rPr>
          <w:rFonts w:ascii="Times New Roman" w:hAnsi="Times New Roman" w:cs="Times New Roman"/>
          <w:lang w:val="en-US"/>
        </w:rPr>
        <w:t xml:space="preserve">variables </w:t>
      </w:r>
      <w:r w:rsidR="00091A6C">
        <w:rPr>
          <w:rFonts w:ascii="Times New Roman" w:hAnsi="Times New Roman" w:cs="Times New Roman"/>
          <w:lang w:val="en-US"/>
        </w:rPr>
        <w:t xml:space="preserve">that capture TURF management performance </w:t>
      </w:r>
      <w:r w:rsidR="00AF4A2A">
        <w:rPr>
          <w:rFonts w:ascii="Times New Roman" w:hAnsi="Times New Roman" w:cs="Times New Roman"/>
          <w:lang w:val="en-US"/>
        </w:rPr>
        <w:t xml:space="preserve">in </w:t>
      </w:r>
      <w:r w:rsidR="00091A6C">
        <w:rPr>
          <w:rFonts w:ascii="Times New Roman" w:hAnsi="Times New Roman" w:cs="Times New Roman"/>
          <w:lang w:val="en-US"/>
        </w:rPr>
        <w:t xml:space="preserve">the index </w:t>
      </w:r>
      <w:r w:rsidR="002430BC">
        <w:rPr>
          <w:rFonts w:ascii="Times New Roman" w:hAnsi="Times New Roman" w:cs="Times New Roman"/>
          <w:lang w:val="en-US"/>
        </w:rPr>
        <w:t>developed by</w:t>
      </w:r>
      <w:r w:rsidR="006E0A17">
        <w:rPr>
          <w:rFonts w:ascii="Times New Roman" w:hAnsi="Times New Roman" w:cs="Times New Roman"/>
          <w:lang w:val="en-US"/>
        </w:rPr>
        <w:t xml:space="preserve"> Marin et al., 2012</w:t>
      </w:r>
      <w:r w:rsidR="00357806">
        <w:rPr>
          <w:rFonts w:ascii="Times New Roman" w:hAnsi="Times New Roman" w:cs="Times New Roman"/>
          <w:lang w:val="en-US"/>
        </w:rPr>
        <w:t xml:space="preserve"> </w:t>
      </w:r>
      <w:r w:rsidR="009138EA">
        <w:rPr>
          <w:rFonts w:ascii="Times New Roman" w:hAnsi="Times New Roman" w:cs="Times New Roman"/>
          <w:lang w:val="en-US"/>
        </w:rPr>
        <w:t>(</w:t>
      </w:r>
      <w:r w:rsidR="009D52CC" w:rsidRPr="009D52CC">
        <w:rPr>
          <w:rFonts w:ascii="Times New Roman" w:hAnsi="Times New Roman" w:cs="Times New Roman"/>
          <w:lang w:val="en-US"/>
        </w:rPr>
        <w:t>Supporting Information</w:t>
      </w:r>
      <w:r w:rsidR="009138EA">
        <w:rPr>
          <w:rFonts w:ascii="Times New Roman" w:hAnsi="Times New Roman" w:cs="Times New Roman"/>
          <w:lang w:val="en-US"/>
        </w:rPr>
        <w:t>)</w:t>
      </w:r>
      <w:r w:rsidR="009D3C25">
        <w:rPr>
          <w:rFonts w:ascii="Times New Roman" w:hAnsi="Times New Roman" w:cs="Times New Roman"/>
          <w:lang w:val="en-US"/>
        </w:rPr>
        <w:t>.</w:t>
      </w:r>
      <w:r w:rsidR="00A27F0C">
        <w:rPr>
          <w:rFonts w:ascii="Times New Roman" w:hAnsi="Times New Roman" w:cs="Times New Roman"/>
          <w:lang w:val="en-US"/>
        </w:rPr>
        <w:t xml:space="preserve"> </w:t>
      </w:r>
      <w:r w:rsidR="00157D1A">
        <w:rPr>
          <w:rFonts w:ascii="Times New Roman" w:hAnsi="Times New Roman" w:cs="Times New Roman"/>
          <w:lang w:val="en-US"/>
        </w:rPr>
        <w:t>A total of 120 fishers</w:t>
      </w:r>
      <w:r>
        <w:rPr>
          <w:rFonts w:ascii="Times New Roman" w:hAnsi="Times New Roman" w:cs="Times New Roman"/>
          <w:lang w:val="en-US"/>
        </w:rPr>
        <w:t xml:space="preserve"> from </w:t>
      </w:r>
      <w:r w:rsidR="006303B7">
        <w:rPr>
          <w:rFonts w:ascii="Times New Roman" w:hAnsi="Times New Roman" w:cs="Times New Roman"/>
          <w:lang w:val="en-US"/>
        </w:rPr>
        <w:t>five</w:t>
      </w:r>
      <w:r w:rsidR="003822C6">
        <w:rPr>
          <w:rFonts w:ascii="Times New Roman" w:hAnsi="Times New Roman" w:cs="Times New Roman"/>
          <w:lang w:val="en-US"/>
        </w:rPr>
        <w:t xml:space="preserve"> </w:t>
      </w:r>
      <w:r>
        <w:rPr>
          <w:rFonts w:ascii="Times New Roman" w:hAnsi="Times New Roman" w:cs="Times New Roman"/>
          <w:lang w:val="en-US"/>
        </w:rPr>
        <w:t>associations</w:t>
      </w:r>
      <w:r w:rsidR="0069189A">
        <w:rPr>
          <w:rFonts w:ascii="Times New Roman" w:hAnsi="Times New Roman" w:cs="Times New Roman"/>
          <w:lang w:val="en-US"/>
        </w:rPr>
        <w:t>,</w:t>
      </w:r>
      <w:r w:rsidR="003822C6">
        <w:rPr>
          <w:rFonts w:ascii="Times New Roman" w:hAnsi="Times New Roman" w:cs="Times New Roman"/>
          <w:lang w:val="en-US"/>
        </w:rPr>
        <w:t xml:space="preserve"> </w:t>
      </w:r>
      <w:r w:rsidR="00157D1A">
        <w:rPr>
          <w:rFonts w:ascii="Times New Roman" w:hAnsi="Times New Roman" w:cs="Times New Roman"/>
          <w:lang w:val="en-US"/>
        </w:rPr>
        <w:t xml:space="preserve">participated in our experiments. </w:t>
      </w:r>
      <w:r w:rsidR="00A27F0C">
        <w:rPr>
          <w:rFonts w:ascii="Times New Roman" w:hAnsi="Times New Roman" w:cs="Times New Roman"/>
          <w:lang w:val="en-US"/>
        </w:rPr>
        <w:t xml:space="preserve">We performed two sessions (one with each frame) in each association, except for </w:t>
      </w:r>
      <w:r w:rsidR="00357806">
        <w:rPr>
          <w:rFonts w:ascii="Times New Roman" w:hAnsi="Times New Roman" w:cs="Times New Roman"/>
          <w:lang w:val="en-US"/>
        </w:rPr>
        <w:t>one</w:t>
      </w:r>
      <w:r w:rsidR="00A27F0C">
        <w:rPr>
          <w:rFonts w:ascii="Times New Roman" w:hAnsi="Times New Roman" w:cs="Times New Roman"/>
          <w:lang w:val="en-US"/>
        </w:rPr>
        <w:t xml:space="preserve"> </w:t>
      </w:r>
      <w:r w:rsidR="00A27F0C" w:rsidRPr="00791289">
        <w:rPr>
          <w:rFonts w:ascii="Times New Roman" w:hAnsi="Times New Roman" w:cs="Times New Roman"/>
          <w:lang w:val="en-US"/>
        </w:rPr>
        <w:t>w</w:t>
      </w:r>
      <w:r w:rsidR="00A27F0C">
        <w:rPr>
          <w:rFonts w:ascii="Times New Roman" w:hAnsi="Times New Roman" w:cs="Times New Roman"/>
          <w:lang w:val="en-US"/>
        </w:rPr>
        <w:t>h</w:t>
      </w:r>
      <w:r w:rsidR="00A27F0C" w:rsidRPr="00791289">
        <w:rPr>
          <w:rFonts w:ascii="Times New Roman" w:hAnsi="Times New Roman" w:cs="Times New Roman"/>
          <w:lang w:val="en-US"/>
        </w:rPr>
        <w:t>ere</w:t>
      </w:r>
      <w:r w:rsidR="00A27F0C">
        <w:rPr>
          <w:rFonts w:ascii="Times New Roman" w:hAnsi="Times New Roman" w:cs="Times New Roman"/>
          <w:lang w:val="en-US"/>
        </w:rPr>
        <w:t xml:space="preserve"> we conducted four sessions (two with each frame)</w:t>
      </w:r>
      <w:r w:rsidR="00A27F0C" w:rsidRPr="00791289">
        <w:rPr>
          <w:rFonts w:ascii="Times New Roman" w:hAnsi="Times New Roman" w:cs="Times New Roman"/>
          <w:lang w:val="en-US"/>
        </w:rPr>
        <w:t>.</w:t>
      </w:r>
      <w:r w:rsidR="00A27F0C">
        <w:rPr>
          <w:rFonts w:ascii="Times New Roman" w:hAnsi="Times New Roman" w:cs="Times New Roman"/>
          <w:lang w:val="en-US"/>
        </w:rPr>
        <w:t xml:space="preserve"> </w:t>
      </w:r>
      <w:r w:rsidR="00A27F0C" w:rsidRPr="00D70057">
        <w:rPr>
          <w:rFonts w:ascii="Times New Roman" w:hAnsi="Times New Roman" w:cs="Times New Roman"/>
          <w:b/>
          <w:lang w:val="en-US"/>
        </w:rPr>
        <w:t>Table 1</w:t>
      </w:r>
      <w:r w:rsidR="00A27F0C">
        <w:rPr>
          <w:rFonts w:ascii="Times New Roman" w:hAnsi="Times New Roman" w:cs="Times New Roman"/>
          <w:lang w:val="en-US"/>
        </w:rPr>
        <w:t xml:space="preserve"> displays our experimental design.</w:t>
      </w:r>
    </w:p>
    <w:p w14:paraId="4F4137E8" w14:textId="3B8D0201" w:rsidR="00A51100" w:rsidRDefault="00157D1A" w:rsidP="00A51100">
      <w:pPr>
        <w:spacing w:line="480" w:lineRule="auto"/>
        <w:jc w:val="both"/>
        <w:rPr>
          <w:rFonts w:ascii="Times New Roman" w:hAnsi="Times New Roman" w:cs="Times New Roman"/>
          <w:lang w:val="en-US"/>
        </w:rPr>
      </w:pPr>
      <w:r>
        <w:rPr>
          <w:rFonts w:ascii="Times New Roman" w:hAnsi="Times New Roman" w:cs="Times New Roman"/>
          <w:lang w:val="en-US"/>
        </w:rPr>
        <w:t xml:space="preserve">In each session, </w:t>
      </w:r>
      <w:r w:rsidR="006303B7">
        <w:rPr>
          <w:rFonts w:ascii="Times New Roman" w:hAnsi="Times New Roman" w:cs="Times New Roman"/>
          <w:lang w:val="en-US"/>
        </w:rPr>
        <w:t>ten</w:t>
      </w:r>
      <w:r>
        <w:rPr>
          <w:rFonts w:ascii="Times New Roman" w:hAnsi="Times New Roman" w:cs="Times New Roman"/>
          <w:lang w:val="en-US"/>
        </w:rPr>
        <w:t xml:space="preserve"> fishers from the same </w:t>
      </w:r>
      <w:r w:rsidR="008A18B9">
        <w:rPr>
          <w:rFonts w:ascii="Times New Roman" w:hAnsi="Times New Roman" w:cs="Times New Roman"/>
          <w:lang w:val="en-US"/>
        </w:rPr>
        <w:t>association</w:t>
      </w:r>
      <w:r>
        <w:rPr>
          <w:rFonts w:ascii="Times New Roman" w:hAnsi="Times New Roman" w:cs="Times New Roman"/>
          <w:lang w:val="en-US"/>
        </w:rPr>
        <w:t xml:space="preserve"> were randomly </w:t>
      </w:r>
      <w:r w:rsidR="00A27F0C">
        <w:rPr>
          <w:rFonts w:ascii="Times New Roman" w:hAnsi="Times New Roman" w:cs="Times New Roman"/>
          <w:lang w:val="en-US"/>
        </w:rPr>
        <w:t xml:space="preserve">and anonymously </w:t>
      </w:r>
      <w:r>
        <w:rPr>
          <w:rFonts w:ascii="Times New Roman" w:hAnsi="Times New Roman" w:cs="Times New Roman"/>
          <w:lang w:val="en-US"/>
        </w:rPr>
        <w:t xml:space="preserve">assembled in </w:t>
      </w:r>
      <w:r w:rsidR="00065642">
        <w:rPr>
          <w:rFonts w:ascii="Times New Roman" w:hAnsi="Times New Roman" w:cs="Times New Roman"/>
          <w:lang w:val="en-US"/>
        </w:rPr>
        <w:t xml:space="preserve">fixed </w:t>
      </w:r>
      <w:r>
        <w:rPr>
          <w:rFonts w:ascii="Times New Roman" w:hAnsi="Times New Roman" w:cs="Times New Roman"/>
          <w:lang w:val="en-US"/>
        </w:rPr>
        <w:t xml:space="preserve">groups of five to play </w:t>
      </w:r>
      <w:r w:rsidR="009D52CC">
        <w:rPr>
          <w:rFonts w:ascii="Times New Roman" w:hAnsi="Times New Roman" w:cs="Times New Roman"/>
          <w:lang w:val="en-US"/>
        </w:rPr>
        <w:t xml:space="preserve">the </w:t>
      </w:r>
      <w:r>
        <w:rPr>
          <w:rFonts w:ascii="Times New Roman" w:hAnsi="Times New Roman" w:cs="Times New Roman"/>
          <w:lang w:val="en-US"/>
        </w:rPr>
        <w:t>CPR game under one of the two fram</w:t>
      </w:r>
      <w:r w:rsidR="006303B7">
        <w:rPr>
          <w:rFonts w:ascii="Times New Roman" w:hAnsi="Times New Roman" w:cs="Times New Roman"/>
          <w:lang w:val="en-US"/>
        </w:rPr>
        <w:t>es (i.e. loco or hake)</w:t>
      </w:r>
      <w:r>
        <w:rPr>
          <w:rFonts w:ascii="Times New Roman" w:hAnsi="Times New Roman" w:cs="Times New Roman"/>
          <w:lang w:val="en-US"/>
        </w:rPr>
        <w:t xml:space="preserve">. </w:t>
      </w:r>
      <w:r w:rsidR="009D52CC" w:rsidRPr="00FE68B3">
        <w:rPr>
          <w:rFonts w:ascii="Times New Roman" w:hAnsi="Times New Roman" w:cs="Times New Roman"/>
          <w:lang w:val="en-US"/>
        </w:rPr>
        <w:t>The game was programmed in z-Tree</w:t>
      </w:r>
      <w:r w:rsidR="007E410E">
        <w:rPr>
          <w:rFonts w:ascii="Times New Roman" w:hAnsi="Times New Roman" w:cs="Times New Roman"/>
          <w:lang w:val="en-US"/>
        </w:rPr>
        <w:t xml:space="preserve"> </w:t>
      </w:r>
      <w:r w:rsidR="007E410E">
        <w:rPr>
          <w:rFonts w:ascii="Times New Roman" w:hAnsi="Times New Roman" w:cs="Times New Roman"/>
          <w:lang w:val="en-US"/>
        </w:rPr>
        <w:fldChar w:fldCharType="begin"/>
      </w:r>
      <w:r w:rsidR="007E410E">
        <w:rPr>
          <w:rFonts w:ascii="Times New Roman" w:hAnsi="Times New Roman" w:cs="Times New Roman"/>
          <w:lang w:val="en-US"/>
        </w:rPr>
        <w:instrText xml:space="preserve"> ADDIN ZOTERO_ITEM CSL_CITATION {"citationID":"q1pUf7UW","properties":{"formattedCitation":"(Fischbacher 2007)","plainCitation":"(Fischbacher 2007)","noteIndex":0},"citationItems":[{"id":666,"uris":["http://zotero.org/users/3065856/items/2W3IDQI2"],"uri":["http://zotero.org/users/3065856/items/2W3IDQI2"],"itemData":{"id":666,"type":"article-journal","title":"z-Tree: Zurich toolbox for ready-made economic experiments","container-title":"Experimental Economics","page":"171-178","volume":"10","issue":"2","source":"link.springer.com","abstract":"z-Tree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limitations.","DOI":"10.1007/s10683-006-9159-4","ISSN":"1386-4157, 1573-6938","title-short":"z-Tree","journalAbbreviation":"Exp Econ","language":"en","author":[{"family":"Fischbacher","given":"Urs"}],"issued":{"date-parts":[["2007",6,1]]}}}],"schema":"https://github.com/citation-style-language/schema/raw/master/csl-citation.json"} </w:instrText>
      </w:r>
      <w:r w:rsidR="007E410E">
        <w:rPr>
          <w:rFonts w:ascii="Times New Roman" w:hAnsi="Times New Roman" w:cs="Times New Roman"/>
          <w:lang w:val="en-US"/>
        </w:rPr>
        <w:fldChar w:fldCharType="separate"/>
      </w:r>
      <w:r w:rsidR="007E410E" w:rsidRPr="00AB58C8">
        <w:rPr>
          <w:rFonts w:ascii="Times New Roman" w:hAnsi="Times New Roman" w:cs="Times New Roman"/>
          <w:lang w:val="en-US"/>
        </w:rPr>
        <w:t>(Fischbacher 2007)</w:t>
      </w:r>
      <w:r w:rsidR="007E410E">
        <w:rPr>
          <w:rFonts w:ascii="Times New Roman" w:hAnsi="Times New Roman" w:cs="Times New Roman"/>
          <w:lang w:val="en-US"/>
        </w:rPr>
        <w:fldChar w:fldCharType="end"/>
      </w:r>
      <w:r w:rsidR="009D52CC">
        <w:rPr>
          <w:rFonts w:ascii="Times New Roman" w:hAnsi="Times New Roman" w:cs="Times New Roman"/>
          <w:lang w:val="en-US"/>
        </w:rPr>
        <w:t xml:space="preserve"> </w:t>
      </w:r>
      <w:r w:rsidR="009D52CC" w:rsidRPr="00FE68B3">
        <w:rPr>
          <w:rFonts w:ascii="Times New Roman" w:hAnsi="Times New Roman" w:cs="Times New Roman"/>
          <w:lang w:val="en-US"/>
        </w:rPr>
        <w:t xml:space="preserve">and </w:t>
      </w:r>
      <w:r w:rsidR="009D52CC">
        <w:rPr>
          <w:rFonts w:ascii="Times New Roman" w:hAnsi="Times New Roman" w:cs="Times New Roman"/>
          <w:lang w:val="en-US"/>
        </w:rPr>
        <w:t>f</w:t>
      </w:r>
      <w:r w:rsidR="009D52CC" w:rsidRPr="00FE68B3">
        <w:rPr>
          <w:rFonts w:ascii="Times New Roman" w:hAnsi="Times New Roman" w:cs="Times New Roman"/>
          <w:lang w:val="en-US"/>
        </w:rPr>
        <w:t>isher</w:t>
      </w:r>
      <w:r w:rsidR="009D52CC">
        <w:rPr>
          <w:rFonts w:ascii="Times New Roman" w:hAnsi="Times New Roman" w:cs="Times New Roman"/>
          <w:lang w:val="en-US"/>
        </w:rPr>
        <w:t>s</w:t>
      </w:r>
      <w:r w:rsidR="009D52CC" w:rsidRPr="00FE68B3">
        <w:rPr>
          <w:rFonts w:ascii="Times New Roman" w:hAnsi="Times New Roman" w:cs="Times New Roman"/>
          <w:lang w:val="en-US"/>
        </w:rPr>
        <w:t xml:space="preserve"> entered </w:t>
      </w:r>
      <w:r w:rsidR="009D52CC">
        <w:rPr>
          <w:rFonts w:ascii="Times New Roman" w:hAnsi="Times New Roman" w:cs="Times New Roman"/>
          <w:lang w:val="en-US"/>
        </w:rPr>
        <w:t>their</w:t>
      </w:r>
      <w:r w:rsidR="009D52CC" w:rsidRPr="00FE68B3">
        <w:rPr>
          <w:rFonts w:ascii="Times New Roman" w:hAnsi="Times New Roman" w:cs="Times New Roman"/>
          <w:lang w:val="en-US"/>
        </w:rPr>
        <w:t xml:space="preserve"> responses on individual laptop</w:t>
      </w:r>
      <w:r w:rsidR="009D52CC">
        <w:rPr>
          <w:rFonts w:ascii="Times New Roman" w:hAnsi="Times New Roman" w:cs="Times New Roman"/>
          <w:lang w:val="en-US"/>
        </w:rPr>
        <w:t>s</w:t>
      </w:r>
      <w:r w:rsidR="00342523">
        <w:rPr>
          <w:rFonts w:ascii="Times New Roman" w:hAnsi="Times New Roman" w:cs="Times New Roman"/>
          <w:lang w:val="en-US"/>
        </w:rPr>
        <w:t xml:space="preserve"> without communicating</w:t>
      </w:r>
      <w:r w:rsidR="009D52CC" w:rsidRPr="00FE68B3">
        <w:rPr>
          <w:rFonts w:ascii="Times New Roman" w:hAnsi="Times New Roman" w:cs="Times New Roman"/>
          <w:lang w:val="en-US"/>
        </w:rPr>
        <w:t>.</w:t>
      </w:r>
      <w:r w:rsidR="009D52CC">
        <w:rPr>
          <w:rFonts w:ascii="Times New Roman" w:hAnsi="Times New Roman" w:cs="Times New Roman"/>
          <w:lang w:val="en-US"/>
        </w:rPr>
        <w:t xml:space="preserve"> </w:t>
      </w:r>
      <w:r>
        <w:rPr>
          <w:rFonts w:ascii="Times New Roman" w:hAnsi="Times New Roman" w:cs="Times New Roman"/>
          <w:lang w:val="en-US"/>
        </w:rPr>
        <w:t xml:space="preserve">Once the first session was completed, fishers left the room </w:t>
      </w:r>
      <w:r w:rsidR="00820DB9">
        <w:rPr>
          <w:rFonts w:ascii="Times New Roman" w:hAnsi="Times New Roman" w:cs="Times New Roman"/>
          <w:lang w:val="en-US"/>
        </w:rPr>
        <w:t xml:space="preserve">to </w:t>
      </w:r>
      <w:r w:rsidR="00CF3D33">
        <w:rPr>
          <w:rFonts w:ascii="Times New Roman" w:hAnsi="Times New Roman" w:cs="Times New Roman"/>
          <w:lang w:val="en-US"/>
        </w:rPr>
        <w:t>receive</w:t>
      </w:r>
      <w:r w:rsidR="00820DB9">
        <w:rPr>
          <w:rFonts w:ascii="Times New Roman" w:hAnsi="Times New Roman" w:cs="Times New Roman"/>
          <w:lang w:val="en-US"/>
        </w:rPr>
        <w:t xml:space="preserve"> their payoffs in private, </w:t>
      </w:r>
      <w:r>
        <w:rPr>
          <w:rFonts w:ascii="Times New Roman" w:hAnsi="Times New Roman" w:cs="Times New Roman"/>
          <w:lang w:val="en-US"/>
        </w:rPr>
        <w:t xml:space="preserve">and other </w:t>
      </w:r>
      <w:r w:rsidR="0091785B">
        <w:rPr>
          <w:rFonts w:ascii="Times New Roman" w:hAnsi="Times New Roman" w:cs="Times New Roman"/>
          <w:lang w:val="en-US"/>
        </w:rPr>
        <w:t xml:space="preserve">ten </w:t>
      </w:r>
      <w:r>
        <w:rPr>
          <w:rFonts w:ascii="Times New Roman" w:hAnsi="Times New Roman" w:cs="Times New Roman"/>
          <w:lang w:val="en-US"/>
        </w:rPr>
        <w:t xml:space="preserve">participants </w:t>
      </w:r>
      <w:r w:rsidR="003B2255">
        <w:rPr>
          <w:rFonts w:ascii="Times New Roman" w:hAnsi="Times New Roman" w:cs="Times New Roman"/>
          <w:lang w:val="en-US"/>
        </w:rPr>
        <w:t>played</w:t>
      </w:r>
      <w:r>
        <w:rPr>
          <w:rFonts w:ascii="Times New Roman" w:hAnsi="Times New Roman" w:cs="Times New Roman"/>
          <w:lang w:val="en-US"/>
        </w:rPr>
        <w:t xml:space="preserve"> the game under the remaining fram</w:t>
      </w:r>
      <w:r w:rsidR="006303B7">
        <w:rPr>
          <w:rFonts w:ascii="Times New Roman" w:hAnsi="Times New Roman" w:cs="Times New Roman"/>
          <w:lang w:val="en-US"/>
        </w:rPr>
        <w:t>e</w:t>
      </w:r>
      <w:r>
        <w:rPr>
          <w:rFonts w:ascii="Times New Roman" w:hAnsi="Times New Roman" w:cs="Times New Roman"/>
          <w:lang w:val="en-US"/>
        </w:rPr>
        <w:t xml:space="preserve">. </w:t>
      </w:r>
    </w:p>
    <w:p w14:paraId="3C13126E" w14:textId="1C6C36CF" w:rsidR="0087717B" w:rsidRDefault="00F24C49" w:rsidP="006303B7">
      <w:pPr>
        <w:spacing w:line="480" w:lineRule="auto"/>
        <w:rPr>
          <w:rFonts w:ascii="Times New Roman" w:hAnsi="Times New Roman" w:cs="Times New Roman"/>
          <w:lang w:val="en-US"/>
        </w:rPr>
      </w:pPr>
      <w:r>
        <w:rPr>
          <w:rFonts w:ascii="Times New Roman" w:hAnsi="Times New Roman" w:cs="Times New Roman"/>
          <w:lang w:val="en-US"/>
        </w:rPr>
        <w:t xml:space="preserve">Each session </w:t>
      </w:r>
      <w:r w:rsidR="0087717B">
        <w:rPr>
          <w:rFonts w:ascii="Times New Roman" w:hAnsi="Times New Roman" w:cs="Times New Roman"/>
          <w:lang w:val="en-US"/>
        </w:rPr>
        <w:t>began</w:t>
      </w:r>
      <w:r>
        <w:rPr>
          <w:rFonts w:ascii="Times New Roman" w:hAnsi="Times New Roman" w:cs="Times New Roman"/>
          <w:lang w:val="en-US"/>
        </w:rPr>
        <w:t xml:space="preserve"> with </w:t>
      </w:r>
      <w:r w:rsidR="00E979F2">
        <w:rPr>
          <w:rFonts w:ascii="Times New Roman" w:hAnsi="Times New Roman" w:cs="Times New Roman"/>
          <w:lang w:val="en-US"/>
        </w:rPr>
        <w:t xml:space="preserve">the </w:t>
      </w:r>
      <w:r w:rsidR="00FE68B3">
        <w:rPr>
          <w:rFonts w:ascii="Times New Roman" w:hAnsi="Times New Roman" w:cs="Times New Roman"/>
          <w:lang w:val="en-US"/>
        </w:rPr>
        <w:t>monitor</w:t>
      </w:r>
      <w:r>
        <w:rPr>
          <w:rFonts w:ascii="Times New Roman" w:hAnsi="Times New Roman" w:cs="Times New Roman"/>
          <w:lang w:val="en-US"/>
        </w:rPr>
        <w:t xml:space="preserve"> reading the instructions </w:t>
      </w:r>
      <w:r w:rsidR="0087717B">
        <w:rPr>
          <w:rFonts w:ascii="Times New Roman" w:hAnsi="Times New Roman" w:cs="Times New Roman"/>
          <w:lang w:val="en-US"/>
        </w:rPr>
        <w:t>and answering questions</w:t>
      </w:r>
      <w:r w:rsidR="00A86F89">
        <w:rPr>
          <w:rFonts w:ascii="Times New Roman" w:hAnsi="Times New Roman" w:cs="Times New Roman"/>
          <w:lang w:val="en-US"/>
        </w:rPr>
        <w:t xml:space="preserve"> aloud</w:t>
      </w:r>
      <w:r>
        <w:rPr>
          <w:rFonts w:ascii="Times New Roman" w:hAnsi="Times New Roman" w:cs="Times New Roman"/>
          <w:lang w:val="en-US"/>
        </w:rPr>
        <w:t xml:space="preserve">. </w:t>
      </w:r>
      <w:r w:rsidR="00A86F89">
        <w:rPr>
          <w:rFonts w:ascii="Times New Roman" w:hAnsi="Times New Roman" w:cs="Times New Roman"/>
          <w:lang w:val="en-US"/>
        </w:rPr>
        <w:t>Then, s</w:t>
      </w:r>
      <w:r>
        <w:rPr>
          <w:rFonts w:ascii="Times New Roman" w:hAnsi="Times New Roman" w:cs="Times New Roman"/>
          <w:lang w:val="en-US"/>
        </w:rPr>
        <w:t xml:space="preserve">ubjects played </w:t>
      </w:r>
      <w:r w:rsidR="006A4814">
        <w:rPr>
          <w:rFonts w:ascii="Times New Roman" w:hAnsi="Times New Roman" w:cs="Times New Roman"/>
          <w:lang w:val="en-US"/>
        </w:rPr>
        <w:t>three</w:t>
      </w:r>
      <w:r>
        <w:rPr>
          <w:rFonts w:ascii="Times New Roman" w:hAnsi="Times New Roman" w:cs="Times New Roman"/>
          <w:lang w:val="en-US"/>
        </w:rPr>
        <w:t xml:space="preserve"> trial rounds in wh</w:t>
      </w:r>
      <w:r w:rsidR="0087717B">
        <w:rPr>
          <w:rFonts w:ascii="Times New Roman" w:hAnsi="Times New Roman" w:cs="Times New Roman"/>
          <w:lang w:val="en-US"/>
        </w:rPr>
        <w:t>ich</w:t>
      </w:r>
      <w:r>
        <w:rPr>
          <w:rFonts w:ascii="Times New Roman" w:hAnsi="Times New Roman" w:cs="Times New Roman"/>
          <w:lang w:val="en-US"/>
        </w:rPr>
        <w:t xml:space="preserve"> they could ask questions in private. </w:t>
      </w:r>
      <w:r w:rsidR="006303B7">
        <w:rPr>
          <w:rFonts w:ascii="Times New Roman" w:hAnsi="Times New Roman" w:cs="Times New Roman"/>
          <w:lang w:val="en-US"/>
        </w:rPr>
        <w:t xml:space="preserve">The instructions </w:t>
      </w:r>
      <w:r w:rsidR="0087717B">
        <w:rPr>
          <w:rFonts w:ascii="Times New Roman" w:hAnsi="Times New Roman" w:cs="Times New Roman"/>
          <w:lang w:val="en-US"/>
        </w:rPr>
        <w:t>remained</w:t>
      </w:r>
      <w:r w:rsidR="006303B7">
        <w:rPr>
          <w:rFonts w:ascii="Times New Roman" w:hAnsi="Times New Roman" w:cs="Times New Roman"/>
          <w:lang w:val="en-US"/>
        </w:rPr>
        <w:t xml:space="preserve"> the same </w:t>
      </w:r>
      <w:r w:rsidR="00F50956">
        <w:rPr>
          <w:rFonts w:ascii="Times New Roman" w:hAnsi="Times New Roman" w:cs="Times New Roman"/>
          <w:lang w:val="en-US"/>
        </w:rPr>
        <w:t>under</w:t>
      </w:r>
      <w:r w:rsidR="006303B7">
        <w:rPr>
          <w:rFonts w:ascii="Times New Roman" w:hAnsi="Times New Roman" w:cs="Times New Roman"/>
          <w:lang w:val="en-US"/>
        </w:rPr>
        <w:t xml:space="preserve"> both </w:t>
      </w:r>
      <w:r w:rsidR="00F50956">
        <w:rPr>
          <w:rFonts w:ascii="Times New Roman" w:hAnsi="Times New Roman" w:cs="Times New Roman"/>
          <w:lang w:val="en-US"/>
        </w:rPr>
        <w:t>frames</w:t>
      </w:r>
      <w:r w:rsidR="006303B7">
        <w:rPr>
          <w:rFonts w:ascii="Times New Roman" w:hAnsi="Times New Roman" w:cs="Times New Roman"/>
          <w:lang w:val="en-US"/>
        </w:rPr>
        <w:t xml:space="preserve"> except f</w:t>
      </w:r>
      <w:r w:rsidR="0087717B">
        <w:rPr>
          <w:rFonts w:ascii="Times New Roman" w:hAnsi="Times New Roman" w:cs="Times New Roman"/>
          <w:lang w:val="en-US"/>
        </w:rPr>
        <w:t>or</w:t>
      </w:r>
      <w:r w:rsidR="006303B7" w:rsidRPr="006303B7">
        <w:rPr>
          <w:lang w:val="en-AU"/>
        </w:rPr>
        <w:t xml:space="preserve"> </w:t>
      </w:r>
      <w:r w:rsidR="006303B7" w:rsidRPr="00B278F8">
        <w:rPr>
          <w:rFonts w:ascii="Times New Roman" w:hAnsi="Times New Roman" w:cs="Times New Roman"/>
          <w:lang w:val="en-US"/>
        </w:rPr>
        <w:t xml:space="preserve">the </w:t>
      </w:r>
      <w:r w:rsidR="006303B7">
        <w:rPr>
          <w:rFonts w:ascii="Times New Roman" w:hAnsi="Times New Roman" w:cs="Times New Roman"/>
          <w:lang w:val="en-US"/>
        </w:rPr>
        <w:t xml:space="preserve">words used to describe the </w:t>
      </w:r>
      <w:r w:rsidR="0087717B">
        <w:rPr>
          <w:rFonts w:ascii="Times New Roman" w:hAnsi="Times New Roman" w:cs="Times New Roman"/>
          <w:lang w:val="en-US"/>
        </w:rPr>
        <w:t>resource units</w:t>
      </w:r>
      <w:r w:rsidR="006303B7" w:rsidRPr="00B278F8">
        <w:rPr>
          <w:rFonts w:ascii="Times New Roman" w:hAnsi="Times New Roman" w:cs="Times New Roman"/>
          <w:lang w:val="en-US"/>
        </w:rPr>
        <w:t xml:space="preserve"> being extracted (i.e. </w:t>
      </w:r>
      <w:r w:rsidR="006303B7">
        <w:rPr>
          <w:rFonts w:ascii="Times New Roman" w:hAnsi="Times New Roman" w:cs="Times New Roman"/>
          <w:lang w:val="en-US"/>
        </w:rPr>
        <w:t xml:space="preserve">number of </w:t>
      </w:r>
      <w:r w:rsidR="006303B7" w:rsidRPr="00B278F8">
        <w:rPr>
          <w:rFonts w:ascii="Times New Roman" w:hAnsi="Times New Roman" w:cs="Times New Roman"/>
          <w:lang w:val="en-US"/>
        </w:rPr>
        <w:t>loco</w:t>
      </w:r>
      <w:r w:rsidR="006303B7">
        <w:rPr>
          <w:rFonts w:ascii="Times New Roman" w:hAnsi="Times New Roman" w:cs="Times New Roman"/>
          <w:lang w:val="en-US"/>
        </w:rPr>
        <w:t>s</w:t>
      </w:r>
      <w:r w:rsidR="00922FA6">
        <w:rPr>
          <w:rFonts w:ascii="Times New Roman" w:hAnsi="Times New Roman" w:cs="Times New Roman"/>
          <w:lang w:val="en-US"/>
        </w:rPr>
        <w:t>/</w:t>
      </w:r>
      <w:r w:rsidR="006303B7">
        <w:rPr>
          <w:rFonts w:ascii="Times New Roman" w:hAnsi="Times New Roman" w:cs="Times New Roman"/>
          <w:lang w:val="en-US"/>
        </w:rPr>
        <w:t xml:space="preserve">kilos of </w:t>
      </w:r>
      <w:r w:rsidR="006303B7" w:rsidRPr="00B278F8">
        <w:rPr>
          <w:rFonts w:ascii="Times New Roman" w:hAnsi="Times New Roman" w:cs="Times New Roman"/>
          <w:lang w:val="en-US"/>
        </w:rPr>
        <w:t>hake)</w:t>
      </w:r>
      <w:r w:rsidR="006303B7">
        <w:rPr>
          <w:rFonts w:ascii="Times New Roman" w:hAnsi="Times New Roman" w:cs="Times New Roman"/>
          <w:lang w:val="en-US"/>
        </w:rPr>
        <w:t>, the action (i.e. harvesting</w:t>
      </w:r>
      <w:r w:rsidR="00922FA6">
        <w:rPr>
          <w:rFonts w:ascii="Times New Roman" w:hAnsi="Times New Roman" w:cs="Times New Roman"/>
          <w:lang w:val="en-US"/>
        </w:rPr>
        <w:t>/</w:t>
      </w:r>
      <w:r w:rsidR="006303B7">
        <w:rPr>
          <w:rFonts w:ascii="Times New Roman" w:hAnsi="Times New Roman" w:cs="Times New Roman"/>
          <w:lang w:val="en-US"/>
        </w:rPr>
        <w:t>fishing)</w:t>
      </w:r>
      <w:r w:rsidR="0087717B">
        <w:rPr>
          <w:rFonts w:ascii="Times New Roman" w:hAnsi="Times New Roman" w:cs="Times New Roman"/>
          <w:lang w:val="en-US"/>
        </w:rPr>
        <w:t>,</w:t>
      </w:r>
      <w:r w:rsidR="006303B7">
        <w:rPr>
          <w:rFonts w:ascii="Times New Roman" w:hAnsi="Times New Roman" w:cs="Times New Roman"/>
          <w:lang w:val="en-US"/>
        </w:rPr>
        <w:t xml:space="preserve"> and the enforcement authority (i.e. the association’s board</w:t>
      </w:r>
      <w:r w:rsidR="00922FA6">
        <w:rPr>
          <w:rFonts w:ascii="Times New Roman" w:hAnsi="Times New Roman" w:cs="Times New Roman"/>
          <w:lang w:val="en-US"/>
        </w:rPr>
        <w:t>/</w:t>
      </w:r>
      <w:r w:rsidR="006303B7">
        <w:rPr>
          <w:rFonts w:ascii="Times New Roman" w:hAnsi="Times New Roman" w:cs="Times New Roman"/>
          <w:lang w:val="en-US"/>
        </w:rPr>
        <w:t>the Undersecretary of Fisheries)</w:t>
      </w:r>
      <w:r>
        <w:rPr>
          <w:rFonts w:ascii="Times New Roman" w:hAnsi="Times New Roman" w:cs="Times New Roman"/>
          <w:lang w:val="en-US"/>
        </w:rPr>
        <w:t xml:space="preserve"> </w:t>
      </w:r>
      <w:r w:rsidR="005E508A">
        <w:rPr>
          <w:rFonts w:ascii="Times New Roman" w:hAnsi="Times New Roman" w:cs="Times New Roman"/>
          <w:lang w:val="en-US"/>
        </w:rPr>
        <w:t>(</w:t>
      </w:r>
      <w:r w:rsidR="005E508A" w:rsidRPr="005E508A">
        <w:rPr>
          <w:rFonts w:ascii="Times New Roman" w:hAnsi="Times New Roman" w:cs="Times New Roman"/>
          <w:lang w:val="en-US"/>
        </w:rPr>
        <w:t>Supporting Information</w:t>
      </w:r>
      <w:r>
        <w:rPr>
          <w:rFonts w:ascii="Times New Roman" w:hAnsi="Times New Roman" w:cs="Times New Roman"/>
          <w:lang w:val="en-US"/>
        </w:rPr>
        <w:t>)</w:t>
      </w:r>
      <w:r w:rsidR="006303B7">
        <w:rPr>
          <w:rFonts w:ascii="Times New Roman" w:hAnsi="Times New Roman" w:cs="Times New Roman"/>
          <w:lang w:val="en-US"/>
        </w:rPr>
        <w:t xml:space="preserve">. </w:t>
      </w:r>
    </w:p>
    <w:bookmarkEnd w:id="5"/>
    <w:p w14:paraId="125565F9" w14:textId="77777777" w:rsidR="00831564" w:rsidRPr="00291977" w:rsidRDefault="00831564" w:rsidP="00831564">
      <w:pPr>
        <w:spacing w:line="480" w:lineRule="auto"/>
        <w:rPr>
          <w:rFonts w:ascii="Times New Roman" w:hAnsi="Times New Roman" w:cs="Times New Roman"/>
          <w:lang w:val="en-US"/>
        </w:rPr>
      </w:pPr>
      <w:r w:rsidRPr="00931D3A">
        <w:rPr>
          <w:rFonts w:ascii="Times New Roman" w:hAnsi="Times New Roman" w:cs="Times New Roman"/>
          <w:b/>
          <w:lang w:val="en-US"/>
        </w:rPr>
        <w:t>The common pool resource game</w:t>
      </w:r>
    </w:p>
    <w:p w14:paraId="7135BED2" w14:textId="0E8B7643" w:rsidR="00831564" w:rsidRDefault="00831564" w:rsidP="00831564">
      <w:pPr>
        <w:spacing w:line="480" w:lineRule="auto"/>
        <w:rPr>
          <w:rFonts w:ascii="Times New Roman" w:hAnsi="Times New Roman" w:cs="Times New Roman"/>
          <w:lang w:val="en-US"/>
        </w:rPr>
      </w:pPr>
      <w:r>
        <w:rPr>
          <w:rFonts w:ascii="Times New Roman" w:hAnsi="Times New Roman" w:cs="Times New Roman"/>
          <w:lang w:val="en-US"/>
        </w:rPr>
        <w:t xml:space="preserve">We </w:t>
      </w:r>
      <w:r w:rsidR="009D52CC">
        <w:rPr>
          <w:rFonts w:ascii="Times New Roman" w:hAnsi="Times New Roman" w:cs="Times New Roman"/>
          <w:lang w:val="en-US"/>
        </w:rPr>
        <w:t>adapted</w:t>
      </w:r>
      <w:r>
        <w:rPr>
          <w:rFonts w:ascii="Times New Roman" w:hAnsi="Times New Roman" w:cs="Times New Roman"/>
          <w:lang w:val="en-US"/>
        </w:rPr>
        <w:t xml:space="preserve"> the CPR game implemented in Gelcich et al. (2013).  It comprised 20 rounds, divided into two stages of ten rounds each.</w:t>
      </w:r>
    </w:p>
    <w:p w14:paraId="35E6756D" w14:textId="77777777" w:rsidR="00831564" w:rsidRDefault="00831564" w:rsidP="00831564">
      <w:pPr>
        <w:pStyle w:val="Prrafodelista"/>
        <w:numPr>
          <w:ilvl w:val="0"/>
          <w:numId w:val="18"/>
        </w:numPr>
        <w:spacing w:line="480" w:lineRule="auto"/>
        <w:rPr>
          <w:rFonts w:ascii="Times New Roman" w:hAnsi="Times New Roman" w:cs="Times New Roman"/>
          <w:lang w:val="en-US"/>
        </w:rPr>
      </w:pPr>
      <w:r>
        <w:rPr>
          <w:rFonts w:ascii="Times New Roman" w:hAnsi="Times New Roman" w:cs="Times New Roman"/>
          <w:lang w:val="en-US"/>
        </w:rPr>
        <w:t>Non-enforced stage:</w:t>
      </w:r>
    </w:p>
    <w:p w14:paraId="6533A93E" w14:textId="4DDB3685" w:rsidR="00831564" w:rsidRDefault="00831564" w:rsidP="00831564">
      <w:pPr>
        <w:pStyle w:val="Prrafodelista"/>
        <w:spacing w:line="480" w:lineRule="auto"/>
        <w:rPr>
          <w:rFonts w:ascii="Times New Roman" w:hAnsi="Times New Roman" w:cs="Times New Roman"/>
          <w:lang w:val="en-US"/>
        </w:rPr>
      </w:pPr>
      <w:r>
        <w:rPr>
          <w:rFonts w:ascii="Times New Roman" w:hAnsi="Times New Roman" w:cs="Times New Roman"/>
          <w:lang w:val="en-US"/>
        </w:rPr>
        <w:lastRenderedPageBreak/>
        <w:t xml:space="preserve">At the beginning of each round </w:t>
      </w:r>
      <m:oMath>
        <m:r>
          <w:rPr>
            <w:rFonts w:ascii="Cambria Math" w:hAnsi="Cambria Math" w:cs="Times New Roman"/>
            <w:lang w:val="en-US"/>
          </w:rPr>
          <m:t>t∈</m:t>
        </m:r>
        <m:d>
          <m:dPr>
            <m:begChr m:val="{"/>
            <m:endChr m:val="}"/>
            <m:ctrlPr>
              <w:rPr>
                <w:rFonts w:ascii="Cambria Math" w:hAnsi="Cambria Math" w:cs="Times New Roman"/>
                <w:i/>
                <w:lang w:val="en-US"/>
              </w:rPr>
            </m:ctrlPr>
          </m:dPr>
          <m:e>
            <m:r>
              <w:rPr>
                <w:rFonts w:ascii="Cambria Math" w:hAnsi="Cambria Math" w:cs="Times New Roman"/>
                <w:lang w:val="en-US"/>
              </w:rPr>
              <m:t>1,…, 10</m:t>
            </m:r>
          </m:e>
        </m:d>
      </m:oMath>
      <w:r>
        <w:rPr>
          <w:rFonts w:ascii="Times New Roman" w:eastAsiaTheme="minorEastAsia" w:hAnsi="Times New Roman" w:cs="Times New Roman"/>
          <w:lang w:val="en-US"/>
        </w:rPr>
        <w:t>,</w:t>
      </w:r>
      <w:r>
        <w:rPr>
          <w:rFonts w:ascii="Times New Roman" w:hAnsi="Times New Roman" w:cs="Times New Roman"/>
          <w:lang w:val="en-US"/>
        </w:rPr>
        <w:t xml:space="preserve"> f</w:t>
      </w:r>
      <w:r w:rsidRPr="00C778F7">
        <w:rPr>
          <w:rFonts w:ascii="Times New Roman" w:hAnsi="Times New Roman" w:cs="Times New Roman"/>
          <w:lang w:val="en-US"/>
        </w:rPr>
        <w:t xml:space="preserve">ishers were endowed with </w:t>
      </w:r>
      <w:r w:rsidR="00786049">
        <w:rPr>
          <w:rFonts w:ascii="Times New Roman" w:hAnsi="Times New Roman" w:cs="Times New Roman"/>
          <w:lang w:val="en-US"/>
        </w:rPr>
        <w:t xml:space="preserve">an </w:t>
      </w:r>
      <w:r w:rsidR="00786049" w:rsidRPr="009D52CC">
        <w:rPr>
          <w:rFonts w:ascii="Times New Roman" w:hAnsi="Times New Roman" w:cs="Times New Roman"/>
          <w:lang w:val="en-US"/>
        </w:rPr>
        <w:t>individual</w:t>
      </w:r>
      <w:r w:rsidR="00786049">
        <w:rPr>
          <w:rFonts w:ascii="Times New Roman" w:hAnsi="Times New Roman" w:cs="Times New Roman"/>
          <w:lang w:val="en-US"/>
        </w:rPr>
        <w:t xml:space="preserve"> quota of </w:t>
      </w:r>
      <w:r w:rsidRPr="00C778F7">
        <w:rPr>
          <w:rFonts w:ascii="Times New Roman" w:hAnsi="Times New Roman" w:cs="Times New Roman"/>
          <w:lang w:val="en-US"/>
        </w:rPr>
        <w:t xml:space="preserve">100 units of the resource. </w:t>
      </w:r>
      <w:r>
        <w:rPr>
          <w:rFonts w:ascii="Times New Roman" w:hAnsi="Times New Roman" w:cs="Times New Roman"/>
          <w:lang w:val="en-US"/>
        </w:rPr>
        <w:t>Then, each</w:t>
      </w:r>
      <w:r>
        <w:rPr>
          <w:rFonts w:ascii="Times New Roman" w:eastAsiaTheme="minorEastAsia" w:hAnsi="Times New Roman" w:cs="Times New Roman"/>
          <w:lang w:val="en-US"/>
        </w:rPr>
        <w:t xml:space="preserve"> fisher </w:t>
      </w:r>
      <m:oMath>
        <m:r>
          <w:rPr>
            <w:rFonts w:ascii="Cambria Math" w:eastAsiaTheme="minorEastAsia" w:hAnsi="Cambria Math" w:cs="Times New Roman"/>
            <w:lang w:val="en-US"/>
          </w:rPr>
          <m:t>i ∈{1,…,5}</m:t>
        </m:r>
      </m:oMath>
      <w:r>
        <w:rPr>
          <w:rFonts w:ascii="Times New Roman" w:eastAsiaTheme="minorEastAsia" w:hAnsi="Times New Roman" w:cs="Times New Roman"/>
          <w:lang w:val="en-US"/>
        </w:rPr>
        <w:t xml:space="preserve"> had to </w:t>
      </w:r>
      <w:r w:rsidRPr="00C778F7">
        <w:rPr>
          <w:rFonts w:ascii="Times New Roman" w:hAnsi="Times New Roman" w:cs="Times New Roman"/>
          <w:lang w:val="en-US"/>
        </w:rPr>
        <w:t xml:space="preserve">privately decide </w:t>
      </w:r>
      <w:r>
        <w:rPr>
          <w:rFonts w:ascii="Times New Roman" w:hAnsi="Times New Roman" w:cs="Times New Roman"/>
          <w:lang w:val="en-US"/>
        </w:rPr>
        <w:t xml:space="preserve">the </w:t>
      </w:r>
      <m:oMath>
        <m:r>
          <w:rPr>
            <w:rFonts w:ascii="Cambria Math" w:hAnsi="Cambria Math" w:cs="Times New Roman"/>
            <w:lang w:val="en-US"/>
          </w:rPr>
          <m:t>x∈ {0,…50}</m:t>
        </m:r>
      </m:oMath>
      <w:r>
        <w:rPr>
          <w:rFonts w:ascii="Times New Roman" w:hAnsi="Times New Roman" w:cs="Times New Roman"/>
          <w:lang w:val="en-US"/>
        </w:rPr>
        <w:t xml:space="preserve"> number of units to harvest above </w:t>
      </w:r>
      <w:r w:rsidR="005E508A">
        <w:rPr>
          <w:rFonts w:ascii="Times New Roman" w:hAnsi="Times New Roman" w:cs="Times New Roman"/>
          <w:lang w:val="en-US"/>
        </w:rPr>
        <w:t>their</w:t>
      </w:r>
      <w:r>
        <w:rPr>
          <w:rFonts w:ascii="Times New Roman" w:hAnsi="Times New Roman" w:cs="Times New Roman"/>
          <w:lang w:val="en-US"/>
        </w:rPr>
        <w:t xml:space="preserve"> quota (i.e. overharvest)</w:t>
      </w:r>
      <w:r w:rsidRPr="00C778F7">
        <w:rPr>
          <w:rFonts w:ascii="Times New Roman" w:hAnsi="Times New Roman" w:cs="Times New Roman"/>
          <w:lang w:val="en-US"/>
        </w:rPr>
        <w:t xml:space="preserve">. </w:t>
      </w:r>
      <w:r w:rsidR="00630F4F">
        <w:rPr>
          <w:rFonts w:ascii="Times New Roman" w:hAnsi="Times New Roman" w:cs="Times New Roman"/>
          <w:lang w:val="en-US"/>
        </w:rPr>
        <w:t xml:space="preserve">There was </w:t>
      </w:r>
      <w:r w:rsidRPr="00C778F7">
        <w:rPr>
          <w:rFonts w:ascii="Times New Roman" w:hAnsi="Times New Roman" w:cs="Times New Roman"/>
          <w:lang w:val="en-US"/>
        </w:rPr>
        <w:t xml:space="preserve">a negative externality </w:t>
      </w:r>
      <w:r>
        <w:rPr>
          <w:rFonts w:ascii="Times New Roman" w:hAnsi="Times New Roman" w:cs="Times New Roman"/>
          <w:lang w:val="en-US"/>
        </w:rPr>
        <w:t>t</w:t>
      </w:r>
      <w:r w:rsidRPr="00C778F7">
        <w:rPr>
          <w:rFonts w:ascii="Times New Roman" w:hAnsi="Times New Roman" w:cs="Times New Roman"/>
          <w:lang w:val="en-US"/>
        </w:rPr>
        <w:t xml:space="preserve">o mimic the </w:t>
      </w:r>
      <w:r>
        <w:rPr>
          <w:rFonts w:ascii="Times New Roman" w:hAnsi="Times New Roman" w:cs="Times New Roman"/>
          <w:lang w:val="en-US"/>
        </w:rPr>
        <w:t xml:space="preserve">cost that overharvest imposes on other users in </w:t>
      </w:r>
      <w:r w:rsidRPr="00C778F7">
        <w:rPr>
          <w:rFonts w:ascii="Times New Roman" w:hAnsi="Times New Roman" w:cs="Times New Roman"/>
          <w:lang w:val="en-US"/>
        </w:rPr>
        <w:t>real</w:t>
      </w:r>
      <w:r>
        <w:rPr>
          <w:rFonts w:ascii="Times New Roman" w:hAnsi="Times New Roman" w:cs="Times New Roman"/>
          <w:lang w:val="en-US"/>
        </w:rPr>
        <w:t xml:space="preserve"> </w:t>
      </w:r>
      <w:r w:rsidRPr="00C778F7">
        <w:rPr>
          <w:rFonts w:ascii="Times New Roman" w:hAnsi="Times New Roman" w:cs="Times New Roman"/>
          <w:lang w:val="en-US"/>
        </w:rPr>
        <w:t>life</w:t>
      </w:r>
      <w:r>
        <w:rPr>
          <w:rFonts w:ascii="Times New Roman" w:hAnsi="Times New Roman" w:cs="Times New Roman"/>
          <w:lang w:val="en-US"/>
        </w:rPr>
        <w:t xml:space="preserve">. </w:t>
      </w:r>
      <w:r w:rsidRPr="00C778F7">
        <w:rPr>
          <w:rFonts w:ascii="Times New Roman" w:hAnsi="Times New Roman" w:cs="Times New Roman"/>
          <w:lang w:val="en-US"/>
        </w:rPr>
        <w:t>For each unit a fisher decided to overharvest, each other member of</w:t>
      </w:r>
      <w:r>
        <w:rPr>
          <w:rFonts w:ascii="Times New Roman" w:hAnsi="Times New Roman" w:cs="Times New Roman"/>
          <w:lang w:val="en-US"/>
        </w:rPr>
        <w:t xml:space="preserve"> </w:t>
      </w:r>
      <w:r w:rsidR="005E508A">
        <w:rPr>
          <w:rFonts w:ascii="Times New Roman" w:hAnsi="Times New Roman" w:cs="Times New Roman"/>
          <w:lang w:val="en-US"/>
        </w:rPr>
        <w:t xml:space="preserve">their </w:t>
      </w:r>
      <w:r w:rsidRPr="00C778F7">
        <w:rPr>
          <w:rFonts w:ascii="Times New Roman" w:hAnsi="Times New Roman" w:cs="Times New Roman"/>
          <w:lang w:val="en-US"/>
        </w:rPr>
        <w:t>group</w:t>
      </w:r>
      <w:r>
        <w:rPr>
          <w:rFonts w:ascii="Times New Roman" w:hAnsi="Times New Roman" w:cs="Times New Roman"/>
          <w:lang w:val="en-US"/>
        </w:rPr>
        <w:t xml:space="preserve"> </w:t>
      </w:r>
      <m:oMath>
        <m:r>
          <w:rPr>
            <w:rFonts w:ascii="Cambria Math" w:hAnsi="Cambria Math" w:cs="Times New Roman"/>
            <w:lang w:val="en-US"/>
          </w:rPr>
          <m:t>(j ∈</m:t>
        </m:r>
        <m:d>
          <m:dPr>
            <m:begChr m:val="{"/>
            <m:endChr m:val="}"/>
            <m:ctrlPr>
              <w:rPr>
                <w:rFonts w:ascii="Cambria Math" w:hAnsi="Cambria Math" w:cs="Times New Roman"/>
                <w:i/>
                <w:lang w:val="en-US"/>
              </w:rPr>
            </m:ctrlPr>
          </m:dPr>
          <m:e>
            <m:r>
              <w:rPr>
                <w:rFonts w:ascii="Cambria Math" w:hAnsi="Cambria Math" w:cs="Times New Roman"/>
                <w:lang w:val="en-US"/>
              </w:rPr>
              <m:t>1, …, 5</m:t>
            </m:r>
          </m:e>
        </m:d>
        <m:r>
          <w:rPr>
            <w:rFonts w:ascii="Cambria Math" w:hAnsi="Cambria Math" w:cs="Times New Roman"/>
            <w:lang w:val="en-US"/>
          </w:rPr>
          <m:t>≠i)</m:t>
        </m:r>
      </m:oMath>
      <w:r w:rsidRPr="00C778F7">
        <w:rPr>
          <w:rFonts w:ascii="Times New Roman" w:hAnsi="Times New Roman" w:cs="Times New Roman"/>
          <w:lang w:val="en-US"/>
        </w:rPr>
        <w:t xml:space="preserve"> lost half a unit. </w:t>
      </w:r>
      <w:r>
        <w:rPr>
          <w:rFonts w:ascii="Times New Roman" w:hAnsi="Times New Roman" w:cs="Times New Roman"/>
          <w:lang w:val="en-US"/>
        </w:rPr>
        <w:t>The unitary price of a unit was $10 CLP. Thus, the individual payoff per round was given by:</w:t>
      </w:r>
    </w:p>
    <w:p w14:paraId="09F096C7" w14:textId="77777777" w:rsidR="00831564" w:rsidRPr="00D2788C" w:rsidRDefault="00831564" w:rsidP="00831564">
      <w:pPr>
        <w:pStyle w:val="Prrafodelista"/>
        <w:spacing w:line="480" w:lineRule="auto"/>
        <w:rPr>
          <w:rFonts w:ascii="Times New Roman" w:hAnsi="Times New Roman" w:cs="Times New Roman"/>
          <w:u w:val="single"/>
          <w:lang w:val="en-US"/>
        </w:rPr>
      </w:pPr>
    </w:p>
    <w:p w14:paraId="6DD50F4E" w14:textId="77777777" w:rsidR="00831564" w:rsidRDefault="00877AB4" w:rsidP="00831564">
      <w:pPr>
        <w:pStyle w:val="Prrafodelista"/>
        <w:spacing w:line="480" w:lineRule="auto"/>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i,t</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 xml:space="preserve">100+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i,t</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b>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j,t</m:t>
                    </m:r>
                  </m:sub>
                </m:sSub>
              </m:e>
            </m:nary>
          </m:e>
        </m:d>
        <m:r>
          <w:rPr>
            <w:rFonts w:ascii="Cambria Math" w:eastAsiaTheme="minorEastAsia" w:hAnsi="Cambria Math" w:cs="Times New Roman"/>
            <w:lang w:val="en-US"/>
          </w:rPr>
          <m:t>×$10</m:t>
        </m:r>
      </m:oMath>
      <w:r w:rsidR="00831564">
        <w:rPr>
          <w:rFonts w:ascii="Times New Roman" w:eastAsiaTheme="minorEastAsia" w:hAnsi="Times New Roman" w:cs="Times New Roman"/>
          <w:lang w:val="en-US"/>
        </w:rPr>
        <w:t xml:space="preserve">     </w:t>
      </w:r>
    </w:p>
    <w:p w14:paraId="21B91A53" w14:textId="77777777" w:rsidR="00831564" w:rsidRDefault="00831564" w:rsidP="00831564">
      <w:pPr>
        <w:pStyle w:val="Prrafodelista"/>
        <w:spacing w:line="480" w:lineRule="auto"/>
        <w:rPr>
          <w:rFonts w:ascii="Times New Roman" w:hAnsi="Times New Roman" w:cs="Times New Roman"/>
          <w:lang w:val="en-US"/>
        </w:rPr>
      </w:pPr>
    </w:p>
    <w:p w14:paraId="5533A6B6" w14:textId="6076563C" w:rsidR="00831564" w:rsidRDefault="00831564" w:rsidP="00831564">
      <w:pPr>
        <w:pStyle w:val="Prrafodelista"/>
        <w:spacing w:line="480" w:lineRule="auto"/>
        <w:rPr>
          <w:rFonts w:ascii="Times New Roman" w:hAnsi="Times New Roman" w:cs="Times New Roman"/>
          <w:lang w:val="en-US"/>
        </w:rPr>
      </w:pPr>
      <w:r>
        <w:rPr>
          <w:rFonts w:ascii="Times New Roman" w:hAnsi="Times New Roman" w:cs="Times New Roman"/>
          <w:lang w:val="en-US"/>
        </w:rPr>
        <w:t xml:space="preserve">This payoff function </w:t>
      </w:r>
      <w:r w:rsidR="00342523">
        <w:rPr>
          <w:rFonts w:ascii="Times New Roman" w:hAnsi="Times New Roman" w:cs="Times New Roman"/>
          <w:lang w:val="en-US"/>
        </w:rPr>
        <w:t>sets</w:t>
      </w:r>
      <w:r>
        <w:rPr>
          <w:rFonts w:ascii="Times New Roman" w:hAnsi="Times New Roman" w:cs="Times New Roman"/>
          <w:lang w:val="en-US"/>
        </w:rPr>
        <w:t xml:space="preserve"> a tension between the individual and the group’s interest</w:t>
      </w:r>
      <w:r w:rsidR="007E3091">
        <w:rPr>
          <w:rFonts w:ascii="Times New Roman" w:hAnsi="Times New Roman" w:cs="Times New Roman"/>
          <w:lang w:val="en-US"/>
        </w:rPr>
        <w:t xml:space="preserve"> leading to </w:t>
      </w:r>
      <w:r w:rsidRPr="00862A77">
        <w:rPr>
          <w:rFonts w:ascii="Times New Roman" w:hAnsi="Times New Roman" w:cs="Times New Roman"/>
          <w:lang w:val="en-US"/>
        </w:rPr>
        <w:t xml:space="preserve">a social dilemma for which the equilibrium </w:t>
      </w:r>
      <w:r>
        <w:rPr>
          <w:rFonts w:ascii="Times New Roman" w:hAnsi="Times New Roman" w:cs="Times New Roman"/>
          <w:lang w:val="en-US"/>
        </w:rPr>
        <w:t>was</w:t>
      </w:r>
      <w:r w:rsidRPr="00862A77">
        <w:rPr>
          <w:rFonts w:ascii="Times New Roman" w:hAnsi="Times New Roman" w:cs="Times New Roman"/>
          <w:lang w:val="en-US"/>
        </w:rPr>
        <w:t xml:space="preserve"> a tragedy of the </w:t>
      </w:r>
      <w:r w:rsidR="005E508A" w:rsidRPr="00862A77">
        <w:rPr>
          <w:rFonts w:ascii="Times New Roman" w:hAnsi="Times New Roman" w:cs="Times New Roman"/>
          <w:lang w:val="en-US"/>
        </w:rPr>
        <w:t>commons</w:t>
      </w:r>
      <w:r w:rsidR="005E508A">
        <w:rPr>
          <w:rFonts w:ascii="Times New Roman" w:hAnsi="Times New Roman" w:cs="Times New Roman"/>
          <w:lang w:val="en-US"/>
        </w:rPr>
        <w:t xml:space="preserve"> (</w:t>
      </w:r>
      <w:r w:rsidR="00A847B9">
        <w:rPr>
          <w:rFonts w:ascii="Times New Roman" w:hAnsi="Times New Roman" w:cs="Times New Roman"/>
          <w:lang w:val="en-US"/>
        </w:rPr>
        <w:t>Gelcich et al., 2013</w:t>
      </w:r>
      <w:r w:rsidR="005E508A">
        <w:rPr>
          <w:rFonts w:ascii="Times New Roman" w:hAnsi="Times New Roman" w:cs="Times New Roman"/>
          <w:lang w:val="en-US"/>
        </w:rPr>
        <w:t>)</w:t>
      </w:r>
      <w:r w:rsidRPr="00862A77">
        <w:rPr>
          <w:rFonts w:ascii="Times New Roman" w:hAnsi="Times New Roman" w:cs="Times New Roman"/>
          <w:lang w:val="en-US"/>
        </w:rPr>
        <w:t>.</w:t>
      </w:r>
      <w:r>
        <w:rPr>
          <w:rFonts w:ascii="Times New Roman" w:hAnsi="Times New Roman" w:cs="Times New Roman"/>
          <w:lang w:val="en-US"/>
        </w:rPr>
        <w:t xml:space="preserve"> </w:t>
      </w:r>
      <w:r w:rsidRPr="00862A77">
        <w:rPr>
          <w:rFonts w:ascii="Times New Roman" w:hAnsi="Times New Roman" w:cs="Times New Roman"/>
          <w:lang w:val="en-US"/>
        </w:rPr>
        <w:t>In this stage of the game</w:t>
      </w:r>
      <w:r>
        <w:rPr>
          <w:rFonts w:ascii="Times New Roman" w:hAnsi="Times New Roman" w:cs="Times New Roman"/>
          <w:lang w:val="en-US"/>
        </w:rPr>
        <w:t>,</w:t>
      </w:r>
      <w:r w:rsidRPr="00862A77">
        <w:rPr>
          <w:rFonts w:ascii="Times New Roman" w:hAnsi="Times New Roman" w:cs="Times New Roman"/>
          <w:lang w:val="en-US"/>
        </w:rPr>
        <w:t xml:space="preserve"> there </w:t>
      </w:r>
      <w:r>
        <w:rPr>
          <w:rFonts w:ascii="Times New Roman" w:hAnsi="Times New Roman" w:cs="Times New Roman"/>
          <w:lang w:val="en-US"/>
        </w:rPr>
        <w:t>was</w:t>
      </w:r>
      <w:r w:rsidRPr="00862A77">
        <w:rPr>
          <w:rFonts w:ascii="Times New Roman" w:hAnsi="Times New Roman" w:cs="Times New Roman"/>
          <w:lang w:val="en-US"/>
        </w:rPr>
        <w:t xml:space="preserve"> no enforcement of the quota</w:t>
      </w:r>
      <w:r>
        <w:rPr>
          <w:rFonts w:ascii="Times New Roman" w:hAnsi="Times New Roman" w:cs="Times New Roman"/>
          <w:lang w:val="en-US"/>
        </w:rPr>
        <w:t>,</w:t>
      </w:r>
      <w:r w:rsidRPr="00862A77">
        <w:rPr>
          <w:rFonts w:ascii="Times New Roman" w:hAnsi="Times New Roman" w:cs="Times New Roman"/>
          <w:lang w:val="en-US"/>
        </w:rPr>
        <w:t xml:space="preserve"> and fishers c</w:t>
      </w:r>
      <w:r>
        <w:rPr>
          <w:rFonts w:ascii="Times New Roman" w:hAnsi="Times New Roman" w:cs="Times New Roman"/>
          <w:lang w:val="en-US"/>
        </w:rPr>
        <w:t>ould</w:t>
      </w:r>
      <w:r w:rsidRPr="00862A77">
        <w:rPr>
          <w:rFonts w:ascii="Times New Roman" w:hAnsi="Times New Roman" w:cs="Times New Roman"/>
          <w:lang w:val="en-US"/>
        </w:rPr>
        <w:t xml:space="preserve"> overharvest</w:t>
      </w:r>
      <w:r w:rsidR="001938C8">
        <w:rPr>
          <w:rFonts w:ascii="Times New Roman" w:hAnsi="Times New Roman" w:cs="Times New Roman"/>
          <w:lang w:val="en-US"/>
        </w:rPr>
        <w:t>,</w:t>
      </w:r>
      <w:r w:rsidRPr="00862A77">
        <w:rPr>
          <w:rFonts w:ascii="Times New Roman" w:hAnsi="Times New Roman" w:cs="Times New Roman"/>
          <w:lang w:val="en-US"/>
        </w:rPr>
        <w:t xml:space="preserve"> </w:t>
      </w:r>
      <w:r w:rsidR="001938C8">
        <w:rPr>
          <w:rFonts w:ascii="Times New Roman" w:hAnsi="Times New Roman" w:cs="Times New Roman"/>
          <w:lang w:val="en-US"/>
        </w:rPr>
        <w:t xml:space="preserve">in addition to the 100 quota, </w:t>
      </w:r>
      <w:r w:rsidR="009D52CC">
        <w:rPr>
          <w:rFonts w:ascii="Times New Roman" w:hAnsi="Times New Roman" w:cs="Times New Roman"/>
          <w:lang w:val="en-US"/>
        </w:rPr>
        <w:t xml:space="preserve">up to 50 units </w:t>
      </w:r>
      <w:r w:rsidR="00AF4A2A">
        <w:rPr>
          <w:rFonts w:ascii="Times New Roman" w:hAnsi="Times New Roman" w:cs="Times New Roman"/>
          <w:lang w:val="en-US"/>
        </w:rPr>
        <w:t>each</w:t>
      </w:r>
      <w:r w:rsidR="009D52CC">
        <w:rPr>
          <w:rFonts w:ascii="Times New Roman" w:hAnsi="Times New Roman" w:cs="Times New Roman"/>
          <w:lang w:val="en-US"/>
        </w:rPr>
        <w:t xml:space="preserve"> </w:t>
      </w:r>
      <w:r w:rsidRPr="00862A77">
        <w:rPr>
          <w:rFonts w:ascii="Times New Roman" w:hAnsi="Times New Roman" w:cs="Times New Roman"/>
          <w:lang w:val="en-US"/>
        </w:rPr>
        <w:t>without being punished.</w:t>
      </w:r>
      <w:r>
        <w:rPr>
          <w:rFonts w:ascii="Times New Roman" w:hAnsi="Times New Roman" w:cs="Times New Roman"/>
          <w:lang w:val="en-US"/>
        </w:rPr>
        <w:t xml:space="preserve"> At the end of each round, a summary screen revealed to each fisher their total harvest, the average harvest of</w:t>
      </w:r>
      <w:r w:rsidR="00630F4F">
        <w:rPr>
          <w:rFonts w:ascii="Times New Roman" w:hAnsi="Times New Roman" w:cs="Times New Roman"/>
          <w:lang w:val="en-US"/>
        </w:rPr>
        <w:t xml:space="preserve"> others</w:t>
      </w:r>
      <w:r w:rsidR="00AF4A2A">
        <w:rPr>
          <w:rFonts w:ascii="Times New Roman" w:hAnsi="Times New Roman" w:cs="Times New Roman"/>
          <w:lang w:val="en-US"/>
        </w:rPr>
        <w:t xml:space="preserve"> in their group</w:t>
      </w:r>
      <w:r>
        <w:rPr>
          <w:rFonts w:ascii="Times New Roman" w:hAnsi="Times New Roman" w:cs="Times New Roman"/>
          <w:lang w:val="en-US"/>
        </w:rPr>
        <w:t xml:space="preserve">, and how many units </w:t>
      </w:r>
      <w:r w:rsidR="00F27ED7">
        <w:rPr>
          <w:rFonts w:ascii="Times New Roman" w:hAnsi="Times New Roman" w:cs="Times New Roman"/>
          <w:lang w:val="en-US"/>
        </w:rPr>
        <w:t>they</w:t>
      </w:r>
      <w:r>
        <w:rPr>
          <w:rFonts w:ascii="Times New Roman" w:hAnsi="Times New Roman" w:cs="Times New Roman"/>
          <w:lang w:val="en-US"/>
        </w:rPr>
        <w:t xml:space="preserve"> lost due to others’ overharvest</w:t>
      </w:r>
      <w:r w:rsidR="00786049">
        <w:rPr>
          <w:rFonts w:ascii="Times New Roman" w:hAnsi="Times New Roman" w:cs="Times New Roman"/>
          <w:lang w:val="en-US"/>
        </w:rPr>
        <w:t>.</w:t>
      </w:r>
    </w:p>
    <w:p w14:paraId="398F75AD" w14:textId="77777777" w:rsidR="00831564" w:rsidRPr="003D25A1" w:rsidRDefault="00831564" w:rsidP="00831564">
      <w:pPr>
        <w:pStyle w:val="Prrafodelista"/>
        <w:spacing w:line="480" w:lineRule="auto"/>
        <w:rPr>
          <w:lang w:val="en-US"/>
        </w:rPr>
      </w:pPr>
    </w:p>
    <w:p w14:paraId="4FA2345B" w14:textId="77777777" w:rsidR="00831564" w:rsidRDefault="00831564" w:rsidP="00831564">
      <w:pPr>
        <w:pStyle w:val="Prrafodelista"/>
        <w:numPr>
          <w:ilvl w:val="0"/>
          <w:numId w:val="18"/>
        </w:numPr>
        <w:spacing w:line="480" w:lineRule="auto"/>
        <w:rPr>
          <w:rFonts w:ascii="Times New Roman" w:hAnsi="Times New Roman" w:cs="Times New Roman"/>
          <w:lang w:val="en-US"/>
        </w:rPr>
      </w:pPr>
      <w:r>
        <w:rPr>
          <w:rFonts w:ascii="Times New Roman" w:hAnsi="Times New Roman" w:cs="Times New Roman"/>
          <w:lang w:val="en-US"/>
        </w:rPr>
        <w:t>Peer-enforced stage:</w:t>
      </w:r>
    </w:p>
    <w:p w14:paraId="1CBF5DFA" w14:textId="77777777" w:rsidR="00831564" w:rsidRDefault="00831564" w:rsidP="00831564">
      <w:pPr>
        <w:pStyle w:val="Prrafodelista"/>
        <w:spacing w:line="480" w:lineRule="auto"/>
        <w:rPr>
          <w:rFonts w:ascii="Times New Roman" w:hAnsi="Times New Roman" w:cs="Times New Roman"/>
          <w:lang w:val="en-US"/>
        </w:rPr>
      </w:pPr>
    </w:p>
    <w:p w14:paraId="4D1AEB03" w14:textId="72199EBA" w:rsidR="00681772" w:rsidRDefault="00831564" w:rsidP="00831564">
      <w:pPr>
        <w:pStyle w:val="Prrafodelista"/>
        <w:spacing w:line="480" w:lineRule="auto"/>
        <w:rPr>
          <w:ins w:id="6" w:author="Carlos Rodriguez-Sickert" w:date="2019-10-30T13:48:00Z"/>
          <w:rFonts w:ascii="Times New Roman" w:hAnsi="Times New Roman" w:cs="Times New Roman"/>
          <w:lang w:val="en-US"/>
        </w:rPr>
      </w:pPr>
      <w:r>
        <w:rPr>
          <w:rFonts w:ascii="Times New Roman" w:hAnsi="Times New Roman" w:cs="Times New Roman"/>
          <w:lang w:val="en-US"/>
        </w:rPr>
        <w:t>We introduced a peer-</w:t>
      </w:r>
      <w:r w:rsidR="00342523">
        <w:rPr>
          <w:rFonts w:ascii="Times New Roman" w:hAnsi="Times New Roman" w:cs="Times New Roman"/>
          <w:lang w:val="en-US"/>
        </w:rPr>
        <w:t>enforcement</w:t>
      </w:r>
      <w:r>
        <w:rPr>
          <w:rFonts w:ascii="Times New Roman" w:hAnsi="Times New Roman" w:cs="Times New Roman"/>
          <w:lang w:val="en-US"/>
        </w:rPr>
        <w:t xml:space="preserve"> mechanism </w:t>
      </w:r>
      <w:r w:rsidR="008C3F9E">
        <w:rPr>
          <w:rFonts w:ascii="Times New Roman" w:hAnsi="Times New Roman" w:cs="Times New Roman"/>
          <w:lang w:val="en-US"/>
        </w:rPr>
        <w:t>from</w:t>
      </w:r>
      <w:r>
        <w:rPr>
          <w:rFonts w:ascii="Times New Roman" w:hAnsi="Times New Roman" w:cs="Times New Roman"/>
          <w:lang w:val="en-US"/>
        </w:rPr>
        <w:t xml:space="preserve"> the 11</w:t>
      </w:r>
      <w:r w:rsidRPr="009D01D6">
        <w:rPr>
          <w:rFonts w:ascii="Times New Roman" w:hAnsi="Times New Roman" w:cs="Times New Roman"/>
          <w:vertAlign w:val="superscript"/>
          <w:lang w:val="en-US"/>
        </w:rPr>
        <w:t>th</w:t>
      </w:r>
      <w:r>
        <w:rPr>
          <w:rFonts w:ascii="Times New Roman" w:hAnsi="Times New Roman" w:cs="Times New Roman"/>
          <w:lang w:val="en-US"/>
        </w:rPr>
        <w:t xml:space="preserve"> round </w:t>
      </w:r>
      <w:r w:rsidR="008C3F9E">
        <w:rPr>
          <w:rFonts w:ascii="Times New Roman" w:hAnsi="Times New Roman" w:cs="Times New Roman"/>
          <w:lang w:val="en-US"/>
        </w:rPr>
        <w:t>until</w:t>
      </w:r>
      <w:r>
        <w:rPr>
          <w:rFonts w:ascii="Times New Roman" w:hAnsi="Times New Roman" w:cs="Times New Roman"/>
          <w:lang w:val="en-US"/>
        </w:rPr>
        <w:t xml:space="preserve"> the end of the game. The first decision node remained the same as </w:t>
      </w:r>
      <w:r w:rsidR="00342523">
        <w:rPr>
          <w:rFonts w:ascii="Times New Roman" w:hAnsi="Times New Roman" w:cs="Times New Roman"/>
          <w:lang w:val="en-US"/>
        </w:rPr>
        <w:t>in</w:t>
      </w:r>
      <w:r>
        <w:rPr>
          <w:rFonts w:ascii="Times New Roman" w:hAnsi="Times New Roman" w:cs="Times New Roman"/>
          <w:lang w:val="en-US"/>
        </w:rPr>
        <w:t xml:space="preserve"> the non-enforced stage. Once all fishers in the group ha</w:t>
      </w:r>
      <w:r w:rsidR="00DC10A3">
        <w:rPr>
          <w:rFonts w:ascii="Times New Roman" w:hAnsi="Times New Roman" w:cs="Times New Roman"/>
          <w:lang w:val="en-US"/>
        </w:rPr>
        <w:t>ve</w:t>
      </w:r>
      <w:r>
        <w:rPr>
          <w:rFonts w:ascii="Times New Roman" w:hAnsi="Times New Roman" w:cs="Times New Roman"/>
          <w:lang w:val="en-US"/>
        </w:rPr>
        <w:t xml:space="preserve"> entered their overharvest decisions, two fishers were randomly assigned as inspectors and randomly </w:t>
      </w:r>
      <w:r w:rsidR="00F27ED7">
        <w:rPr>
          <w:rFonts w:ascii="Times New Roman" w:hAnsi="Times New Roman" w:cs="Times New Roman"/>
          <w:lang w:val="en-US"/>
        </w:rPr>
        <w:t xml:space="preserve">and anonymously </w:t>
      </w:r>
      <w:r>
        <w:rPr>
          <w:rFonts w:ascii="Times New Roman" w:hAnsi="Times New Roman" w:cs="Times New Roman"/>
          <w:lang w:val="en-US"/>
        </w:rPr>
        <w:t xml:space="preserve">matched with another fisher to be inspected. The overharvest of the inspected fisher was </w:t>
      </w:r>
      <w:r w:rsidR="0041041C">
        <w:rPr>
          <w:rFonts w:ascii="Times New Roman" w:hAnsi="Times New Roman" w:cs="Times New Roman"/>
          <w:lang w:val="en-US"/>
        </w:rPr>
        <w:t>r</w:t>
      </w:r>
      <w:r>
        <w:rPr>
          <w:rFonts w:ascii="Times New Roman" w:hAnsi="Times New Roman" w:cs="Times New Roman"/>
          <w:lang w:val="en-US"/>
        </w:rPr>
        <w:t xml:space="preserve">evealed to </w:t>
      </w:r>
      <w:r w:rsidR="00F27ED7">
        <w:rPr>
          <w:rFonts w:ascii="Times New Roman" w:hAnsi="Times New Roman" w:cs="Times New Roman"/>
          <w:lang w:val="en-US"/>
        </w:rPr>
        <w:t>their</w:t>
      </w:r>
      <w:r>
        <w:rPr>
          <w:rFonts w:ascii="Times New Roman" w:hAnsi="Times New Roman" w:cs="Times New Roman"/>
          <w:lang w:val="en-US"/>
        </w:rPr>
        <w:t xml:space="preserve"> inspector, and if there was a quota violation (i.e.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inspected</m:t>
            </m:r>
          </m:sub>
        </m:sSub>
        <m:r>
          <w:rPr>
            <w:rFonts w:ascii="Cambria Math" w:hAnsi="Cambria Math" w:cs="Times New Roman"/>
            <w:lang w:val="en-US"/>
          </w:rPr>
          <m:t>≠0</m:t>
        </m:r>
      </m:oMath>
      <w:r>
        <w:rPr>
          <w:rFonts w:ascii="Times New Roman" w:hAnsi="Times New Roman" w:cs="Times New Roman"/>
          <w:lang w:val="en-US"/>
        </w:rPr>
        <w:t xml:space="preserve">), the inspector had the opportunity to report the offender. Once </w:t>
      </w:r>
      <w:r>
        <w:rPr>
          <w:rFonts w:ascii="Times New Roman" w:hAnsi="Times New Roman" w:cs="Times New Roman"/>
          <w:lang w:val="en-US"/>
        </w:rPr>
        <w:lastRenderedPageBreak/>
        <w:t xml:space="preserve">an offender was reported, </w:t>
      </w:r>
      <w:r w:rsidR="005E508A">
        <w:rPr>
          <w:rFonts w:ascii="Times New Roman" w:hAnsi="Times New Roman" w:cs="Times New Roman"/>
          <w:lang w:val="en-US"/>
        </w:rPr>
        <w:t>their</w:t>
      </w:r>
      <w:r>
        <w:rPr>
          <w:rFonts w:ascii="Times New Roman" w:hAnsi="Times New Roman" w:cs="Times New Roman"/>
          <w:lang w:val="en-US"/>
        </w:rPr>
        <w:t xml:space="preserve"> harvest </w:t>
      </w:r>
      <w:r w:rsidR="00C73894">
        <w:rPr>
          <w:rFonts w:ascii="Times New Roman" w:hAnsi="Times New Roman" w:cs="Times New Roman"/>
          <w:lang w:val="en-US"/>
        </w:rPr>
        <w:t xml:space="preserve">for the round </w:t>
      </w:r>
      <w:r>
        <w:rPr>
          <w:rFonts w:ascii="Times New Roman" w:hAnsi="Times New Roman" w:cs="Times New Roman"/>
          <w:lang w:val="en-US"/>
        </w:rPr>
        <w:t xml:space="preserve">was seized.  </w:t>
      </w:r>
      <w:r w:rsidRPr="00207320">
        <w:rPr>
          <w:rFonts w:ascii="Times New Roman" w:hAnsi="Times New Roman" w:cs="Times New Roman"/>
          <w:lang w:val="en-US"/>
        </w:rPr>
        <w:t>The fifth member</w:t>
      </w:r>
      <w:r>
        <w:rPr>
          <w:rFonts w:ascii="Times New Roman" w:hAnsi="Times New Roman" w:cs="Times New Roman"/>
          <w:lang w:val="en-US"/>
        </w:rPr>
        <w:t>,</w:t>
      </w:r>
      <w:r w:rsidRPr="00207320">
        <w:rPr>
          <w:rFonts w:ascii="Times New Roman" w:hAnsi="Times New Roman" w:cs="Times New Roman"/>
          <w:lang w:val="en-US"/>
        </w:rPr>
        <w:t xml:space="preserve"> </w:t>
      </w:r>
      <w:r>
        <w:rPr>
          <w:rFonts w:ascii="Times New Roman" w:hAnsi="Times New Roman" w:cs="Times New Roman"/>
          <w:lang w:val="en-US"/>
        </w:rPr>
        <w:t>who</w:t>
      </w:r>
      <w:r w:rsidRPr="00207320">
        <w:rPr>
          <w:rFonts w:ascii="Times New Roman" w:hAnsi="Times New Roman" w:cs="Times New Roman"/>
          <w:lang w:val="en-US"/>
        </w:rPr>
        <w:t xml:space="preserve"> </w:t>
      </w:r>
      <w:r>
        <w:rPr>
          <w:rFonts w:ascii="Times New Roman" w:hAnsi="Times New Roman" w:cs="Times New Roman"/>
          <w:lang w:val="en-US"/>
        </w:rPr>
        <w:t xml:space="preserve">was neither inspector nor inspected, remained inactive.  </w:t>
      </w:r>
      <w:r w:rsidRPr="001334E6">
        <w:rPr>
          <w:rFonts w:ascii="Times New Roman" w:hAnsi="Times New Roman" w:cs="Times New Roman"/>
          <w:lang w:val="en-US"/>
        </w:rPr>
        <w:t xml:space="preserve">This mechanism mimics </w:t>
      </w:r>
      <w:r w:rsidR="00B00894">
        <w:rPr>
          <w:rFonts w:ascii="Times New Roman" w:hAnsi="Times New Roman" w:cs="Times New Roman"/>
          <w:lang w:val="en-US"/>
        </w:rPr>
        <w:t>when</w:t>
      </w:r>
      <w:r w:rsidRPr="001334E6">
        <w:rPr>
          <w:rFonts w:ascii="Times New Roman" w:hAnsi="Times New Roman" w:cs="Times New Roman"/>
          <w:lang w:val="en-US"/>
        </w:rPr>
        <w:t xml:space="preserve"> fishers observe </w:t>
      </w:r>
      <w:r w:rsidR="00C73894">
        <w:rPr>
          <w:rFonts w:ascii="Times New Roman" w:hAnsi="Times New Roman" w:cs="Times New Roman"/>
          <w:lang w:val="en-US"/>
        </w:rPr>
        <w:t xml:space="preserve">association’s members </w:t>
      </w:r>
      <w:r w:rsidRPr="001334E6">
        <w:rPr>
          <w:rFonts w:ascii="Times New Roman" w:hAnsi="Times New Roman" w:cs="Times New Roman"/>
          <w:lang w:val="en-US"/>
        </w:rPr>
        <w:t xml:space="preserve">breaking </w:t>
      </w:r>
      <w:r w:rsidR="007E3091">
        <w:rPr>
          <w:rFonts w:ascii="Times New Roman" w:hAnsi="Times New Roman" w:cs="Times New Roman"/>
          <w:lang w:val="en-US"/>
        </w:rPr>
        <w:t xml:space="preserve">rules </w:t>
      </w:r>
      <w:r w:rsidR="00B00894">
        <w:rPr>
          <w:rFonts w:ascii="Times New Roman" w:hAnsi="Times New Roman" w:cs="Times New Roman"/>
          <w:lang w:val="en-US"/>
        </w:rPr>
        <w:t xml:space="preserve">in real life </w:t>
      </w:r>
      <w:r w:rsidRPr="001334E6">
        <w:rPr>
          <w:rFonts w:ascii="Times New Roman" w:hAnsi="Times New Roman" w:cs="Times New Roman"/>
          <w:lang w:val="en-US"/>
        </w:rPr>
        <w:t xml:space="preserve">and </w:t>
      </w:r>
      <w:r>
        <w:rPr>
          <w:rFonts w:ascii="Times New Roman" w:hAnsi="Times New Roman" w:cs="Times New Roman"/>
          <w:lang w:val="en-US"/>
        </w:rPr>
        <w:t>should decide whether to</w:t>
      </w:r>
      <w:r w:rsidRPr="001334E6">
        <w:rPr>
          <w:rFonts w:ascii="Times New Roman" w:hAnsi="Times New Roman" w:cs="Times New Roman"/>
          <w:lang w:val="en-US"/>
        </w:rPr>
        <w:t xml:space="preserve"> report them to the </w:t>
      </w:r>
      <w:r w:rsidR="00B00894">
        <w:rPr>
          <w:rFonts w:ascii="Times New Roman" w:hAnsi="Times New Roman" w:cs="Times New Roman"/>
          <w:lang w:val="en-US"/>
        </w:rPr>
        <w:t>a</w:t>
      </w:r>
      <w:r w:rsidRPr="001334E6">
        <w:rPr>
          <w:rFonts w:ascii="Times New Roman" w:hAnsi="Times New Roman" w:cs="Times New Roman"/>
          <w:lang w:val="en-US"/>
        </w:rPr>
        <w:t xml:space="preserve">uthorities. To recreate the payment a fisher would </w:t>
      </w:r>
      <w:r w:rsidR="00BC6606">
        <w:rPr>
          <w:rFonts w:ascii="Times New Roman" w:hAnsi="Times New Roman" w:cs="Times New Roman"/>
          <w:lang w:val="en-US"/>
        </w:rPr>
        <w:t>earn for patrolling</w:t>
      </w:r>
      <w:r w:rsidRPr="001334E6">
        <w:rPr>
          <w:rFonts w:ascii="Times New Roman" w:hAnsi="Times New Roman" w:cs="Times New Roman"/>
          <w:lang w:val="en-US"/>
        </w:rPr>
        <w:t xml:space="preserve">, </w:t>
      </w:r>
      <w:r>
        <w:rPr>
          <w:rFonts w:ascii="Times New Roman" w:hAnsi="Times New Roman" w:cs="Times New Roman"/>
          <w:lang w:val="en-US"/>
        </w:rPr>
        <w:t xml:space="preserve">we automatically added </w:t>
      </w:r>
      <w:r w:rsidRPr="001334E6">
        <w:rPr>
          <w:rFonts w:ascii="Times New Roman" w:hAnsi="Times New Roman" w:cs="Times New Roman"/>
          <w:lang w:val="en-US"/>
        </w:rPr>
        <w:t>$250 CLP</w:t>
      </w:r>
      <w:r>
        <w:rPr>
          <w:rFonts w:ascii="Times New Roman" w:hAnsi="Times New Roman" w:cs="Times New Roman"/>
          <w:lang w:val="en-US"/>
        </w:rPr>
        <w:t xml:space="preserve"> </w:t>
      </w:r>
      <w:r w:rsidRPr="001334E6">
        <w:rPr>
          <w:rFonts w:ascii="Times New Roman" w:hAnsi="Times New Roman" w:cs="Times New Roman"/>
          <w:lang w:val="en-US"/>
        </w:rPr>
        <w:t xml:space="preserve">to a fisher’s account each time </w:t>
      </w:r>
      <w:r w:rsidR="00712FCC">
        <w:rPr>
          <w:rFonts w:ascii="Times New Roman" w:hAnsi="Times New Roman" w:cs="Times New Roman"/>
          <w:lang w:val="en-US"/>
        </w:rPr>
        <w:t>they were</w:t>
      </w:r>
      <w:r w:rsidRPr="001334E6">
        <w:rPr>
          <w:rFonts w:ascii="Times New Roman" w:hAnsi="Times New Roman" w:cs="Times New Roman"/>
          <w:lang w:val="en-US"/>
        </w:rPr>
        <w:t xml:space="preserve"> appointed as inspector</w:t>
      </w:r>
      <w:r w:rsidR="00712FCC">
        <w:rPr>
          <w:rFonts w:ascii="Times New Roman" w:hAnsi="Times New Roman" w:cs="Times New Roman"/>
          <w:lang w:val="en-US"/>
        </w:rPr>
        <w:t>s</w:t>
      </w:r>
      <w:r w:rsidRPr="001334E6">
        <w:rPr>
          <w:rFonts w:ascii="Times New Roman" w:hAnsi="Times New Roman" w:cs="Times New Roman"/>
          <w:lang w:val="en-US"/>
        </w:rPr>
        <w:t xml:space="preserve">. </w:t>
      </w:r>
      <w:r w:rsidR="00B25F62">
        <w:rPr>
          <w:rFonts w:ascii="Times New Roman" w:hAnsi="Times New Roman" w:cs="Times New Roman"/>
          <w:lang w:val="en-US"/>
        </w:rPr>
        <w:t>B</w:t>
      </w:r>
      <w:r w:rsidRPr="001334E6">
        <w:rPr>
          <w:rFonts w:ascii="Times New Roman" w:hAnsi="Times New Roman" w:cs="Times New Roman"/>
          <w:lang w:val="en-US"/>
        </w:rPr>
        <w:t>ecause reporting a</w:t>
      </w:r>
      <w:r>
        <w:rPr>
          <w:rFonts w:ascii="Times New Roman" w:hAnsi="Times New Roman" w:cs="Times New Roman"/>
          <w:lang w:val="en-US"/>
        </w:rPr>
        <w:t xml:space="preserve"> peer </w:t>
      </w:r>
      <w:r w:rsidR="00B00894">
        <w:rPr>
          <w:rFonts w:ascii="Times New Roman" w:hAnsi="Times New Roman" w:cs="Times New Roman"/>
          <w:lang w:val="en-US"/>
        </w:rPr>
        <w:t>bring costs</w:t>
      </w:r>
      <w:r>
        <w:rPr>
          <w:rFonts w:ascii="Times New Roman" w:hAnsi="Times New Roman" w:cs="Times New Roman"/>
          <w:lang w:val="en-US"/>
        </w:rPr>
        <w:t xml:space="preserve"> in real</w:t>
      </w:r>
      <w:r w:rsidR="00B00894">
        <w:rPr>
          <w:rFonts w:ascii="Times New Roman" w:hAnsi="Times New Roman" w:cs="Times New Roman"/>
          <w:lang w:val="en-US"/>
        </w:rPr>
        <w:t xml:space="preserve"> </w:t>
      </w:r>
      <w:r>
        <w:rPr>
          <w:rFonts w:ascii="Times New Roman" w:hAnsi="Times New Roman" w:cs="Times New Roman"/>
          <w:lang w:val="en-US"/>
        </w:rPr>
        <w:t>life</w:t>
      </w:r>
      <w:r w:rsidRPr="001334E6">
        <w:rPr>
          <w:rFonts w:ascii="Times New Roman" w:hAnsi="Times New Roman" w:cs="Times New Roman"/>
          <w:lang w:val="en-US"/>
        </w:rPr>
        <w:t xml:space="preserve">, each time an inspector chose to report </w:t>
      </w:r>
      <w:r w:rsidR="00551CB6">
        <w:rPr>
          <w:rFonts w:ascii="Times New Roman" w:hAnsi="Times New Roman" w:cs="Times New Roman"/>
          <w:lang w:val="en-US"/>
        </w:rPr>
        <w:t xml:space="preserve">an infraction </w:t>
      </w:r>
      <w:r>
        <w:rPr>
          <w:rFonts w:ascii="Times New Roman" w:hAnsi="Times New Roman" w:cs="Times New Roman"/>
          <w:lang w:val="en-US"/>
        </w:rPr>
        <w:t xml:space="preserve">in the game, </w:t>
      </w:r>
      <w:r w:rsidR="00DC10A3">
        <w:rPr>
          <w:rFonts w:ascii="Times New Roman" w:hAnsi="Times New Roman" w:cs="Times New Roman"/>
          <w:lang w:val="en-US"/>
        </w:rPr>
        <w:t>they</w:t>
      </w:r>
      <w:r w:rsidRPr="001334E6">
        <w:rPr>
          <w:rFonts w:ascii="Times New Roman" w:hAnsi="Times New Roman" w:cs="Times New Roman"/>
          <w:lang w:val="en-US"/>
        </w:rPr>
        <w:t xml:space="preserve"> </w:t>
      </w:r>
      <w:r>
        <w:rPr>
          <w:rFonts w:ascii="Times New Roman" w:hAnsi="Times New Roman" w:cs="Times New Roman"/>
          <w:lang w:val="en-US"/>
        </w:rPr>
        <w:t>had to</w:t>
      </w:r>
      <w:r w:rsidRPr="001334E6">
        <w:rPr>
          <w:rFonts w:ascii="Times New Roman" w:hAnsi="Times New Roman" w:cs="Times New Roman"/>
          <w:lang w:val="en-US"/>
        </w:rPr>
        <w:t xml:space="preserve"> pay $250 CLP.</w:t>
      </w:r>
    </w:p>
    <w:p w14:paraId="0E8F9856" w14:textId="42D4DFC5" w:rsidR="00831564" w:rsidRPr="00AB58C8" w:rsidRDefault="00681772" w:rsidP="00AB58C8">
      <w:pPr>
        <w:spacing w:line="480" w:lineRule="auto"/>
        <w:rPr>
          <w:rFonts w:ascii="Times New Roman" w:hAnsi="Times New Roman" w:cs="Times New Roman"/>
          <w:lang w:val="en-US"/>
        </w:rPr>
      </w:pPr>
      <w:r>
        <w:rPr>
          <w:rFonts w:ascii="Times New Roman" w:hAnsi="Times New Roman" w:cs="Times New Roman"/>
          <w:lang w:val="en-US"/>
        </w:rPr>
        <w:t xml:space="preserve">For the first stage, selfish behavior leads to full </w:t>
      </w:r>
      <w:r w:rsidR="00AB58C8">
        <w:rPr>
          <w:rFonts w:ascii="Times New Roman" w:hAnsi="Times New Roman" w:cs="Times New Roman"/>
          <w:lang w:val="en-US"/>
        </w:rPr>
        <w:t>overharvest</w:t>
      </w:r>
      <w:r>
        <w:rPr>
          <w:rFonts w:ascii="Times New Roman" w:hAnsi="Times New Roman" w:cs="Times New Roman"/>
          <w:lang w:val="en-US"/>
        </w:rPr>
        <w:t xml:space="preserve">. For the second stage, selfishness would prevent agents to be involved in costly peer-enforcements; and the anticipation of the absence of peer-enforcement would again lead to full overharvest. </w:t>
      </w:r>
      <w:r w:rsidR="00831564" w:rsidRPr="00AB58C8">
        <w:rPr>
          <w:rFonts w:ascii="Times New Roman" w:hAnsi="Times New Roman" w:cs="Times New Roman"/>
          <w:lang w:val="en-US"/>
        </w:rPr>
        <w:t>.</w:t>
      </w:r>
    </w:p>
    <w:p w14:paraId="0B0E3A48" w14:textId="7700BACD" w:rsidR="00FE6327" w:rsidRDefault="00FE6327" w:rsidP="00FE6327">
      <w:pPr>
        <w:spacing w:line="480" w:lineRule="auto"/>
        <w:rPr>
          <w:rFonts w:ascii="Times New Roman" w:hAnsi="Times New Roman" w:cs="Times New Roman"/>
          <w:b/>
          <w:bCs/>
          <w:lang w:val="en-US"/>
        </w:rPr>
      </w:pPr>
      <w:r w:rsidRPr="00FE6327">
        <w:rPr>
          <w:rFonts w:ascii="Times New Roman" w:hAnsi="Times New Roman" w:cs="Times New Roman"/>
          <w:b/>
          <w:bCs/>
          <w:lang w:val="en-US"/>
        </w:rPr>
        <w:t>Statistical analysis</w:t>
      </w:r>
    </w:p>
    <w:p w14:paraId="4E40C2CC" w14:textId="14360780" w:rsidR="00FE6327" w:rsidRDefault="00FE6327" w:rsidP="00FE6327">
      <w:pPr>
        <w:spacing w:line="480" w:lineRule="auto"/>
        <w:rPr>
          <w:rFonts w:ascii="Times New Roman" w:hAnsi="Times New Roman" w:cs="Times New Roman"/>
          <w:lang w:val="en-US"/>
        </w:rPr>
      </w:pPr>
      <w:r w:rsidRPr="00FE6327">
        <w:rPr>
          <w:rFonts w:ascii="Times New Roman" w:hAnsi="Times New Roman" w:cs="Times New Roman"/>
          <w:lang w:val="en-US"/>
        </w:rPr>
        <w:t>We are interested in</w:t>
      </w:r>
      <w:r>
        <w:rPr>
          <w:rFonts w:ascii="Times New Roman" w:hAnsi="Times New Roman" w:cs="Times New Roman"/>
          <w:lang w:val="en-US"/>
        </w:rPr>
        <w:t xml:space="preserve"> the</w:t>
      </w:r>
      <w:r w:rsidRPr="00FE6327">
        <w:rPr>
          <w:rFonts w:ascii="Times New Roman" w:hAnsi="Times New Roman" w:cs="Times New Roman"/>
          <w:lang w:val="en-US"/>
        </w:rPr>
        <w:t xml:space="preserve"> differences </w:t>
      </w:r>
      <w:r>
        <w:rPr>
          <w:rFonts w:ascii="Times New Roman" w:hAnsi="Times New Roman" w:cs="Times New Roman"/>
          <w:lang w:val="en-US"/>
        </w:rPr>
        <w:t xml:space="preserve">in behavior </w:t>
      </w:r>
      <w:r w:rsidRPr="00FE6327">
        <w:rPr>
          <w:rFonts w:ascii="Times New Roman" w:hAnsi="Times New Roman" w:cs="Times New Roman"/>
          <w:lang w:val="en-US"/>
        </w:rPr>
        <w:t>between frame</w:t>
      </w:r>
      <w:r>
        <w:rPr>
          <w:rFonts w:ascii="Times New Roman" w:hAnsi="Times New Roman" w:cs="Times New Roman"/>
          <w:lang w:val="en-US"/>
        </w:rPr>
        <w:t xml:space="preserve">s </w:t>
      </w:r>
      <w:r w:rsidRPr="00FE6327">
        <w:rPr>
          <w:rFonts w:ascii="Times New Roman" w:hAnsi="Times New Roman" w:cs="Times New Roman"/>
          <w:lang w:val="en-US"/>
        </w:rPr>
        <w:t xml:space="preserve">within </w:t>
      </w:r>
      <w:r>
        <w:rPr>
          <w:rFonts w:ascii="Times New Roman" w:hAnsi="Times New Roman" w:cs="Times New Roman"/>
          <w:lang w:val="en-US"/>
        </w:rPr>
        <w:t xml:space="preserve">each </w:t>
      </w:r>
      <w:r w:rsidRPr="00FE6327">
        <w:rPr>
          <w:rFonts w:ascii="Times New Roman" w:hAnsi="Times New Roman" w:cs="Times New Roman"/>
          <w:lang w:val="en-US"/>
        </w:rPr>
        <w:t>associatio</w:t>
      </w:r>
      <w:r w:rsidR="005E2AF9">
        <w:rPr>
          <w:rFonts w:ascii="Times New Roman" w:hAnsi="Times New Roman" w:cs="Times New Roman"/>
          <w:lang w:val="en-US"/>
        </w:rPr>
        <w:t>n type</w:t>
      </w:r>
      <w:r w:rsidRPr="00FE6327">
        <w:rPr>
          <w:rFonts w:ascii="Times New Roman" w:hAnsi="Times New Roman" w:cs="Times New Roman"/>
          <w:lang w:val="en-US"/>
        </w:rPr>
        <w:t xml:space="preserve">. </w:t>
      </w:r>
      <w:r w:rsidR="00E67B87">
        <w:rPr>
          <w:rFonts w:ascii="Times New Roman" w:hAnsi="Times New Roman" w:cs="Times New Roman"/>
          <w:lang w:val="en-US"/>
        </w:rPr>
        <w:t>Therefore</w:t>
      </w:r>
      <w:r w:rsidRPr="00FE6327">
        <w:rPr>
          <w:rFonts w:ascii="Times New Roman" w:hAnsi="Times New Roman" w:cs="Times New Roman"/>
          <w:lang w:val="en-US"/>
        </w:rPr>
        <w:t xml:space="preserve">, we </w:t>
      </w:r>
      <w:r>
        <w:rPr>
          <w:rFonts w:ascii="Times New Roman" w:hAnsi="Times New Roman" w:cs="Times New Roman"/>
          <w:lang w:val="en-US"/>
        </w:rPr>
        <w:t>carried on</w:t>
      </w:r>
      <w:r w:rsidRPr="00FE6327">
        <w:rPr>
          <w:rFonts w:ascii="Times New Roman" w:hAnsi="Times New Roman" w:cs="Times New Roman"/>
          <w:lang w:val="en-US"/>
        </w:rPr>
        <w:t xml:space="preserve"> separate analyses for each association type. </w:t>
      </w:r>
      <w:r>
        <w:rPr>
          <w:rFonts w:ascii="Times New Roman" w:hAnsi="Times New Roman" w:cs="Times New Roman"/>
          <w:lang w:val="en-US"/>
        </w:rPr>
        <w:t xml:space="preserve">To test for frame effects over compliance and </w:t>
      </w:r>
      <w:r w:rsidR="0055257C">
        <w:rPr>
          <w:rFonts w:ascii="Times New Roman" w:hAnsi="Times New Roman" w:cs="Times New Roman"/>
          <w:lang w:val="en-US"/>
        </w:rPr>
        <w:t xml:space="preserve">its </w:t>
      </w:r>
      <w:r>
        <w:rPr>
          <w:rFonts w:ascii="Times New Roman" w:hAnsi="Times New Roman" w:cs="Times New Roman"/>
          <w:lang w:val="en-US"/>
        </w:rPr>
        <w:t xml:space="preserve">erosion over the rounds </w:t>
      </w:r>
      <w:r w:rsidR="00551CB6">
        <w:rPr>
          <w:rFonts w:ascii="Times New Roman" w:hAnsi="Times New Roman" w:cs="Times New Roman"/>
          <w:lang w:val="en-US"/>
        </w:rPr>
        <w:t xml:space="preserve">of the game </w:t>
      </w:r>
      <w:r>
        <w:rPr>
          <w:rFonts w:ascii="Times New Roman" w:hAnsi="Times New Roman" w:cs="Times New Roman"/>
          <w:lang w:val="en-US"/>
        </w:rPr>
        <w:t>we ran one linear regression in each stage for each type of association</w:t>
      </w:r>
      <w:r w:rsidR="0055257C">
        <w:rPr>
          <w:rFonts w:ascii="Times New Roman" w:hAnsi="Times New Roman" w:cs="Times New Roman"/>
          <w:lang w:val="en-US"/>
        </w:rPr>
        <w:t xml:space="preserve">. </w:t>
      </w:r>
      <w:r w:rsidR="00F1732C">
        <w:rPr>
          <w:rFonts w:ascii="Times New Roman" w:hAnsi="Times New Roman" w:cs="Times New Roman"/>
          <w:lang w:val="en-US"/>
        </w:rPr>
        <w:t xml:space="preserve">We </w:t>
      </w:r>
      <w:r>
        <w:rPr>
          <w:rFonts w:ascii="Times New Roman" w:hAnsi="Times New Roman" w:cs="Times New Roman"/>
          <w:lang w:val="en-US"/>
        </w:rPr>
        <w:t xml:space="preserve">fitted </w:t>
      </w:r>
      <w:r w:rsidR="007D7F3C">
        <w:rPr>
          <w:rFonts w:ascii="Times New Roman" w:hAnsi="Times New Roman" w:cs="Times New Roman"/>
          <w:lang w:val="en-US"/>
        </w:rPr>
        <w:t xml:space="preserve">two </w:t>
      </w:r>
      <w:r w:rsidR="003A20FA">
        <w:rPr>
          <w:rFonts w:ascii="Times New Roman" w:hAnsi="Times New Roman" w:cs="Times New Roman"/>
          <w:lang w:val="en-US"/>
        </w:rPr>
        <w:t>P</w:t>
      </w:r>
      <w:r>
        <w:rPr>
          <w:rFonts w:ascii="Times New Roman" w:hAnsi="Times New Roman" w:cs="Times New Roman"/>
          <w:lang w:val="en-US"/>
        </w:rPr>
        <w:t>robit model</w:t>
      </w:r>
      <w:r w:rsidR="007D7F3C">
        <w:rPr>
          <w:rFonts w:ascii="Times New Roman" w:hAnsi="Times New Roman" w:cs="Times New Roman"/>
          <w:lang w:val="en-US"/>
        </w:rPr>
        <w:t>s</w:t>
      </w:r>
      <w:r>
        <w:rPr>
          <w:rFonts w:ascii="Times New Roman" w:hAnsi="Times New Roman" w:cs="Times New Roman"/>
          <w:lang w:val="en-US"/>
        </w:rPr>
        <w:t xml:space="preserve"> </w:t>
      </w:r>
      <w:r w:rsidR="00F1732C">
        <w:rPr>
          <w:rFonts w:ascii="Times New Roman" w:hAnsi="Times New Roman" w:cs="Times New Roman"/>
          <w:lang w:val="en-US"/>
        </w:rPr>
        <w:t xml:space="preserve">to </w:t>
      </w:r>
      <w:proofErr w:type="spellStart"/>
      <w:r w:rsidR="007D7F3C">
        <w:rPr>
          <w:rFonts w:ascii="Times New Roman" w:hAnsi="Times New Roman" w:cs="Times New Roman"/>
          <w:lang w:val="en-US"/>
        </w:rPr>
        <w:t>i</w:t>
      </w:r>
      <w:proofErr w:type="spellEnd"/>
      <w:r w:rsidR="007D7F3C">
        <w:rPr>
          <w:rFonts w:ascii="Times New Roman" w:hAnsi="Times New Roman" w:cs="Times New Roman"/>
          <w:lang w:val="en-US"/>
        </w:rPr>
        <w:t>)</w:t>
      </w:r>
      <w:r w:rsidR="00D51692">
        <w:rPr>
          <w:rFonts w:ascii="Times New Roman" w:hAnsi="Times New Roman" w:cs="Times New Roman"/>
          <w:lang w:val="en-US"/>
        </w:rPr>
        <w:t xml:space="preserve"> </w:t>
      </w:r>
      <w:r w:rsidR="00D51692" w:rsidRPr="00857BB9">
        <w:rPr>
          <w:rFonts w:ascii="Times New Roman" w:hAnsi="Times New Roman" w:cs="Times New Roman"/>
          <w:lang w:val="en-US"/>
        </w:rPr>
        <w:t xml:space="preserve">assess how the frame </w:t>
      </w:r>
      <w:r w:rsidR="00D51692">
        <w:rPr>
          <w:rFonts w:ascii="Times New Roman" w:hAnsi="Times New Roman" w:cs="Times New Roman"/>
          <w:lang w:val="en-US"/>
        </w:rPr>
        <w:t>in each</w:t>
      </w:r>
      <w:r w:rsidR="00D51692" w:rsidRPr="00857BB9">
        <w:rPr>
          <w:rFonts w:ascii="Times New Roman" w:hAnsi="Times New Roman" w:cs="Times New Roman"/>
          <w:lang w:val="en-US"/>
        </w:rPr>
        <w:t xml:space="preserve"> stage of the game </w:t>
      </w:r>
      <w:r w:rsidR="00D51692">
        <w:rPr>
          <w:rFonts w:ascii="Times New Roman" w:hAnsi="Times New Roman" w:cs="Times New Roman"/>
          <w:lang w:val="en-US"/>
        </w:rPr>
        <w:t>affected</w:t>
      </w:r>
      <w:r w:rsidR="00D51692" w:rsidRPr="00857BB9">
        <w:rPr>
          <w:rFonts w:ascii="Times New Roman" w:hAnsi="Times New Roman" w:cs="Times New Roman"/>
          <w:lang w:val="en-US"/>
        </w:rPr>
        <w:t xml:space="preserve"> the </w:t>
      </w:r>
      <w:r w:rsidR="00D51692">
        <w:rPr>
          <w:rFonts w:ascii="Times New Roman" w:hAnsi="Times New Roman" w:cs="Times New Roman"/>
          <w:lang w:val="en-US"/>
        </w:rPr>
        <w:t>probability</w:t>
      </w:r>
      <w:r w:rsidR="00D51692" w:rsidRPr="00857BB9">
        <w:rPr>
          <w:rFonts w:ascii="Times New Roman" w:hAnsi="Times New Roman" w:cs="Times New Roman"/>
          <w:lang w:val="en-US"/>
        </w:rPr>
        <w:t xml:space="preserve"> of </w:t>
      </w:r>
      <w:r w:rsidR="00D51692">
        <w:rPr>
          <w:rFonts w:ascii="Times New Roman" w:hAnsi="Times New Roman" w:cs="Times New Roman"/>
          <w:lang w:val="en-US"/>
        </w:rPr>
        <w:t xml:space="preserve">a </w:t>
      </w:r>
      <w:r w:rsidR="00D51692" w:rsidRPr="00857BB9">
        <w:rPr>
          <w:rFonts w:ascii="Times New Roman" w:hAnsi="Times New Roman" w:cs="Times New Roman"/>
          <w:lang w:val="en-US"/>
        </w:rPr>
        <w:t xml:space="preserve">subject behaving as </w:t>
      </w:r>
      <w:r w:rsidR="00D51692">
        <w:rPr>
          <w:rFonts w:ascii="Times New Roman" w:hAnsi="Times New Roman" w:cs="Times New Roman"/>
          <w:lang w:val="en-US"/>
        </w:rPr>
        <w:t xml:space="preserve">a </w:t>
      </w:r>
      <w:r w:rsidR="00D51692" w:rsidRPr="00857BB9">
        <w:rPr>
          <w:rFonts w:ascii="Times New Roman" w:hAnsi="Times New Roman" w:cs="Times New Roman"/>
          <w:lang w:val="en-US"/>
        </w:rPr>
        <w:t>complier (i.e. who chose to overharvest zero units in every round)</w:t>
      </w:r>
      <w:r w:rsidR="00D51692">
        <w:rPr>
          <w:rFonts w:ascii="Times New Roman" w:hAnsi="Times New Roman" w:cs="Times New Roman"/>
          <w:lang w:val="en-US"/>
        </w:rPr>
        <w:t xml:space="preserve"> </w:t>
      </w:r>
      <w:r w:rsidR="00D51692" w:rsidRPr="00857BB9">
        <w:rPr>
          <w:rFonts w:ascii="Times New Roman" w:hAnsi="Times New Roman" w:cs="Times New Roman"/>
          <w:lang w:val="en-US"/>
        </w:rPr>
        <w:t>for high- and low-performance associations</w:t>
      </w:r>
      <w:r w:rsidR="007D7F3C">
        <w:rPr>
          <w:rFonts w:ascii="Times New Roman" w:hAnsi="Times New Roman" w:cs="Times New Roman"/>
          <w:lang w:val="en-US"/>
        </w:rPr>
        <w:t xml:space="preserve">; and ii) </w:t>
      </w:r>
      <w:r w:rsidR="00D51692">
        <w:rPr>
          <w:rFonts w:ascii="Times New Roman" w:hAnsi="Times New Roman" w:cs="Times New Roman"/>
          <w:lang w:val="en-US"/>
        </w:rPr>
        <w:t>test for the effect of the frame over the probability of reporting noncompliance within each association type while controlling for the  number of units overharvested by the inspected fisher</w:t>
      </w:r>
      <w:r w:rsidR="00857BB9" w:rsidRPr="00857BB9">
        <w:rPr>
          <w:rFonts w:ascii="Times New Roman" w:hAnsi="Times New Roman" w:cs="Times New Roman"/>
          <w:lang w:val="en-US"/>
        </w:rPr>
        <w:t xml:space="preserve">. </w:t>
      </w:r>
      <w:r w:rsidR="004D62E7">
        <w:rPr>
          <w:rFonts w:ascii="Times New Roman" w:hAnsi="Times New Roman" w:cs="Times New Roman"/>
          <w:lang w:val="en-US"/>
        </w:rPr>
        <w:t>We</w:t>
      </w:r>
      <w:r w:rsidR="00857BB9">
        <w:rPr>
          <w:rFonts w:ascii="Times New Roman" w:hAnsi="Times New Roman" w:cs="Times New Roman"/>
          <w:lang w:val="en-US"/>
        </w:rPr>
        <w:t xml:space="preserve"> </w:t>
      </w:r>
      <w:r w:rsidR="00123308">
        <w:rPr>
          <w:rFonts w:ascii="Times New Roman" w:hAnsi="Times New Roman" w:cs="Times New Roman"/>
          <w:lang w:val="en-US"/>
        </w:rPr>
        <w:t xml:space="preserve">ran our analysis in Stata v.12.0 and </w:t>
      </w:r>
      <w:r w:rsidR="00857BB9">
        <w:rPr>
          <w:rFonts w:ascii="Times New Roman" w:hAnsi="Times New Roman" w:cs="Times New Roman"/>
          <w:lang w:val="en-US"/>
        </w:rPr>
        <w:t xml:space="preserve">clustered standard errors by group </w:t>
      </w:r>
      <w:r w:rsidR="004D62E7">
        <w:rPr>
          <w:rFonts w:ascii="Times New Roman" w:hAnsi="Times New Roman" w:cs="Times New Roman"/>
          <w:lang w:val="en-US"/>
        </w:rPr>
        <w:t xml:space="preserve">in all models </w:t>
      </w:r>
      <w:r w:rsidR="00857BB9">
        <w:rPr>
          <w:rFonts w:ascii="Times New Roman" w:hAnsi="Times New Roman" w:cs="Times New Roman"/>
          <w:lang w:val="en-US"/>
        </w:rPr>
        <w:t>to account for</w:t>
      </w:r>
      <w:r w:rsidR="004D62E7">
        <w:rPr>
          <w:rFonts w:ascii="Times New Roman" w:hAnsi="Times New Roman" w:cs="Times New Roman"/>
          <w:lang w:val="en-US"/>
        </w:rPr>
        <w:t xml:space="preserve"> the correlation between decisions of fishers playing in the same group.</w:t>
      </w:r>
    </w:p>
    <w:p w14:paraId="7AA83903" w14:textId="7C7A8807" w:rsidR="00123308" w:rsidRDefault="00123308" w:rsidP="00FE6327">
      <w:pPr>
        <w:spacing w:line="480" w:lineRule="auto"/>
        <w:rPr>
          <w:rFonts w:ascii="Times New Roman" w:hAnsi="Times New Roman" w:cs="Times New Roman"/>
          <w:lang w:val="en-US"/>
        </w:rPr>
      </w:pPr>
    </w:p>
    <w:p w14:paraId="03C16C0F" w14:textId="77777777" w:rsidR="00123308" w:rsidRDefault="00123308" w:rsidP="00FE6327">
      <w:pPr>
        <w:spacing w:line="480" w:lineRule="auto"/>
        <w:rPr>
          <w:rFonts w:ascii="Times New Roman" w:hAnsi="Times New Roman" w:cs="Times New Roman"/>
          <w:lang w:val="en-US"/>
        </w:rPr>
      </w:pPr>
    </w:p>
    <w:p w14:paraId="481233E4" w14:textId="11CA6371" w:rsidR="009A4233" w:rsidRDefault="0024148B" w:rsidP="0080528D">
      <w:pPr>
        <w:spacing w:line="480" w:lineRule="auto"/>
        <w:rPr>
          <w:rFonts w:ascii="Times New Roman" w:hAnsi="Times New Roman" w:cs="Times New Roman"/>
          <w:b/>
          <w:lang w:val="en-US"/>
        </w:rPr>
      </w:pPr>
      <w:r w:rsidRPr="0096309E">
        <w:rPr>
          <w:rFonts w:ascii="Times New Roman" w:hAnsi="Times New Roman" w:cs="Times New Roman"/>
          <w:b/>
          <w:lang w:val="en-US"/>
        </w:rPr>
        <w:lastRenderedPageBreak/>
        <w:t>Results</w:t>
      </w:r>
    </w:p>
    <w:p w14:paraId="5314C81E" w14:textId="2A6FBB8F" w:rsidR="00C73894" w:rsidRDefault="00C73894" w:rsidP="00C73894">
      <w:pPr>
        <w:spacing w:line="480" w:lineRule="auto"/>
        <w:rPr>
          <w:rFonts w:ascii="Times New Roman" w:hAnsi="Times New Roman" w:cs="Times New Roman"/>
          <w:lang w:val="en-US"/>
        </w:rPr>
      </w:pPr>
      <w:r w:rsidRPr="00AB236D">
        <w:rPr>
          <w:rFonts w:ascii="Times New Roman" w:hAnsi="Times New Roman" w:cs="Times New Roman"/>
          <w:b/>
          <w:bCs/>
          <w:lang w:val="en-US"/>
        </w:rPr>
        <w:t>Fi</w:t>
      </w:r>
      <w:r w:rsidR="00AB236D" w:rsidRPr="00AB236D">
        <w:rPr>
          <w:rFonts w:ascii="Times New Roman" w:hAnsi="Times New Roman" w:cs="Times New Roman"/>
          <w:b/>
          <w:bCs/>
          <w:lang w:val="en-US"/>
        </w:rPr>
        <w:t>gure 1</w:t>
      </w:r>
      <w:r w:rsidR="00AB236D">
        <w:rPr>
          <w:rFonts w:ascii="Times New Roman" w:hAnsi="Times New Roman" w:cs="Times New Roman"/>
          <w:lang w:val="en-US"/>
        </w:rPr>
        <w:t xml:space="preserve"> shows the evolution of</w:t>
      </w:r>
      <w:r w:rsidR="00173A21">
        <w:rPr>
          <w:rFonts w:ascii="Times New Roman" w:hAnsi="Times New Roman" w:cs="Times New Roman"/>
          <w:lang w:val="en-US"/>
        </w:rPr>
        <w:t xml:space="preserve"> </w:t>
      </w:r>
      <w:r w:rsidR="00A55124">
        <w:rPr>
          <w:rFonts w:ascii="Times New Roman" w:hAnsi="Times New Roman" w:cs="Times New Roman"/>
          <w:lang w:val="en-US"/>
        </w:rPr>
        <w:t xml:space="preserve">mean </w:t>
      </w:r>
      <w:r w:rsidR="00217373">
        <w:rPr>
          <w:rFonts w:ascii="Times New Roman" w:hAnsi="Times New Roman" w:cs="Times New Roman"/>
          <w:lang w:val="en-US"/>
        </w:rPr>
        <w:t xml:space="preserve">percent of </w:t>
      </w:r>
      <w:r w:rsidR="00AB236D">
        <w:rPr>
          <w:rFonts w:ascii="Times New Roman" w:hAnsi="Times New Roman" w:cs="Times New Roman"/>
          <w:lang w:val="en-US"/>
        </w:rPr>
        <w:t>compliance</w:t>
      </w:r>
      <w:r w:rsidR="00173A21">
        <w:rPr>
          <w:rFonts w:ascii="Times New Roman" w:hAnsi="Times New Roman" w:cs="Times New Roman"/>
          <w:lang w:val="en-US"/>
        </w:rPr>
        <w:t xml:space="preserve"> </w:t>
      </w:r>
      <w:r w:rsidR="00217373">
        <w:rPr>
          <w:rFonts w:ascii="Times New Roman" w:hAnsi="Times New Roman" w:cs="Times New Roman"/>
          <w:lang w:val="en-US"/>
        </w:rPr>
        <w:t>over the rounds</w:t>
      </w:r>
      <w:r w:rsidR="003C253F">
        <w:rPr>
          <w:rFonts w:ascii="Times New Roman" w:hAnsi="Times New Roman" w:cs="Times New Roman"/>
          <w:lang w:val="en-US"/>
        </w:rPr>
        <w:t xml:space="preserve"> and </w:t>
      </w:r>
      <w:r w:rsidR="003C253F" w:rsidRPr="003C253F">
        <w:rPr>
          <w:rFonts w:ascii="Times New Roman" w:hAnsi="Times New Roman" w:cs="Times New Roman"/>
          <w:b/>
          <w:bCs/>
          <w:lang w:val="en-US"/>
        </w:rPr>
        <w:t>Table 2</w:t>
      </w:r>
      <w:r w:rsidR="003C253F">
        <w:rPr>
          <w:rFonts w:ascii="Times New Roman" w:hAnsi="Times New Roman" w:cs="Times New Roman"/>
          <w:lang w:val="en-US"/>
        </w:rPr>
        <w:t xml:space="preserve"> reports</w:t>
      </w:r>
      <w:r w:rsidR="00A17BA0">
        <w:rPr>
          <w:rFonts w:ascii="Times New Roman" w:hAnsi="Times New Roman" w:cs="Times New Roman"/>
          <w:lang w:val="en-US"/>
        </w:rPr>
        <w:t xml:space="preserve"> the</w:t>
      </w:r>
      <w:r w:rsidR="003C253F">
        <w:rPr>
          <w:rFonts w:ascii="Times New Roman" w:hAnsi="Times New Roman" w:cs="Times New Roman"/>
          <w:lang w:val="en-US"/>
        </w:rPr>
        <w:t xml:space="preserve"> results of the linear regression models </w:t>
      </w:r>
      <w:r w:rsidR="002E76BD">
        <w:rPr>
          <w:rFonts w:ascii="Times New Roman" w:hAnsi="Times New Roman" w:cs="Times New Roman"/>
          <w:lang w:val="en-US"/>
        </w:rPr>
        <w:t>in</w:t>
      </w:r>
      <w:r w:rsidR="003C253F">
        <w:rPr>
          <w:rFonts w:ascii="Times New Roman" w:hAnsi="Times New Roman" w:cs="Times New Roman"/>
          <w:lang w:val="en-US"/>
        </w:rPr>
        <w:t xml:space="preserve"> each stage </w:t>
      </w:r>
      <w:r w:rsidR="002E76BD">
        <w:rPr>
          <w:rFonts w:ascii="Times New Roman" w:hAnsi="Times New Roman" w:cs="Times New Roman"/>
          <w:lang w:val="en-US"/>
        </w:rPr>
        <w:t xml:space="preserve">for each </w:t>
      </w:r>
      <w:r w:rsidR="003C253F">
        <w:rPr>
          <w:rFonts w:ascii="Times New Roman" w:hAnsi="Times New Roman" w:cs="Times New Roman"/>
          <w:lang w:val="en-US"/>
        </w:rPr>
        <w:t>association type</w:t>
      </w:r>
      <w:r w:rsidR="000D6060">
        <w:rPr>
          <w:rFonts w:ascii="Times New Roman" w:hAnsi="Times New Roman" w:cs="Times New Roman"/>
          <w:lang w:val="en-US"/>
        </w:rPr>
        <w:t xml:space="preserve">. </w:t>
      </w:r>
      <w:r w:rsidR="00862108">
        <w:rPr>
          <w:rFonts w:ascii="Times New Roman" w:hAnsi="Times New Roman" w:cs="Times New Roman"/>
          <w:lang w:val="en-US"/>
        </w:rPr>
        <w:t xml:space="preserve"> </w:t>
      </w:r>
      <w:r w:rsidR="00700D83">
        <w:rPr>
          <w:rFonts w:ascii="Times New Roman" w:hAnsi="Times New Roman" w:cs="Times New Roman"/>
          <w:lang w:val="en-US"/>
        </w:rPr>
        <w:t xml:space="preserve">Compliance in the loco frame </w:t>
      </w:r>
      <w:r w:rsidR="002E76BD">
        <w:rPr>
          <w:rFonts w:ascii="Times New Roman" w:hAnsi="Times New Roman" w:cs="Times New Roman"/>
          <w:lang w:val="en-US"/>
        </w:rPr>
        <w:t>was</w:t>
      </w:r>
      <w:r w:rsidR="00700D83">
        <w:rPr>
          <w:rFonts w:ascii="Times New Roman" w:hAnsi="Times New Roman" w:cs="Times New Roman"/>
          <w:lang w:val="en-US"/>
        </w:rPr>
        <w:t xml:space="preserve"> </w:t>
      </w:r>
      <w:r w:rsidR="00F223DD">
        <w:rPr>
          <w:rFonts w:ascii="Times New Roman" w:hAnsi="Times New Roman" w:cs="Times New Roman"/>
          <w:lang w:val="en-US"/>
        </w:rPr>
        <w:t xml:space="preserve">almost </w:t>
      </w:r>
      <w:r w:rsidR="00140A38">
        <w:rPr>
          <w:rFonts w:ascii="Times New Roman" w:hAnsi="Times New Roman" w:cs="Times New Roman"/>
          <w:lang w:val="en-US"/>
        </w:rPr>
        <w:t>40%</w:t>
      </w:r>
      <w:r w:rsidR="00700D83">
        <w:rPr>
          <w:rFonts w:ascii="Times New Roman" w:hAnsi="Times New Roman" w:cs="Times New Roman"/>
          <w:lang w:val="en-US"/>
        </w:rPr>
        <w:t xml:space="preserve">  higher </w:t>
      </w:r>
      <w:r w:rsidR="00140A38">
        <w:rPr>
          <w:rFonts w:ascii="Times New Roman" w:hAnsi="Times New Roman" w:cs="Times New Roman"/>
          <w:lang w:val="en-US"/>
        </w:rPr>
        <w:t xml:space="preserve">than compliance under the </w:t>
      </w:r>
      <w:r w:rsidR="00700D83">
        <w:rPr>
          <w:rFonts w:ascii="Times New Roman" w:hAnsi="Times New Roman" w:cs="Times New Roman"/>
          <w:lang w:val="en-US"/>
        </w:rPr>
        <w:t>hake frame in the non-enforced stage for high</w:t>
      </w:r>
      <w:r w:rsidR="00140A38">
        <w:rPr>
          <w:rFonts w:ascii="Times New Roman" w:hAnsi="Times New Roman" w:cs="Times New Roman"/>
          <w:lang w:val="en-US"/>
        </w:rPr>
        <w:t>-</w:t>
      </w:r>
      <w:r w:rsidR="00700D83">
        <w:rPr>
          <w:rFonts w:ascii="Times New Roman" w:hAnsi="Times New Roman" w:cs="Times New Roman"/>
          <w:lang w:val="en-US"/>
        </w:rPr>
        <w:t>performance associations</w:t>
      </w:r>
      <w:r w:rsidR="00140A38">
        <w:rPr>
          <w:rFonts w:ascii="Times New Roman" w:hAnsi="Times New Roman" w:cs="Times New Roman"/>
          <w:lang w:val="en-US"/>
        </w:rPr>
        <w:t xml:space="preserve"> (</w:t>
      </w:r>
      <w:r w:rsidR="00F223DD">
        <w:rPr>
          <w:rFonts w:ascii="Times New Roman" w:hAnsi="Times New Roman" w:cs="Times New Roman"/>
          <w:lang w:val="en-US"/>
        </w:rPr>
        <w:t>l</w:t>
      </w:r>
      <w:r w:rsidR="00C844CE">
        <w:rPr>
          <w:rFonts w:ascii="Times New Roman" w:hAnsi="Times New Roman" w:cs="Times New Roman"/>
          <w:lang w:val="en-US"/>
        </w:rPr>
        <w:t xml:space="preserve">oco </w:t>
      </w:r>
      <w:r w:rsidR="002E76BD">
        <w:rPr>
          <w:rFonts w:ascii="Times New Roman" w:hAnsi="Times New Roman" w:cs="Times New Roman"/>
          <w:lang w:val="en-US"/>
        </w:rPr>
        <w:t xml:space="preserve">frame </w:t>
      </w:r>
      <w:r w:rsidR="00140A38" w:rsidRPr="00700D83">
        <w:rPr>
          <w:rFonts w:ascii="Times New Roman" w:hAnsi="Times New Roman" w:cs="Times New Roman"/>
          <w:lang w:val="en-US"/>
        </w:rPr>
        <w:t xml:space="preserve">coefficient = </w:t>
      </w:r>
      <w:r w:rsidR="00140A38">
        <w:rPr>
          <w:rFonts w:ascii="Times New Roman" w:hAnsi="Times New Roman" w:cs="Times New Roman"/>
          <w:lang w:val="en-US"/>
        </w:rPr>
        <w:t>39.74</w:t>
      </w:r>
      <w:r w:rsidR="00140A38" w:rsidRPr="00700D83">
        <w:rPr>
          <w:rFonts w:ascii="Times New Roman" w:hAnsi="Times New Roman" w:cs="Times New Roman"/>
          <w:lang w:val="en-US"/>
        </w:rPr>
        <w:t>,</w:t>
      </w:r>
      <w:r w:rsidR="00140A38">
        <w:rPr>
          <w:rFonts w:ascii="Times New Roman" w:hAnsi="Times New Roman" w:cs="Times New Roman"/>
          <w:lang w:val="en-US"/>
        </w:rPr>
        <w:t xml:space="preserve"> </w:t>
      </w:r>
      <w:r w:rsidR="00140A38" w:rsidRPr="00700D83">
        <w:rPr>
          <w:rFonts w:ascii="Times New Roman" w:hAnsi="Times New Roman" w:cs="Times New Roman"/>
          <w:lang w:val="en-US"/>
        </w:rPr>
        <w:t xml:space="preserve"> p </w:t>
      </w:r>
      <w:r w:rsidR="00140A38">
        <w:rPr>
          <w:rFonts w:ascii="Times New Roman" w:hAnsi="Times New Roman" w:cs="Times New Roman"/>
          <w:lang w:val="en-US"/>
        </w:rPr>
        <w:t xml:space="preserve">&lt; 0.001). </w:t>
      </w:r>
      <w:r w:rsidR="00700D83">
        <w:rPr>
          <w:rFonts w:ascii="Times New Roman" w:hAnsi="Times New Roman" w:cs="Times New Roman"/>
          <w:lang w:val="en-US"/>
        </w:rPr>
        <w:t>Yet, compliance in the loco game eroded over rounds with no enforcement mechanism</w:t>
      </w:r>
      <w:r w:rsidR="00FE279B">
        <w:rPr>
          <w:rFonts w:ascii="Times New Roman" w:hAnsi="Times New Roman" w:cs="Times New Roman"/>
          <w:lang w:val="en-US"/>
        </w:rPr>
        <w:t>,</w:t>
      </w:r>
      <w:r w:rsidR="00700D83">
        <w:rPr>
          <w:rFonts w:ascii="Times New Roman" w:hAnsi="Times New Roman" w:cs="Times New Roman"/>
          <w:lang w:val="en-US"/>
        </w:rPr>
        <w:t xml:space="preserve"> as indicated by the</w:t>
      </w:r>
      <w:r w:rsidR="00F223DD">
        <w:rPr>
          <w:rFonts w:ascii="Times New Roman" w:hAnsi="Times New Roman" w:cs="Times New Roman"/>
          <w:lang w:val="en-US"/>
        </w:rPr>
        <w:t xml:space="preserve"> </w:t>
      </w:r>
      <w:r w:rsidR="00700D83">
        <w:rPr>
          <w:rFonts w:ascii="Times New Roman" w:hAnsi="Times New Roman" w:cs="Times New Roman"/>
          <w:lang w:val="en-US"/>
        </w:rPr>
        <w:t xml:space="preserve">negative coefficient of the interaction between </w:t>
      </w:r>
      <w:r w:rsidR="00F223DD">
        <w:rPr>
          <w:rFonts w:ascii="Times New Roman" w:hAnsi="Times New Roman" w:cs="Times New Roman"/>
          <w:lang w:val="en-US"/>
        </w:rPr>
        <w:t>l</w:t>
      </w:r>
      <w:r w:rsidR="00700D83">
        <w:rPr>
          <w:rFonts w:ascii="Times New Roman" w:hAnsi="Times New Roman" w:cs="Times New Roman"/>
          <w:lang w:val="en-US"/>
        </w:rPr>
        <w:t xml:space="preserve">oco frame </w:t>
      </w:r>
      <w:r w:rsidR="000163B5">
        <w:rPr>
          <w:rFonts w:ascii="Times New Roman" w:hAnsi="Times New Roman" w:cs="Times New Roman"/>
          <w:lang w:val="en-US"/>
        </w:rPr>
        <w:t xml:space="preserve">and round </w:t>
      </w:r>
      <w:r w:rsidR="00700D83">
        <w:rPr>
          <w:rFonts w:ascii="Times New Roman" w:hAnsi="Times New Roman" w:cs="Times New Roman"/>
          <w:lang w:val="en-US"/>
        </w:rPr>
        <w:t>(</w:t>
      </w:r>
      <w:r w:rsidR="00F223DD">
        <w:rPr>
          <w:rFonts w:ascii="Times New Roman" w:hAnsi="Times New Roman" w:cs="Times New Roman"/>
          <w:lang w:val="en-US"/>
        </w:rPr>
        <w:t xml:space="preserve">loco </w:t>
      </w:r>
      <w:r w:rsidR="00C844CE">
        <w:rPr>
          <w:rFonts w:ascii="Times New Roman" w:hAnsi="Times New Roman" w:cs="Times New Roman"/>
          <w:lang w:val="en-US"/>
        </w:rPr>
        <w:t xml:space="preserve">x </w:t>
      </w:r>
      <w:r w:rsidR="00F223DD">
        <w:rPr>
          <w:rFonts w:ascii="Times New Roman" w:hAnsi="Times New Roman" w:cs="Times New Roman"/>
          <w:lang w:val="en-US"/>
        </w:rPr>
        <w:t xml:space="preserve">round </w:t>
      </w:r>
      <w:r w:rsidR="00700D83" w:rsidRPr="00700D83">
        <w:rPr>
          <w:rFonts w:ascii="Times New Roman" w:hAnsi="Times New Roman" w:cs="Times New Roman"/>
          <w:lang w:val="en-US"/>
        </w:rPr>
        <w:t xml:space="preserve">coefficient = -2.4, p </w:t>
      </w:r>
      <w:r w:rsidR="000163B5">
        <w:rPr>
          <w:rFonts w:ascii="Times New Roman" w:hAnsi="Times New Roman" w:cs="Times New Roman"/>
          <w:lang w:val="en-US"/>
        </w:rPr>
        <w:t>&lt;</w:t>
      </w:r>
      <w:r w:rsidR="00700D83" w:rsidRPr="00700D83">
        <w:rPr>
          <w:rFonts w:ascii="Times New Roman" w:hAnsi="Times New Roman" w:cs="Times New Roman"/>
          <w:lang w:val="en-US"/>
        </w:rPr>
        <w:t xml:space="preserve"> 0.</w:t>
      </w:r>
      <w:r w:rsidR="00700D83">
        <w:rPr>
          <w:rFonts w:ascii="Times New Roman" w:hAnsi="Times New Roman" w:cs="Times New Roman"/>
          <w:lang w:val="en-US"/>
        </w:rPr>
        <w:t xml:space="preserve">05). </w:t>
      </w:r>
      <w:r w:rsidR="00FE279B">
        <w:rPr>
          <w:rFonts w:ascii="Times New Roman" w:hAnsi="Times New Roman" w:cs="Times New Roman"/>
          <w:lang w:val="en-US"/>
        </w:rPr>
        <w:t>When</w:t>
      </w:r>
      <w:r w:rsidR="00D16BB8">
        <w:rPr>
          <w:rFonts w:ascii="Times New Roman" w:hAnsi="Times New Roman" w:cs="Times New Roman"/>
          <w:lang w:val="en-US"/>
        </w:rPr>
        <w:t xml:space="preserve"> peer-enforcement </w:t>
      </w:r>
      <w:r w:rsidR="00FE279B">
        <w:rPr>
          <w:rFonts w:ascii="Times New Roman" w:hAnsi="Times New Roman" w:cs="Times New Roman"/>
          <w:lang w:val="en-US"/>
        </w:rPr>
        <w:t>was allowed</w:t>
      </w:r>
      <w:r w:rsidR="00D16BB8">
        <w:rPr>
          <w:rFonts w:ascii="Times New Roman" w:hAnsi="Times New Roman" w:cs="Times New Roman"/>
          <w:lang w:val="en-US"/>
        </w:rPr>
        <w:t xml:space="preserve">, differences between frames </w:t>
      </w:r>
      <w:r w:rsidR="00FE279B">
        <w:rPr>
          <w:rFonts w:ascii="Times New Roman" w:hAnsi="Times New Roman" w:cs="Times New Roman"/>
          <w:lang w:val="en-US"/>
        </w:rPr>
        <w:t>became</w:t>
      </w:r>
      <w:r w:rsidR="00D16BB8">
        <w:rPr>
          <w:rFonts w:ascii="Times New Roman" w:hAnsi="Times New Roman" w:cs="Times New Roman"/>
          <w:lang w:val="en-US"/>
        </w:rPr>
        <w:t xml:space="preserve"> no</w:t>
      </w:r>
      <w:r w:rsidR="00FE279B">
        <w:rPr>
          <w:rFonts w:ascii="Times New Roman" w:hAnsi="Times New Roman" w:cs="Times New Roman"/>
          <w:lang w:val="en-US"/>
        </w:rPr>
        <w:t xml:space="preserve"> </w:t>
      </w:r>
      <w:r w:rsidR="00D16BB8">
        <w:rPr>
          <w:rFonts w:ascii="Times New Roman" w:hAnsi="Times New Roman" w:cs="Times New Roman"/>
          <w:lang w:val="en-US"/>
        </w:rPr>
        <w:t>longer significant for high-performance communities</w:t>
      </w:r>
      <w:r w:rsidR="00A91A32">
        <w:rPr>
          <w:rFonts w:ascii="Times New Roman" w:hAnsi="Times New Roman" w:cs="Times New Roman"/>
          <w:lang w:val="en-US"/>
        </w:rPr>
        <w:t>, although</w:t>
      </w:r>
      <w:r w:rsidR="00D66D8A">
        <w:rPr>
          <w:rFonts w:ascii="Times New Roman" w:hAnsi="Times New Roman" w:cs="Times New Roman"/>
          <w:lang w:val="en-US"/>
        </w:rPr>
        <w:t xml:space="preserve"> compliance </w:t>
      </w:r>
      <w:r w:rsidR="00FF2BEB">
        <w:rPr>
          <w:rFonts w:ascii="Times New Roman" w:hAnsi="Times New Roman" w:cs="Times New Roman"/>
          <w:lang w:val="en-US"/>
        </w:rPr>
        <w:t>was</w:t>
      </w:r>
      <w:r w:rsidR="00D66D8A">
        <w:rPr>
          <w:rFonts w:ascii="Times New Roman" w:hAnsi="Times New Roman" w:cs="Times New Roman"/>
          <w:lang w:val="en-US"/>
        </w:rPr>
        <w:t xml:space="preserve"> </w:t>
      </w:r>
      <w:r w:rsidR="00AA5D2C">
        <w:rPr>
          <w:rFonts w:ascii="Times New Roman" w:hAnsi="Times New Roman" w:cs="Times New Roman"/>
          <w:lang w:val="en-US"/>
        </w:rPr>
        <w:t xml:space="preserve">stable </w:t>
      </w:r>
      <w:r w:rsidR="00314979">
        <w:rPr>
          <w:rFonts w:ascii="Times New Roman" w:hAnsi="Times New Roman" w:cs="Times New Roman"/>
          <w:lang w:val="en-US"/>
        </w:rPr>
        <w:t xml:space="preserve">only </w:t>
      </w:r>
      <w:r w:rsidR="00D66D8A">
        <w:rPr>
          <w:rFonts w:ascii="Times New Roman" w:hAnsi="Times New Roman" w:cs="Times New Roman"/>
          <w:lang w:val="en-US"/>
        </w:rPr>
        <w:t>under the loco frame</w:t>
      </w:r>
      <w:r w:rsidR="00314979">
        <w:rPr>
          <w:rFonts w:ascii="Times New Roman" w:hAnsi="Times New Roman" w:cs="Times New Roman"/>
          <w:lang w:val="en-US"/>
        </w:rPr>
        <w:t xml:space="preserve"> </w:t>
      </w:r>
      <w:r w:rsidR="00F736A8">
        <w:rPr>
          <w:rFonts w:ascii="Times New Roman" w:hAnsi="Times New Roman" w:cs="Times New Roman"/>
          <w:lang w:val="en-US"/>
        </w:rPr>
        <w:t>while</w:t>
      </w:r>
      <w:r w:rsidR="00D66D8A">
        <w:rPr>
          <w:rFonts w:ascii="Times New Roman" w:hAnsi="Times New Roman" w:cs="Times New Roman"/>
          <w:lang w:val="en-US"/>
        </w:rPr>
        <w:t xml:space="preserve"> ero</w:t>
      </w:r>
      <w:r w:rsidR="00F736A8">
        <w:rPr>
          <w:rFonts w:ascii="Times New Roman" w:hAnsi="Times New Roman" w:cs="Times New Roman"/>
          <w:lang w:val="en-US"/>
        </w:rPr>
        <w:t>sion was evidenced</w:t>
      </w:r>
      <w:r w:rsidR="00D66D8A">
        <w:rPr>
          <w:rFonts w:ascii="Times New Roman" w:hAnsi="Times New Roman" w:cs="Times New Roman"/>
          <w:lang w:val="en-US"/>
        </w:rPr>
        <w:t xml:space="preserve"> under the hake frame</w:t>
      </w:r>
      <w:r w:rsidR="007773D9">
        <w:rPr>
          <w:rFonts w:ascii="Times New Roman" w:hAnsi="Times New Roman" w:cs="Times New Roman"/>
          <w:lang w:val="en-US"/>
        </w:rPr>
        <w:t xml:space="preserve"> </w:t>
      </w:r>
      <w:r w:rsidR="00D66D8A">
        <w:rPr>
          <w:rFonts w:ascii="Times New Roman" w:hAnsi="Times New Roman" w:cs="Times New Roman"/>
          <w:lang w:val="en-US"/>
        </w:rPr>
        <w:t>(</w:t>
      </w:r>
      <w:r w:rsidR="00D66D8A" w:rsidRPr="00D66D8A">
        <w:rPr>
          <w:rFonts w:ascii="Times New Roman" w:hAnsi="Times New Roman" w:cs="Times New Roman"/>
          <w:lang w:val="en-US"/>
        </w:rPr>
        <w:t xml:space="preserve">coefficient = </w:t>
      </w:r>
      <w:r w:rsidR="00C844CE" w:rsidRPr="00C844CE">
        <w:rPr>
          <w:rFonts w:ascii="Times New Roman" w:hAnsi="Times New Roman" w:cs="Times New Roman"/>
          <w:lang w:val="en-US"/>
        </w:rPr>
        <w:t xml:space="preserve">- </w:t>
      </w:r>
      <w:r w:rsidR="007D7F3C">
        <w:rPr>
          <w:rFonts w:ascii="Times New Roman" w:hAnsi="Times New Roman" w:cs="Times New Roman"/>
          <w:lang w:val="en-US"/>
        </w:rPr>
        <w:t>0.95</w:t>
      </w:r>
      <w:r w:rsidR="00D66D8A" w:rsidRPr="00D66D8A">
        <w:rPr>
          <w:rFonts w:ascii="Times New Roman" w:hAnsi="Times New Roman" w:cs="Times New Roman"/>
          <w:lang w:val="en-US"/>
        </w:rPr>
        <w:t>,</w:t>
      </w:r>
      <w:r w:rsidR="00C844CE">
        <w:rPr>
          <w:rFonts w:ascii="Times New Roman" w:hAnsi="Times New Roman" w:cs="Times New Roman"/>
          <w:lang w:val="en-US"/>
        </w:rPr>
        <w:t xml:space="preserve"> </w:t>
      </w:r>
      <w:r w:rsidR="00D66D8A" w:rsidRPr="00D66D8A">
        <w:rPr>
          <w:rFonts w:ascii="Times New Roman" w:hAnsi="Times New Roman" w:cs="Times New Roman"/>
          <w:lang w:val="en-US"/>
        </w:rPr>
        <w:t xml:space="preserve"> p </w:t>
      </w:r>
      <w:r w:rsidR="000163B5">
        <w:rPr>
          <w:rFonts w:ascii="Times New Roman" w:hAnsi="Times New Roman" w:cs="Times New Roman"/>
          <w:lang w:val="en-US"/>
        </w:rPr>
        <w:t>&lt;</w:t>
      </w:r>
      <w:r w:rsidR="00D66D8A" w:rsidRPr="00D66D8A">
        <w:rPr>
          <w:rFonts w:ascii="Times New Roman" w:hAnsi="Times New Roman" w:cs="Times New Roman"/>
          <w:lang w:val="en-US"/>
        </w:rPr>
        <w:t xml:space="preserve"> 0.05).</w:t>
      </w:r>
      <w:r w:rsidR="00C844CE">
        <w:rPr>
          <w:rFonts w:ascii="Times New Roman" w:hAnsi="Times New Roman" w:cs="Times New Roman"/>
          <w:lang w:val="en-US"/>
        </w:rPr>
        <w:t xml:space="preserve"> </w:t>
      </w:r>
      <w:r w:rsidR="00E62E92">
        <w:rPr>
          <w:rFonts w:ascii="Times New Roman" w:hAnsi="Times New Roman" w:cs="Times New Roman"/>
          <w:lang w:val="en-US"/>
        </w:rPr>
        <w:t>In the case of</w:t>
      </w:r>
      <w:r w:rsidR="00530B08">
        <w:rPr>
          <w:rFonts w:ascii="Times New Roman" w:hAnsi="Times New Roman" w:cs="Times New Roman"/>
          <w:lang w:val="en-US"/>
        </w:rPr>
        <w:t xml:space="preserve"> low-performance associations</w:t>
      </w:r>
      <w:r w:rsidR="00E62E92">
        <w:rPr>
          <w:rFonts w:ascii="Times New Roman" w:hAnsi="Times New Roman" w:cs="Times New Roman"/>
          <w:lang w:val="en-US"/>
        </w:rPr>
        <w:t xml:space="preserve">, there were no significant differences </w:t>
      </w:r>
      <w:r w:rsidR="00013F62">
        <w:rPr>
          <w:rFonts w:ascii="Times New Roman" w:hAnsi="Times New Roman" w:cs="Times New Roman"/>
          <w:lang w:val="en-US"/>
        </w:rPr>
        <w:t xml:space="preserve">in compliance </w:t>
      </w:r>
      <w:r w:rsidR="00E62E92">
        <w:rPr>
          <w:rFonts w:ascii="Times New Roman" w:hAnsi="Times New Roman" w:cs="Times New Roman"/>
          <w:lang w:val="en-US"/>
        </w:rPr>
        <w:t xml:space="preserve">between frames for neither of the two stages. </w:t>
      </w:r>
      <w:r w:rsidR="00530B08">
        <w:rPr>
          <w:rFonts w:ascii="Times New Roman" w:hAnsi="Times New Roman" w:cs="Times New Roman"/>
          <w:lang w:val="en-US"/>
        </w:rPr>
        <w:t xml:space="preserve"> </w:t>
      </w:r>
    </w:p>
    <w:p w14:paraId="7D86ED1A" w14:textId="2E057B0F" w:rsidR="003C6602" w:rsidRPr="003C6602" w:rsidRDefault="003C6602" w:rsidP="00C73894">
      <w:pPr>
        <w:spacing w:line="480" w:lineRule="auto"/>
        <w:rPr>
          <w:rFonts w:ascii="Times New Roman" w:hAnsi="Times New Roman" w:cs="Times New Roman"/>
          <w:lang w:val="en-US"/>
        </w:rPr>
      </w:pPr>
      <w:r>
        <w:rPr>
          <w:rFonts w:ascii="Times New Roman" w:hAnsi="Times New Roman" w:cs="Times New Roman"/>
          <w:lang w:val="en-US"/>
        </w:rPr>
        <w:t xml:space="preserve">The loco frame marginally increased the probability of subjects behaving as compliers relative to the hake frame in high-performance associations in the non-enforced stage (Loco frame coefficient = 1.07, p = 0.10, </w:t>
      </w:r>
      <w:r w:rsidRPr="008462E8">
        <w:rPr>
          <w:rFonts w:ascii="Times New Roman" w:hAnsi="Times New Roman" w:cs="Times New Roman"/>
          <w:b/>
          <w:bCs/>
          <w:lang w:val="en-US"/>
        </w:rPr>
        <w:t xml:space="preserve">Table </w:t>
      </w:r>
      <w:r>
        <w:rPr>
          <w:rFonts w:ascii="Times New Roman" w:hAnsi="Times New Roman" w:cs="Times New Roman"/>
          <w:b/>
          <w:bCs/>
          <w:lang w:val="en-US"/>
        </w:rPr>
        <w:t>3</w:t>
      </w:r>
      <w:r>
        <w:rPr>
          <w:rFonts w:ascii="Times New Roman" w:hAnsi="Times New Roman" w:cs="Times New Roman"/>
          <w:lang w:val="en-US"/>
        </w:rPr>
        <w:t xml:space="preserve">) while significantly increased it in the peer-enforced stage (Loco frame coefficient = 1.03, p &lt; 0.05 , </w:t>
      </w:r>
      <w:r w:rsidRPr="005619E9">
        <w:rPr>
          <w:rFonts w:ascii="Times New Roman" w:hAnsi="Times New Roman" w:cs="Times New Roman"/>
          <w:b/>
          <w:bCs/>
          <w:lang w:val="en-US"/>
        </w:rPr>
        <w:t xml:space="preserve">Table </w:t>
      </w:r>
      <w:r>
        <w:rPr>
          <w:rFonts w:ascii="Times New Roman" w:hAnsi="Times New Roman" w:cs="Times New Roman"/>
          <w:b/>
          <w:bCs/>
          <w:lang w:val="en-US"/>
        </w:rPr>
        <w:t>3</w:t>
      </w:r>
      <w:r>
        <w:rPr>
          <w:rFonts w:ascii="Times New Roman" w:hAnsi="Times New Roman" w:cs="Times New Roman"/>
          <w:lang w:val="en-US"/>
        </w:rPr>
        <w:t>). The frame of the game did not affect the probability of subjects behaving as compliers in the case of low-performance associations in any of the stages of the game (</w:t>
      </w:r>
      <w:r w:rsidRPr="008462E8">
        <w:rPr>
          <w:rFonts w:ascii="Times New Roman" w:hAnsi="Times New Roman" w:cs="Times New Roman"/>
          <w:b/>
          <w:bCs/>
          <w:lang w:val="en-US"/>
        </w:rPr>
        <w:t xml:space="preserve">Table </w:t>
      </w:r>
      <w:r>
        <w:rPr>
          <w:rFonts w:ascii="Times New Roman" w:hAnsi="Times New Roman" w:cs="Times New Roman"/>
          <w:b/>
          <w:bCs/>
          <w:lang w:val="en-US"/>
        </w:rPr>
        <w:t>3</w:t>
      </w:r>
      <w:r>
        <w:rPr>
          <w:rFonts w:ascii="Times New Roman" w:hAnsi="Times New Roman" w:cs="Times New Roman"/>
          <w:lang w:val="en-US"/>
        </w:rPr>
        <w:t xml:space="preserve">). </w:t>
      </w:r>
    </w:p>
    <w:p w14:paraId="620BB7FC" w14:textId="6A6022DC" w:rsidR="00D70057" w:rsidRDefault="00D70057" w:rsidP="00D70057">
      <w:pPr>
        <w:spacing w:line="480" w:lineRule="auto"/>
        <w:rPr>
          <w:rFonts w:ascii="Times New Roman" w:hAnsi="Times New Roman" w:cs="Times New Roman"/>
          <w:lang w:val="en-US"/>
        </w:rPr>
      </w:pPr>
      <w:r w:rsidRPr="00DF4D58">
        <w:rPr>
          <w:rFonts w:ascii="Times New Roman" w:hAnsi="Times New Roman" w:cs="Times New Roman"/>
          <w:b/>
          <w:lang w:val="en-US"/>
        </w:rPr>
        <w:t xml:space="preserve">Figure </w:t>
      </w:r>
      <w:r w:rsidR="00DF4D58" w:rsidRPr="00DF4D58">
        <w:rPr>
          <w:rFonts w:ascii="Times New Roman" w:hAnsi="Times New Roman" w:cs="Times New Roman"/>
          <w:b/>
          <w:lang w:val="en-US"/>
        </w:rPr>
        <w:t>2</w:t>
      </w:r>
      <w:r w:rsidRPr="00D70057">
        <w:rPr>
          <w:rFonts w:ascii="Times New Roman" w:hAnsi="Times New Roman" w:cs="Times New Roman"/>
          <w:lang w:val="en-US"/>
        </w:rPr>
        <w:t xml:space="preserve"> shows the probability of report</w:t>
      </w:r>
      <w:r w:rsidR="00927F4B">
        <w:rPr>
          <w:rFonts w:ascii="Times New Roman" w:hAnsi="Times New Roman" w:cs="Times New Roman"/>
          <w:lang w:val="en-US"/>
        </w:rPr>
        <w:t>ing noncompliance</w:t>
      </w:r>
      <w:r w:rsidR="00D4582E">
        <w:rPr>
          <w:rFonts w:ascii="Times New Roman" w:hAnsi="Times New Roman" w:cs="Times New Roman"/>
          <w:lang w:val="en-US"/>
        </w:rPr>
        <w:t xml:space="preserve"> </w:t>
      </w:r>
      <w:r w:rsidR="00640662">
        <w:rPr>
          <w:rFonts w:ascii="Times New Roman" w:hAnsi="Times New Roman" w:cs="Times New Roman"/>
          <w:lang w:val="en-US"/>
        </w:rPr>
        <w:t xml:space="preserve">under the loco and the hake frame for </w:t>
      </w:r>
      <w:r w:rsidR="00F223DD">
        <w:rPr>
          <w:rFonts w:ascii="Times New Roman" w:hAnsi="Times New Roman" w:cs="Times New Roman"/>
          <w:lang w:val="en-US"/>
        </w:rPr>
        <w:t>each type of association</w:t>
      </w:r>
      <w:r w:rsidRPr="00D70057">
        <w:rPr>
          <w:rFonts w:ascii="Times New Roman" w:hAnsi="Times New Roman" w:cs="Times New Roman"/>
          <w:lang w:val="en-US"/>
        </w:rPr>
        <w:t xml:space="preserve">. </w:t>
      </w:r>
      <w:r w:rsidR="00640662">
        <w:rPr>
          <w:rFonts w:ascii="Times New Roman" w:hAnsi="Times New Roman" w:cs="Times New Roman"/>
          <w:lang w:val="en-US"/>
        </w:rPr>
        <w:t xml:space="preserve">Fishers from high-performance associations </w:t>
      </w:r>
      <w:r w:rsidRPr="00D70057">
        <w:rPr>
          <w:rFonts w:ascii="Times New Roman" w:hAnsi="Times New Roman" w:cs="Times New Roman"/>
          <w:lang w:val="en-US"/>
        </w:rPr>
        <w:t xml:space="preserve">playing under the loco frame reported offenders in </w:t>
      </w:r>
      <w:r w:rsidR="00D20FF8">
        <w:rPr>
          <w:rFonts w:ascii="Times New Roman" w:hAnsi="Times New Roman" w:cs="Times New Roman"/>
          <w:lang w:val="en-US"/>
        </w:rPr>
        <w:t>~</w:t>
      </w:r>
      <w:r w:rsidRPr="00D70057">
        <w:rPr>
          <w:rFonts w:ascii="Times New Roman" w:hAnsi="Times New Roman" w:cs="Times New Roman"/>
          <w:lang w:val="en-US"/>
        </w:rPr>
        <w:t xml:space="preserve">70% of </w:t>
      </w:r>
      <w:r w:rsidR="00640662">
        <w:rPr>
          <w:rFonts w:ascii="Times New Roman" w:hAnsi="Times New Roman" w:cs="Times New Roman"/>
          <w:lang w:val="en-US"/>
        </w:rPr>
        <w:t xml:space="preserve">the </w:t>
      </w:r>
      <w:r w:rsidRPr="00D70057">
        <w:rPr>
          <w:rFonts w:ascii="Times New Roman" w:hAnsi="Times New Roman" w:cs="Times New Roman"/>
          <w:lang w:val="en-US"/>
        </w:rPr>
        <w:t>total opportunities</w:t>
      </w:r>
      <w:r w:rsidR="00D20FF8">
        <w:rPr>
          <w:rFonts w:ascii="Times New Roman" w:hAnsi="Times New Roman" w:cs="Times New Roman"/>
          <w:lang w:val="en-US"/>
        </w:rPr>
        <w:t xml:space="preserve"> and only in ~</w:t>
      </w:r>
      <w:r w:rsidRPr="00D70057">
        <w:rPr>
          <w:rFonts w:ascii="Times New Roman" w:hAnsi="Times New Roman" w:cs="Times New Roman"/>
          <w:lang w:val="en-US"/>
        </w:rPr>
        <w:t xml:space="preserve"> 32% of </w:t>
      </w:r>
      <w:r w:rsidR="00013F62">
        <w:rPr>
          <w:rFonts w:ascii="Times New Roman" w:hAnsi="Times New Roman" w:cs="Times New Roman"/>
          <w:lang w:val="en-US"/>
        </w:rPr>
        <w:t xml:space="preserve">the </w:t>
      </w:r>
      <w:r w:rsidRPr="00D70057">
        <w:rPr>
          <w:rFonts w:ascii="Times New Roman" w:hAnsi="Times New Roman" w:cs="Times New Roman"/>
          <w:lang w:val="en-US"/>
        </w:rPr>
        <w:t xml:space="preserve">total opportunities </w:t>
      </w:r>
      <w:r w:rsidR="00640662">
        <w:rPr>
          <w:rFonts w:ascii="Times New Roman" w:hAnsi="Times New Roman" w:cs="Times New Roman"/>
          <w:lang w:val="en-US"/>
        </w:rPr>
        <w:t>when playing under</w:t>
      </w:r>
      <w:r w:rsidRPr="00D70057">
        <w:rPr>
          <w:rFonts w:ascii="Times New Roman" w:hAnsi="Times New Roman" w:cs="Times New Roman"/>
          <w:lang w:val="en-US"/>
        </w:rPr>
        <w:t xml:space="preserve"> the hake frame.  </w:t>
      </w:r>
      <w:r w:rsidR="004D62E7">
        <w:rPr>
          <w:rFonts w:ascii="Times New Roman" w:hAnsi="Times New Roman" w:cs="Times New Roman"/>
          <w:lang w:val="en-US"/>
        </w:rPr>
        <w:t>This difference was statistically significant (</w:t>
      </w:r>
      <w:r w:rsidR="00AB5D62">
        <w:rPr>
          <w:rFonts w:ascii="Times New Roman" w:hAnsi="Times New Roman" w:cs="Times New Roman"/>
          <w:lang w:val="en-US"/>
        </w:rPr>
        <w:t xml:space="preserve">loco </w:t>
      </w:r>
      <w:r w:rsidR="004D62E7">
        <w:rPr>
          <w:rFonts w:ascii="Times New Roman" w:hAnsi="Times New Roman" w:cs="Times New Roman"/>
          <w:lang w:val="en-US"/>
        </w:rPr>
        <w:t xml:space="preserve">frame coefficient = </w:t>
      </w:r>
      <w:r w:rsidR="004D62E7" w:rsidRPr="00DC6870">
        <w:rPr>
          <w:rFonts w:ascii="Times New Roman" w:hAnsi="Times New Roman" w:cs="Times New Roman"/>
          <w:lang w:val="en-US"/>
        </w:rPr>
        <w:t>1.03</w:t>
      </w:r>
      <w:r w:rsidR="004D62E7">
        <w:rPr>
          <w:rFonts w:ascii="Times New Roman" w:hAnsi="Times New Roman" w:cs="Times New Roman"/>
          <w:lang w:val="en-US"/>
        </w:rPr>
        <w:t xml:space="preserve">, p &lt; 0.001, </w:t>
      </w:r>
      <w:r w:rsidR="004D62E7" w:rsidRPr="00C2338A">
        <w:rPr>
          <w:rFonts w:ascii="Times New Roman" w:hAnsi="Times New Roman" w:cs="Times New Roman"/>
          <w:b/>
          <w:lang w:val="en-US"/>
        </w:rPr>
        <w:t xml:space="preserve">Table </w:t>
      </w:r>
      <w:r w:rsidR="003C6602">
        <w:rPr>
          <w:rFonts w:ascii="Times New Roman" w:hAnsi="Times New Roman" w:cs="Times New Roman"/>
          <w:b/>
          <w:lang w:val="en-US"/>
        </w:rPr>
        <w:t>4</w:t>
      </w:r>
      <w:r w:rsidR="004D62E7" w:rsidRPr="00D70057">
        <w:rPr>
          <w:rFonts w:ascii="Times New Roman" w:hAnsi="Times New Roman" w:cs="Times New Roman"/>
          <w:lang w:val="en-US"/>
        </w:rPr>
        <w:t>).</w:t>
      </w:r>
      <w:r w:rsidR="004D62E7">
        <w:rPr>
          <w:rFonts w:ascii="Times New Roman" w:hAnsi="Times New Roman" w:cs="Times New Roman"/>
          <w:lang w:val="en-US"/>
        </w:rPr>
        <w:t xml:space="preserve"> </w:t>
      </w:r>
      <w:r w:rsidR="00551CB6">
        <w:rPr>
          <w:rFonts w:ascii="Times New Roman" w:hAnsi="Times New Roman" w:cs="Times New Roman"/>
          <w:lang w:val="en-US"/>
        </w:rPr>
        <w:t xml:space="preserve"> For</w:t>
      </w:r>
      <w:r w:rsidR="00D20FF8">
        <w:rPr>
          <w:rFonts w:ascii="Times New Roman" w:hAnsi="Times New Roman" w:cs="Times New Roman"/>
          <w:lang w:val="en-US"/>
        </w:rPr>
        <w:t xml:space="preserve"> fishers from</w:t>
      </w:r>
      <w:r w:rsidRPr="00D70057">
        <w:rPr>
          <w:rFonts w:ascii="Times New Roman" w:hAnsi="Times New Roman" w:cs="Times New Roman"/>
          <w:lang w:val="en-US"/>
        </w:rPr>
        <w:t xml:space="preserve"> low-performance associations</w:t>
      </w:r>
      <w:r w:rsidR="00D20FF8">
        <w:rPr>
          <w:rFonts w:ascii="Times New Roman" w:hAnsi="Times New Roman" w:cs="Times New Roman"/>
          <w:lang w:val="en-US"/>
        </w:rPr>
        <w:t xml:space="preserve"> differences in peer-enforcement between frames were not significant (</w:t>
      </w:r>
      <w:r w:rsidR="00D20FF8" w:rsidRPr="00D20FF8">
        <w:rPr>
          <w:rFonts w:ascii="Times New Roman" w:hAnsi="Times New Roman" w:cs="Times New Roman"/>
          <w:b/>
          <w:bCs/>
          <w:lang w:val="en-US"/>
        </w:rPr>
        <w:t xml:space="preserve">Table </w:t>
      </w:r>
      <w:r w:rsidR="003C6602">
        <w:rPr>
          <w:rFonts w:ascii="Times New Roman" w:hAnsi="Times New Roman" w:cs="Times New Roman"/>
          <w:b/>
          <w:bCs/>
          <w:lang w:val="en-US"/>
        </w:rPr>
        <w:t>4</w:t>
      </w:r>
      <w:r w:rsidR="00D20FF8">
        <w:rPr>
          <w:rFonts w:ascii="Times New Roman" w:hAnsi="Times New Roman" w:cs="Times New Roman"/>
          <w:lang w:val="en-US"/>
        </w:rPr>
        <w:t xml:space="preserve">). </w:t>
      </w:r>
    </w:p>
    <w:p w14:paraId="7CB9E993" w14:textId="0F16F52F" w:rsidR="001E6E21" w:rsidRDefault="00D2380A" w:rsidP="007411A8">
      <w:pPr>
        <w:spacing w:line="480" w:lineRule="auto"/>
        <w:rPr>
          <w:rFonts w:ascii="Times New Roman" w:hAnsi="Times New Roman" w:cs="Times New Roman"/>
          <w:b/>
          <w:lang w:val="en-US"/>
        </w:rPr>
      </w:pPr>
      <w:r>
        <w:rPr>
          <w:rFonts w:ascii="Times New Roman" w:hAnsi="Times New Roman" w:cs="Times New Roman"/>
          <w:b/>
          <w:lang w:val="en-US"/>
        </w:rPr>
        <w:lastRenderedPageBreak/>
        <w:t>D</w:t>
      </w:r>
      <w:r w:rsidR="006A464C">
        <w:rPr>
          <w:rFonts w:ascii="Times New Roman" w:hAnsi="Times New Roman" w:cs="Times New Roman"/>
          <w:b/>
          <w:lang w:val="en-US"/>
        </w:rPr>
        <w:t>iscussion</w:t>
      </w:r>
      <w:r w:rsidR="000964EB">
        <w:rPr>
          <w:rFonts w:ascii="Times New Roman" w:hAnsi="Times New Roman" w:cs="Times New Roman"/>
          <w:b/>
          <w:lang w:val="en-US"/>
        </w:rPr>
        <w:t xml:space="preserve"> </w:t>
      </w:r>
    </w:p>
    <w:p w14:paraId="0A6AA01A" w14:textId="3030EEC4" w:rsidR="00B25410" w:rsidRDefault="000866C1" w:rsidP="00C4278A">
      <w:pPr>
        <w:spacing w:line="480" w:lineRule="auto"/>
        <w:rPr>
          <w:rFonts w:ascii="Times New Roman" w:hAnsi="Times New Roman" w:cs="Times New Roman"/>
          <w:lang w:val="en-US"/>
        </w:rPr>
      </w:pPr>
      <w:r>
        <w:rPr>
          <w:rFonts w:ascii="Times New Roman" w:hAnsi="Times New Roman" w:cs="Times New Roman"/>
          <w:lang w:val="en-US"/>
        </w:rPr>
        <w:t xml:space="preserve">Fishers who have experienced effective management under CEAR in real life displayed higher compliance and peer-enforcement under a </w:t>
      </w:r>
      <w:r w:rsidR="00F54970">
        <w:rPr>
          <w:rFonts w:ascii="Times New Roman" w:hAnsi="Times New Roman" w:cs="Times New Roman"/>
          <w:lang w:val="en-US"/>
        </w:rPr>
        <w:t xml:space="preserve">CPR game framed as the </w:t>
      </w:r>
      <w:r w:rsidR="009B7E24">
        <w:rPr>
          <w:rFonts w:ascii="Times New Roman" w:hAnsi="Times New Roman" w:cs="Times New Roman"/>
          <w:lang w:val="en-US"/>
        </w:rPr>
        <w:t>harvest</w:t>
      </w:r>
      <w:r w:rsidR="00F54970">
        <w:rPr>
          <w:rFonts w:ascii="Times New Roman" w:hAnsi="Times New Roman" w:cs="Times New Roman"/>
          <w:lang w:val="en-US"/>
        </w:rPr>
        <w:t xml:space="preserve"> of loco, which operates under </w:t>
      </w:r>
      <w:r w:rsidR="003E2C9E">
        <w:rPr>
          <w:rFonts w:ascii="Times New Roman" w:hAnsi="Times New Roman" w:cs="Times New Roman"/>
          <w:lang w:val="en-US"/>
        </w:rPr>
        <w:t xml:space="preserve">a </w:t>
      </w:r>
      <w:r w:rsidR="003E2C9E">
        <w:rPr>
          <w:rFonts w:ascii="Times New Roman" w:hAnsi="Times New Roman" w:cs="Times New Roman"/>
          <w:color w:val="222222"/>
          <w:shd w:val="clear" w:color="auto" w:fill="FFFFFF"/>
          <w:lang w:val="en-US"/>
        </w:rPr>
        <w:t xml:space="preserve">legally binding CEAR in </w:t>
      </w:r>
      <w:r w:rsidR="00F54970">
        <w:rPr>
          <w:rFonts w:ascii="Times New Roman" w:hAnsi="Times New Roman" w:cs="Times New Roman"/>
          <w:lang w:val="en-US"/>
        </w:rPr>
        <w:t xml:space="preserve">real life, </w:t>
      </w:r>
      <w:r>
        <w:rPr>
          <w:rFonts w:ascii="Times New Roman" w:hAnsi="Times New Roman" w:cs="Times New Roman"/>
          <w:lang w:val="en-US"/>
        </w:rPr>
        <w:t>than in the same game</w:t>
      </w:r>
      <w:r w:rsidR="00F54970">
        <w:rPr>
          <w:rFonts w:ascii="Times New Roman" w:hAnsi="Times New Roman" w:cs="Times New Roman"/>
          <w:lang w:val="en-US"/>
        </w:rPr>
        <w:t xml:space="preserve"> framed as the fish</w:t>
      </w:r>
      <w:r w:rsidR="00F42EDC">
        <w:rPr>
          <w:rFonts w:ascii="Times New Roman" w:hAnsi="Times New Roman" w:cs="Times New Roman"/>
          <w:lang w:val="en-US"/>
        </w:rPr>
        <w:t>ing</w:t>
      </w:r>
      <w:r w:rsidR="00F54970">
        <w:rPr>
          <w:rFonts w:ascii="Times New Roman" w:hAnsi="Times New Roman" w:cs="Times New Roman"/>
          <w:lang w:val="en-US"/>
        </w:rPr>
        <w:t xml:space="preserve"> of hake, which operates under </w:t>
      </w:r>
      <w:r w:rsidR="00F54970" w:rsidRPr="00F54970">
        <w:rPr>
          <w:rFonts w:ascii="Times New Roman" w:hAnsi="Times New Roman" w:cs="Times New Roman"/>
          <w:i/>
          <w:iCs/>
          <w:lang w:val="en-US"/>
        </w:rPr>
        <w:t>pseudo</w:t>
      </w:r>
      <w:r w:rsidR="00F54970">
        <w:rPr>
          <w:rFonts w:ascii="Times New Roman" w:hAnsi="Times New Roman" w:cs="Times New Roman"/>
          <w:lang w:val="en-US"/>
        </w:rPr>
        <w:t xml:space="preserve"> </w:t>
      </w:r>
      <w:r w:rsidR="00DA4750">
        <w:rPr>
          <w:rFonts w:ascii="Times New Roman" w:hAnsi="Times New Roman" w:cs="Times New Roman"/>
          <w:lang w:val="en-US"/>
        </w:rPr>
        <w:t>OA</w:t>
      </w:r>
      <w:r>
        <w:rPr>
          <w:rFonts w:ascii="Times New Roman" w:hAnsi="Times New Roman" w:cs="Times New Roman"/>
          <w:lang w:val="en-US"/>
        </w:rPr>
        <w:t xml:space="preserve">. </w:t>
      </w:r>
      <w:r w:rsidR="00D7651D">
        <w:rPr>
          <w:rFonts w:ascii="Times New Roman" w:hAnsi="Times New Roman" w:cs="Times New Roman"/>
          <w:lang w:val="en-US"/>
        </w:rPr>
        <w:t xml:space="preserve">We did not observe this difference among fishers belonging to associations that have shown </w:t>
      </w:r>
      <w:r w:rsidR="003E2C9E">
        <w:rPr>
          <w:rFonts w:ascii="Times New Roman" w:hAnsi="Times New Roman" w:cs="Times New Roman"/>
          <w:lang w:val="en-US"/>
        </w:rPr>
        <w:t xml:space="preserve">relatively </w:t>
      </w:r>
      <w:r w:rsidR="00D7651D">
        <w:rPr>
          <w:rFonts w:ascii="Times New Roman" w:hAnsi="Times New Roman" w:cs="Times New Roman"/>
          <w:lang w:val="en-US"/>
        </w:rPr>
        <w:t>poor signs of</w:t>
      </w:r>
      <w:r w:rsidR="003E2C9E">
        <w:rPr>
          <w:rFonts w:ascii="Times New Roman" w:hAnsi="Times New Roman" w:cs="Times New Roman"/>
          <w:lang w:val="en-US"/>
        </w:rPr>
        <w:t xml:space="preserve"> management </w:t>
      </w:r>
      <w:r w:rsidR="00D7651D">
        <w:rPr>
          <w:rFonts w:ascii="Times New Roman" w:hAnsi="Times New Roman" w:cs="Times New Roman"/>
          <w:lang w:val="en-US"/>
        </w:rPr>
        <w:t>performance</w:t>
      </w:r>
      <w:r w:rsidR="003E2C9E">
        <w:rPr>
          <w:rFonts w:ascii="Times New Roman" w:hAnsi="Times New Roman" w:cs="Times New Roman"/>
          <w:lang w:val="en-US"/>
        </w:rPr>
        <w:t xml:space="preserve"> under CEAR in real life</w:t>
      </w:r>
      <w:r w:rsidR="00D7651D">
        <w:rPr>
          <w:rFonts w:ascii="Times New Roman" w:hAnsi="Times New Roman" w:cs="Times New Roman"/>
          <w:lang w:val="en-US"/>
        </w:rPr>
        <w:t xml:space="preserve">. </w:t>
      </w:r>
      <w:r w:rsidR="00DA4750">
        <w:rPr>
          <w:rFonts w:ascii="Times New Roman" w:hAnsi="Times New Roman" w:cs="Times New Roman"/>
          <w:lang w:val="en-US"/>
        </w:rPr>
        <w:t>This</w:t>
      </w:r>
      <w:r w:rsidR="00F54970">
        <w:rPr>
          <w:rFonts w:ascii="Times New Roman" w:hAnsi="Times New Roman" w:cs="Times New Roman"/>
          <w:lang w:val="en-US"/>
        </w:rPr>
        <w:t xml:space="preserve"> support</w:t>
      </w:r>
      <w:r w:rsidR="00DA4750">
        <w:rPr>
          <w:rFonts w:ascii="Times New Roman" w:hAnsi="Times New Roman" w:cs="Times New Roman"/>
          <w:lang w:val="en-US"/>
        </w:rPr>
        <w:t>s</w:t>
      </w:r>
      <w:r w:rsidR="00F54970">
        <w:rPr>
          <w:rFonts w:ascii="Times New Roman" w:hAnsi="Times New Roman" w:cs="Times New Roman"/>
          <w:lang w:val="en-US"/>
        </w:rPr>
        <w:t xml:space="preserve"> the </w:t>
      </w:r>
      <w:r w:rsidR="00CB1559">
        <w:rPr>
          <w:rFonts w:ascii="Times New Roman" w:hAnsi="Times New Roman" w:cs="Times New Roman"/>
          <w:lang w:val="en-US"/>
        </w:rPr>
        <w:t xml:space="preserve">potential of </w:t>
      </w:r>
      <w:r w:rsidR="00017A96">
        <w:rPr>
          <w:rFonts w:ascii="Times New Roman" w:hAnsi="Times New Roman" w:cs="Times New Roman"/>
          <w:lang w:val="en-US"/>
        </w:rPr>
        <w:t xml:space="preserve">formal </w:t>
      </w:r>
      <w:r w:rsidR="000E4B8B">
        <w:rPr>
          <w:rFonts w:ascii="Times New Roman" w:hAnsi="Times New Roman" w:cs="Times New Roman"/>
          <w:lang w:val="en-US"/>
        </w:rPr>
        <w:t xml:space="preserve">CEAR </w:t>
      </w:r>
      <w:r w:rsidR="00CB1559">
        <w:rPr>
          <w:rFonts w:ascii="Times New Roman" w:hAnsi="Times New Roman" w:cs="Times New Roman"/>
          <w:lang w:val="en-US"/>
        </w:rPr>
        <w:t>in generating necessary conditions to</w:t>
      </w:r>
      <w:r w:rsidR="000E4B8B">
        <w:rPr>
          <w:rFonts w:ascii="Times New Roman" w:hAnsi="Times New Roman" w:cs="Times New Roman"/>
          <w:lang w:val="en-US"/>
        </w:rPr>
        <w:t xml:space="preserve"> internaliz</w:t>
      </w:r>
      <w:r w:rsidR="00CB1559">
        <w:rPr>
          <w:rFonts w:ascii="Times New Roman" w:hAnsi="Times New Roman" w:cs="Times New Roman"/>
          <w:lang w:val="en-US"/>
        </w:rPr>
        <w:t>e</w:t>
      </w:r>
      <w:r w:rsidR="00694FF0">
        <w:rPr>
          <w:rFonts w:ascii="Times New Roman" w:hAnsi="Times New Roman" w:cs="Times New Roman"/>
          <w:lang w:val="en-US"/>
        </w:rPr>
        <w:t xml:space="preserve"> </w:t>
      </w:r>
      <w:r w:rsidR="000E4B8B">
        <w:rPr>
          <w:rFonts w:ascii="Times New Roman" w:hAnsi="Times New Roman" w:cs="Times New Roman"/>
          <w:lang w:val="en-US"/>
        </w:rPr>
        <w:t>stewardship</w:t>
      </w:r>
      <w:r w:rsidR="009B7E24">
        <w:rPr>
          <w:rFonts w:ascii="Times New Roman" w:hAnsi="Times New Roman" w:cs="Times New Roman"/>
          <w:lang w:val="en-US"/>
        </w:rPr>
        <w:t xml:space="preserve"> behaviors</w:t>
      </w:r>
      <w:r w:rsidR="00694FF0">
        <w:rPr>
          <w:rFonts w:ascii="Times New Roman" w:hAnsi="Times New Roman" w:cs="Times New Roman"/>
          <w:lang w:val="en-US"/>
        </w:rPr>
        <w:t xml:space="preserve"> and mechanisms for cooperati</w:t>
      </w:r>
      <w:r w:rsidR="00886011">
        <w:rPr>
          <w:rFonts w:ascii="Times New Roman" w:hAnsi="Times New Roman" w:cs="Times New Roman"/>
          <w:lang w:val="en-US"/>
        </w:rPr>
        <w:t>on</w:t>
      </w:r>
      <w:r w:rsidR="000E4B8B" w:rsidRPr="00B3124C">
        <w:rPr>
          <w:rFonts w:ascii="Times New Roman" w:hAnsi="Times New Roman" w:cs="Times New Roman"/>
          <w:lang w:val="en-US"/>
        </w:rPr>
        <w:t xml:space="preserve">. </w:t>
      </w:r>
      <w:r w:rsidR="00CB1559">
        <w:rPr>
          <w:rFonts w:ascii="Times New Roman" w:hAnsi="Times New Roman" w:cs="Times New Roman"/>
          <w:lang w:val="en-US"/>
        </w:rPr>
        <w:t>It also</w:t>
      </w:r>
      <w:r w:rsidR="00CB1559" w:rsidRPr="00B3124C">
        <w:rPr>
          <w:rFonts w:ascii="Times New Roman" w:hAnsi="Times New Roman" w:cs="Times New Roman"/>
          <w:lang w:val="en-US"/>
        </w:rPr>
        <w:t xml:space="preserve"> </w:t>
      </w:r>
      <w:r w:rsidR="00E4206F" w:rsidRPr="00B3124C">
        <w:rPr>
          <w:rFonts w:ascii="Times New Roman" w:hAnsi="Times New Roman" w:cs="Times New Roman"/>
          <w:lang w:val="en-US"/>
        </w:rPr>
        <w:t>highlight</w:t>
      </w:r>
      <w:r w:rsidR="00DA4750">
        <w:rPr>
          <w:rFonts w:ascii="Times New Roman" w:hAnsi="Times New Roman" w:cs="Times New Roman"/>
          <w:lang w:val="en-US"/>
        </w:rPr>
        <w:t>s</w:t>
      </w:r>
      <w:r w:rsidR="00694FF0" w:rsidRPr="00B3124C">
        <w:rPr>
          <w:rFonts w:ascii="Times New Roman" w:hAnsi="Times New Roman" w:cs="Times New Roman"/>
          <w:lang w:val="en-US"/>
        </w:rPr>
        <w:t xml:space="preserve"> </w:t>
      </w:r>
      <w:r>
        <w:rPr>
          <w:rFonts w:ascii="Times New Roman" w:hAnsi="Times New Roman" w:cs="Times New Roman"/>
          <w:lang w:val="en-US"/>
        </w:rPr>
        <w:t xml:space="preserve">the importance of </w:t>
      </w:r>
      <w:r w:rsidR="00D80463">
        <w:rPr>
          <w:rFonts w:ascii="Times New Roman" w:hAnsi="Times New Roman" w:cs="Times New Roman"/>
          <w:lang w:val="en-US"/>
        </w:rPr>
        <w:t>understanding</w:t>
      </w:r>
      <w:r>
        <w:rPr>
          <w:rFonts w:ascii="Times New Roman" w:hAnsi="Times New Roman" w:cs="Times New Roman"/>
          <w:lang w:val="en-US"/>
        </w:rPr>
        <w:t xml:space="preserve"> informal group dynamics when pursuing behavioral changes via formal management</w:t>
      </w:r>
      <w:r w:rsidR="000905DF">
        <w:rPr>
          <w:rFonts w:ascii="Times New Roman" w:hAnsi="Times New Roman" w:cs="Times New Roman"/>
          <w:lang w:val="en-US"/>
        </w:rPr>
        <w:t xml:space="preserve"> regimes</w:t>
      </w:r>
      <w:r>
        <w:rPr>
          <w:rFonts w:ascii="Times New Roman" w:hAnsi="Times New Roman" w:cs="Times New Roman"/>
          <w:lang w:val="en-US"/>
        </w:rPr>
        <w:t xml:space="preserve">. </w:t>
      </w:r>
    </w:p>
    <w:p w14:paraId="3D82AFD2" w14:textId="423F7306" w:rsidR="00D40577" w:rsidRDefault="00D40577" w:rsidP="00D40577">
      <w:pPr>
        <w:spacing w:line="480" w:lineRule="auto"/>
        <w:rPr>
          <w:rFonts w:ascii="Times New Roman" w:hAnsi="Times New Roman" w:cs="Times New Roman"/>
          <w:lang w:val="en-US"/>
        </w:rPr>
      </w:pPr>
      <w:r>
        <w:rPr>
          <w:rFonts w:ascii="Times New Roman" w:hAnsi="Times New Roman" w:cs="Times New Roman"/>
          <w:lang w:val="en-US"/>
        </w:rPr>
        <w:t xml:space="preserve">Members of high-performance associations </w:t>
      </w:r>
      <w:r w:rsidR="00C30BE9">
        <w:rPr>
          <w:rFonts w:ascii="Times New Roman" w:hAnsi="Times New Roman" w:cs="Times New Roman"/>
          <w:lang w:val="en-US"/>
        </w:rPr>
        <w:t>presented high levels of</w:t>
      </w:r>
      <w:r w:rsidR="00B90330">
        <w:rPr>
          <w:rFonts w:ascii="Times New Roman" w:hAnsi="Times New Roman" w:cs="Times New Roman"/>
          <w:lang w:val="en-US"/>
        </w:rPr>
        <w:t xml:space="preserve"> compliance</w:t>
      </w:r>
      <w:r>
        <w:rPr>
          <w:rFonts w:ascii="Times New Roman" w:hAnsi="Times New Roman" w:cs="Times New Roman"/>
          <w:lang w:val="en-US"/>
        </w:rPr>
        <w:t xml:space="preserve"> at the onset of the game</w:t>
      </w:r>
      <w:r w:rsidR="00522732">
        <w:rPr>
          <w:rFonts w:ascii="Times New Roman" w:hAnsi="Times New Roman" w:cs="Times New Roman"/>
          <w:lang w:val="en-US"/>
        </w:rPr>
        <w:t xml:space="preserve"> under the loco frame </w:t>
      </w:r>
      <w:r w:rsidR="009B7E24">
        <w:rPr>
          <w:rFonts w:ascii="Times New Roman" w:hAnsi="Times New Roman" w:cs="Times New Roman"/>
          <w:lang w:val="en-US"/>
        </w:rPr>
        <w:t>relative to</w:t>
      </w:r>
      <w:r w:rsidR="00522732">
        <w:rPr>
          <w:rFonts w:ascii="Times New Roman" w:hAnsi="Times New Roman" w:cs="Times New Roman"/>
          <w:lang w:val="en-US"/>
        </w:rPr>
        <w:t xml:space="preserve"> the hake frame.</w:t>
      </w:r>
      <w:r w:rsidR="004B61E3">
        <w:rPr>
          <w:rFonts w:ascii="Times New Roman" w:hAnsi="Times New Roman" w:cs="Times New Roman"/>
          <w:lang w:val="en-US"/>
        </w:rPr>
        <w:t xml:space="preserve"> </w:t>
      </w:r>
      <w:r w:rsidR="00522732">
        <w:rPr>
          <w:rFonts w:ascii="Times New Roman" w:hAnsi="Times New Roman" w:cs="Times New Roman"/>
          <w:lang w:val="en-US"/>
        </w:rPr>
        <w:t>Yet</w:t>
      </w:r>
      <w:r>
        <w:rPr>
          <w:rFonts w:ascii="Times New Roman" w:hAnsi="Times New Roman" w:cs="Times New Roman"/>
          <w:lang w:val="en-US"/>
        </w:rPr>
        <w:t>, co</w:t>
      </w:r>
      <w:r w:rsidR="00575C45">
        <w:rPr>
          <w:rFonts w:ascii="Times New Roman" w:hAnsi="Times New Roman" w:cs="Times New Roman"/>
          <w:lang w:val="en-US"/>
        </w:rPr>
        <w:t>operation</w:t>
      </w:r>
      <w:r>
        <w:rPr>
          <w:rFonts w:ascii="Times New Roman" w:hAnsi="Times New Roman" w:cs="Times New Roman"/>
          <w:lang w:val="en-US"/>
        </w:rPr>
        <w:t xml:space="preserve"> eroded</w:t>
      </w:r>
      <w:r w:rsidR="00522732">
        <w:rPr>
          <w:rFonts w:ascii="Times New Roman" w:hAnsi="Times New Roman" w:cs="Times New Roman"/>
          <w:lang w:val="en-US"/>
        </w:rPr>
        <w:t xml:space="preserve"> </w:t>
      </w:r>
      <w:r>
        <w:rPr>
          <w:rFonts w:ascii="Times New Roman" w:hAnsi="Times New Roman" w:cs="Times New Roman"/>
          <w:lang w:val="en-US"/>
        </w:rPr>
        <w:t>in the absence of enforcement</w:t>
      </w:r>
      <w:r w:rsidR="00522732">
        <w:rPr>
          <w:rFonts w:ascii="Times New Roman" w:hAnsi="Times New Roman" w:cs="Times New Roman"/>
          <w:lang w:val="en-US"/>
        </w:rPr>
        <w:t xml:space="preserve">, </w:t>
      </w:r>
      <w:r>
        <w:rPr>
          <w:rFonts w:ascii="Times New Roman" w:hAnsi="Times New Roman" w:cs="Times New Roman"/>
          <w:lang w:val="en-US"/>
        </w:rPr>
        <w:t xml:space="preserve">as it is usually observed in repeated social dilemmas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{"citationID":"UVfIAGEv","properties":{"formattedCitation":"(Chaudhuri 2011)","plainCitation":"(Chaudhuri 2011)","noteIndex":0},"citationItems":[{"id":611,"uris":["http://zotero.org/users/3065856/items/8XWTSPI9"],"uri":["http://zotero.org/users/3065856/items/8XWTSPI9"],"itemData":{"id":611,"type":"article-journal","title":"Sustaining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experiments","language":"en","author":[{"family":"Chaudhuri","given":"Ananish"}],"issued":{"date-parts":[["2011",3]]}}}],"schema":"https://github.com/citation-style-language/schema/raw/master/csl-citation.json"} </w:instrText>
      </w:r>
      <w:r>
        <w:rPr>
          <w:rFonts w:ascii="Times New Roman" w:hAnsi="Times New Roman" w:cs="Times New Roman"/>
          <w:lang w:val="en-US"/>
        </w:rPr>
        <w:fldChar w:fldCharType="separate"/>
      </w:r>
      <w:r w:rsidRPr="00C66415">
        <w:rPr>
          <w:rFonts w:ascii="Times New Roman" w:hAnsi="Times New Roman" w:cs="Times New Roman"/>
          <w:lang w:val="en-US"/>
        </w:rPr>
        <w:t>(Chaudhuri 2011)</w:t>
      </w:r>
      <w:r>
        <w:rPr>
          <w:rFonts w:ascii="Times New Roman" w:hAnsi="Times New Roman" w:cs="Times New Roman"/>
          <w:lang w:val="en-US"/>
        </w:rPr>
        <w:fldChar w:fldCharType="end"/>
      </w:r>
      <w:r>
        <w:rPr>
          <w:rFonts w:ascii="Times New Roman" w:hAnsi="Times New Roman" w:cs="Times New Roman"/>
          <w:lang w:val="en-US"/>
        </w:rPr>
        <w:t xml:space="preserve">. This phenomenon has been explained by the norm of conditional cooperation and how players update expectations about others’ behavior in each round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{"citationID":"obU5u9kT","properties":{"formattedCitation":"(Fehr &amp; Schurtenberger 2018; Fischbacher et al. 2001)","plainCitation":"(Fehr &amp; Schurtenberger 2018; Fischbacher et al. 2001)","noteIndex":0},"citationItems":[{"id":2467,"uris":["http://zotero.org/users/3065856/items/57EYZ3DD"],"uri":["http://zotero.org/users/3065856/items/57EYZ3DD"],"itemData":{"id":2467,"type":"article-journal","title":"Normative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id":1420,"uris":["http://zotero.org/users/3065856/items/XCUTXT4Z"],"uri":["http://zotero.org/users/3065856/items/XCUTXT4Z"],"itemData":{"id":1420,"type":"article-journal","title":"Are people conditionally cooperative? Evidence from a public goods experiment","container-title":"Economics Letters","page":"397-404","volume":"71","issue":"3","source":"ScienceDirect","abstract":"We study the importance of conditional cooperation in a one-shot public goods game by using a variant of the strategy-method. We find that a third of the subjects can be classified as free riders, whereas 50% are conditional cooperators.","DOI":"10.1016/S0165-1765(01)00394-9","ISSN":"0165-1765","title-short":"Are people conditionally cooperative?","journalAbbreviation":"Economics Letters","author":[{"family":"Fischbacher","given":"Urs"},{"family":"Gächter","given":"Simon"},{"family":"Fehr","given":"Ernst"}],"issued":{"date-parts":[["2001",6,1]]}}}],"schema":"https://github.com/citation-style-language/schema/raw/master/csl-citation.json"} </w:instrText>
      </w:r>
      <w:r>
        <w:rPr>
          <w:rFonts w:ascii="Times New Roman" w:hAnsi="Times New Roman" w:cs="Times New Roman"/>
          <w:lang w:val="en-US"/>
        </w:rPr>
        <w:fldChar w:fldCharType="separate"/>
      </w:r>
      <w:r w:rsidR="00D53FB9" w:rsidRPr="008236A6">
        <w:rPr>
          <w:rFonts w:ascii="Times New Roman" w:hAnsi="Times New Roman" w:cs="Times New Roman"/>
          <w:lang w:val="en-US"/>
        </w:rPr>
        <w:t>(Fehr &amp; Schurtenberger 2018; Fischbacher et al. 2001)</w:t>
      </w:r>
      <w:r>
        <w:rPr>
          <w:rFonts w:ascii="Times New Roman" w:hAnsi="Times New Roman" w:cs="Times New Roman"/>
          <w:lang w:val="en-US"/>
        </w:rPr>
        <w:fldChar w:fldCharType="end"/>
      </w:r>
      <w:r>
        <w:rPr>
          <w:rFonts w:ascii="Times New Roman" w:hAnsi="Times New Roman" w:cs="Times New Roman"/>
          <w:lang w:val="en-US"/>
        </w:rPr>
        <w:t xml:space="preserve">.  </w:t>
      </w:r>
      <w:r w:rsidR="003B0DE6">
        <w:rPr>
          <w:rFonts w:ascii="Times New Roman" w:hAnsi="Times New Roman" w:cs="Times New Roman"/>
          <w:lang w:val="en-US"/>
        </w:rPr>
        <w:t xml:space="preserve">The expectations of subjects in social dilemmas have been proved to respond to changes in the framing of the game </w:t>
      </w:r>
      <w:r w:rsidR="004B61E3">
        <w:rPr>
          <w:rFonts w:ascii="Times New Roman" w:hAnsi="Times New Roman" w:cs="Times New Roman"/>
          <w:lang w:val="en-US"/>
        </w:rPr>
        <w:fldChar w:fldCharType="begin"/>
      </w:r>
      <w:r w:rsidR="004B61E3">
        <w:rPr>
          <w:rFonts w:ascii="Times New Roman" w:hAnsi="Times New Roman" w:cs="Times New Roman"/>
          <w:lang w:val="en-US"/>
        </w:rPr>
        <w:instrText xml:space="preserve"> ADDIN ZOTERO_ITEM CSL_CITATION {"citationID":"Zi3bwaPP","properties":{"formattedCitation":"(Dufwenberg et al. 2011)","plainCitation":"(Dufwenberg et al. 2011)","noteIndex":0},"citationItems":[{"id":649,"uris":["http://zotero.org/users/3065856/items/6I73VCV2"],"uri":["http://zotero.org/users/3065856/items/6I73VCV2"],"itemData":{"id":649,"type":"article-journal","title":"The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Behavior","author":[{"family":"Dufwenberg","given":"Martin"},{"family":"Gächter","given":"Simon"},{"family":"Hennig-Schmidt","given":"Heike"}],"issued":{"date-parts":[["2011",11,1]]}}}],"schema":"https://github.com/citation-style-language/schema/raw/master/csl-citation.json"} </w:instrText>
      </w:r>
      <w:r w:rsidR="004B61E3">
        <w:rPr>
          <w:rFonts w:ascii="Times New Roman" w:hAnsi="Times New Roman" w:cs="Times New Roman"/>
          <w:lang w:val="en-US"/>
        </w:rPr>
        <w:fldChar w:fldCharType="separate"/>
      </w:r>
      <w:r w:rsidR="004B61E3" w:rsidRPr="008236A6">
        <w:rPr>
          <w:rFonts w:ascii="Times New Roman" w:hAnsi="Times New Roman" w:cs="Times New Roman"/>
          <w:lang w:val="en-US"/>
        </w:rPr>
        <w:t>(Dufwenberg et al. 2011)</w:t>
      </w:r>
      <w:r w:rsidR="004B61E3">
        <w:rPr>
          <w:rFonts w:ascii="Times New Roman" w:hAnsi="Times New Roman" w:cs="Times New Roman"/>
          <w:lang w:val="en-US"/>
        </w:rPr>
        <w:fldChar w:fldCharType="end"/>
      </w:r>
      <w:r w:rsidR="004B61E3">
        <w:rPr>
          <w:rFonts w:ascii="Times New Roman" w:hAnsi="Times New Roman" w:cs="Times New Roman"/>
          <w:lang w:val="en-US"/>
        </w:rPr>
        <w:t xml:space="preserve">. </w:t>
      </w:r>
      <w:r w:rsidR="00C645B3">
        <w:rPr>
          <w:rFonts w:ascii="Times New Roman" w:hAnsi="Times New Roman" w:cs="Times New Roman"/>
          <w:lang w:val="en-US"/>
        </w:rPr>
        <w:t xml:space="preserve">This suggests that, on average, expectations of cooperation at the beginning of the game were higher </w:t>
      </w:r>
      <w:r w:rsidR="000905DF">
        <w:rPr>
          <w:rFonts w:ascii="Times New Roman" w:hAnsi="Times New Roman" w:cs="Times New Roman"/>
          <w:lang w:val="en-US"/>
        </w:rPr>
        <w:t>under</w:t>
      </w:r>
      <w:r w:rsidR="00C645B3">
        <w:rPr>
          <w:rFonts w:ascii="Times New Roman" w:hAnsi="Times New Roman" w:cs="Times New Roman"/>
          <w:lang w:val="en-US"/>
        </w:rPr>
        <w:t xml:space="preserve"> the loco frame than </w:t>
      </w:r>
      <w:r w:rsidR="000905DF">
        <w:rPr>
          <w:rFonts w:ascii="Times New Roman" w:hAnsi="Times New Roman" w:cs="Times New Roman"/>
          <w:lang w:val="en-US"/>
        </w:rPr>
        <w:t>under</w:t>
      </w:r>
      <w:r w:rsidR="00C645B3">
        <w:rPr>
          <w:rFonts w:ascii="Times New Roman" w:hAnsi="Times New Roman" w:cs="Times New Roman"/>
          <w:lang w:val="en-US"/>
        </w:rPr>
        <w:t xml:space="preserve"> the hake frame for members of high-performance associations</w:t>
      </w:r>
      <w:r w:rsidR="004B61E3">
        <w:rPr>
          <w:rFonts w:ascii="Times New Roman" w:hAnsi="Times New Roman" w:cs="Times New Roman"/>
          <w:lang w:val="en-US"/>
        </w:rPr>
        <w:t>.</w:t>
      </w:r>
      <w:r w:rsidR="00C645B3">
        <w:rPr>
          <w:rFonts w:ascii="Times New Roman" w:hAnsi="Times New Roman" w:cs="Times New Roman"/>
          <w:lang w:val="en-US"/>
        </w:rPr>
        <w:t xml:space="preserve"> These differences in expectations are likely shaped by their real-life experience harvesting loco under an effective CEAR while fishing hake under </w:t>
      </w:r>
      <w:r w:rsidR="00C645B3" w:rsidRPr="00977FA6">
        <w:rPr>
          <w:rFonts w:ascii="Times New Roman" w:hAnsi="Times New Roman" w:cs="Times New Roman"/>
          <w:i/>
          <w:lang w:val="en-US"/>
        </w:rPr>
        <w:t>pseudo</w:t>
      </w:r>
      <w:r w:rsidR="00C645B3">
        <w:rPr>
          <w:rFonts w:ascii="Times New Roman" w:hAnsi="Times New Roman" w:cs="Times New Roman"/>
          <w:i/>
          <w:lang w:val="en-US"/>
        </w:rPr>
        <w:t xml:space="preserve"> </w:t>
      </w:r>
      <w:r w:rsidR="00C645B3" w:rsidRPr="00B90330">
        <w:rPr>
          <w:rFonts w:ascii="Times New Roman" w:hAnsi="Times New Roman" w:cs="Times New Roman"/>
          <w:lang w:val="en-US"/>
        </w:rPr>
        <w:t>OA</w:t>
      </w:r>
      <w:r w:rsidR="00C645B3">
        <w:rPr>
          <w:rFonts w:ascii="Times New Roman" w:hAnsi="Times New Roman" w:cs="Times New Roman"/>
          <w:lang w:val="en-US"/>
        </w:rPr>
        <w:t xml:space="preserve"> </w:t>
      </w:r>
      <w:r w:rsidR="00C645B3">
        <w:rPr>
          <w:rFonts w:ascii="Times New Roman" w:hAnsi="Times New Roman" w:cs="Times New Roman"/>
          <w:lang w:val="en-US"/>
        </w:rPr>
        <w:fldChar w:fldCharType="begin"/>
      </w:r>
      <w:r w:rsidR="00C645B3">
        <w:rPr>
          <w:rFonts w:ascii="Times New Roman" w:hAnsi="Times New Roman" w:cs="Times New Roman"/>
          <w:lang w:val="en-US"/>
        </w:rPr>
        <w:instrText xml:space="preserve"> ADDIN ZOTERO_ITEM CSL_CITATION {"citationID":"wQyrDEyj","properties":{"formattedCitation":"(C\\uc0\\u225{}rdenas &amp; Ostrom 2004)","plainCitation":"(Cárdenas &amp; Ostrom 2004)","noteIndex":0},"citationItems":[{"id":1099,"uris":["http://zotero.org/users/3065856/items/7IGMS47S"],"uri":["http://zotero.org/users/3065856/items/7IGMS47S"],"itemData":{"id":1099,"type":"article-journal","title":"What do people bring into the game? Experiments in the field about cooperation in the commons","container-title":"Agricultural Systems","collection-title":"Methods for Studying Collective Action in Rural Development","page":"307-326","volume":"82","issue":"3","source":"ScienceDirect","abstract":"Experimental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dilemmas.","DOI":"10.1016/j.agsy.2004.07.008","ISSN":"0308-521X","title-short":"What do people bring into the game?","journalAbbreviation":"Agricultural Systems","author":[{"family":"Cárdenas","given":"Juan-Camilo"},{"family":"Ostrom","given":"Elinor"}],"issued":{"date-parts":[["2004",12,1]]}}}],"schema":"https://github.com/citation-style-language/schema/raw/master/csl-citation.json"} </w:instrText>
      </w:r>
      <w:r w:rsidR="00C645B3">
        <w:rPr>
          <w:rFonts w:ascii="Times New Roman" w:hAnsi="Times New Roman" w:cs="Times New Roman"/>
          <w:lang w:val="en-US"/>
        </w:rPr>
        <w:fldChar w:fldCharType="separate"/>
      </w:r>
      <w:r w:rsidR="00C645B3" w:rsidRPr="00C66415">
        <w:rPr>
          <w:rFonts w:ascii="Times New Roman" w:hAnsi="Times New Roman" w:cs="Times New Roman"/>
          <w:szCs w:val="24"/>
          <w:lang w:val="en-US"/>
        </w:rPr>
        <w:t>(Cárdenas &amp; Ostrom 2004)</w:t>
      </w:r>
      <w:r w:rsidR="00C645B3">
        <w:rPr>
          <w:rFonts w:ascii="Times New Roman" w:hAnsi="Times New Roman" w:cs="Times New Roman"/>
          <w:lang w:val="en-US"/>
        </w:rPr>
        <w:fldChar w:fldCharType="end"/>
      </w:r>
      <w:r w:rsidR="00C645B3">
        <w:rPr>
          <w:rFonts w:ascii="Times New Roman" w:hAnsi="Times New Roman" w:cs="Times New Roman"/>
          <w:lang w:val="en-US"/>
        </w:rPr>
        <w:t xml:space="preserve">.  </w:t>
      </w:r>
    </w:p>
    <w:p w14:paraId="4CC9C43C" w14:textId="20CAF703" w:rsidR="00D10797" w:rsidRDefault="00302F1F" w:rsidP="00C4278A">
      <w:pPr>
        <w:spacing w:line="480" w:lineRule="auto"/>
        <w:rPr>
          <w:rFonts w:ascii="Times New Roman" w:hAnsi="Times New Roman" w:cs="Times New Roman"/>
          <w:lang w:val="en-US"/>
        </w:rPr>
      </w:pPr>
      <w:r>
        <w:rPr>
          <w:rFonts w:ascii="Times New Roman" w:hAnsi="Times New Roman" w:cs="Times New Roman"/>
          <w:lang w:val="en-US"/>
        </w:rPr>
        <w:t xml:space="preserve">Engagement in costly peer-enforcement </w:t>
      </w:r>
      <w:r w:rsidR="003E2C9E">
        <w:rPr>
          <w:rFonts w:ascii="Times New Roman" w:hAnsi="Times New Roman" w:cs="Times New Roman"/>
          <w:lang w:val="en-US"/>
        </w:rPr>
        <w:t>has been</w:t>
      </w:r>
      <w:r>
        <w:rPr>
          <w:rFonts w:ascii="Times New Roman" w:hAnsi="Times New Roman" w:cs="Times New Roman"/>
          <w:lang w:val="en-US"/>
        </w:rPr>
        <w:t xml:space="preserve"> widely evidenced in social dilemmas</w:t>
      </w:r>
      <w:r w:rsidR="008570D9">
        <w:rPr>
          <w:rFonts w:ascii="Times New Roman" w:hAnsi="Times New Roman" w:cs="Times New Roman"/>
          <w:lang w:val="en-US"/>
        </w:rPr>
        <w:t xml:space="preserve"> </w:t>
      </w:r>
      <w:r w:rsidR="009B1930">
        <w:rPr>
          <w:rFonts w:ascii="Times New Roman" w:hAnsi="Times New Roman" w:cs="Times New Roman"/>
          <w:lang w:val="en-US"/>
        </w:rPr>
        <w:fldChar w:fldCharType="begin"/>
      </w:r>
      <w:r w:rsidR="00BE0A7F">
        <w:rPr>
          <w:rFonts w:ascii="Times New Roman" w:hAnsi="Times New Roman" w:cs="Times New Roman"/>
          <w:lang w:val="en-US"/>
        </w:rPr>
        <w:instrText xml:space="preserve"> ADDIN ZOTERO_ITEM CSL_CITATION {"citationID":"l2lfMJzW","properties":{"formattedCitation":"(Ostrom et al. 1992; Yamagishi 1986)","plainCitation":"(Ostrom et al. 1992; Yamagishi 1986)","noteIndex":0},"citationItems":[{"id":526,"uris":["http://zotero.org/users/3065856/items/K976ATKP"],"uri":["http://zotero.org/users/3065856/items/K976ATKP"],"itemData":{"id":526,"type":"article-journal","title":"Covenants With and Without a Sword: Self-Governance is Possible","container-title":"The American Political Science Review","page":"404-417","volume":"86","issue":"2","source":"JSTOR","abstract":"Contemporary political theory often assumes that individuals cannot make credible commitments where substantial temptations exist to break them unless such commitments are enforced by an external agent. One such situation may occur in relation to common pool resources, which are natural or man-made resources whose yield is subtractable and whose exclusion is nontrivial (but not necessarily impossible). Examples include fisheries, forests, grazing ranges, irrigation systems, and groundwater basins. Empirical evidence, however, suggests that appropriators in common pool resources develop credible commitments in many cases without relying on external authorities. We present findings from a series of experiments exploring (1) covenants alone (both one-shot and repeated communication opportunities); (2) swords alone (repeated opportunities to sanction each other); and (3) covenants combined with an internal sword (one-shot communication followed by repeated opportunities to sanction each other).","DOI":"10.2307/1964229","ISSN":"0003-0554","title-short":"Covenants With and Without a Sword","author":[{"family":"Ostrom","given":"Elinor"},{"family":"Walker","given":"James"},{"family":"Gardner","given":"Roy"}],"issued":{"date-parts":[["1992"]]}}},{"id":3541,"uris":["http://zotero.org/users/3065856/items/WK9ADFKJ"],"uri":["http://zotero.org/users/3065856/items/WK9ADFKJ"],"itemData":{"id":3541,"type":"article-journal","title":"The provision of a sanctioning system as a public good.","container-title":"Journal of Personality and Social Psychology","page":"110-116","volume":"51","issue":"1","abstract":"Discusses the limitations of the rational-structural and goal/expectation approaches to the problem of public goods (PGs), presents a new approach—the structural goal/expectation approach—intended to overcome these limitations, and tested 4 predictions derived from the new approach in a study of 48 4-person groups of undergraduates. According to this new approach, members who have realized the undesirable consequence of free riding and the importance of mutual cooperation will cooperate to establish a sanctioning system that assures other members' cooperation instead of trying to induce other members into mutual cooperation directly through cooperative actions. One important condition for their voluntary cooperation in the establishment of a sanctioning system is their realization that voluntarily based cooperation is impossible. In the study, each member of the group was given resource money that they could keep for themselves or contribute to the provision of a PG. The increase in the personal benefit due to one's contribution was reduced to zero, and Ss were not allowed to see each other in person. Some groups were given opportunities to develop a negative sanctioning system that punished the least cooperative group member. The level of punishment depended on the total amount of contribution made by the group members to the sanctioning system, which was separate from the contribution to the original PG. Results support the approach's predictions.","author":[{"family":"Yamagishi","given":"Toshio"}],"issued":{"date-parts":[["1986"]]}}}],"schema":"https://github.com/citation-style-language/schema/raw/master/csl-citation.json"} </w:instrText>
      </w:r>
      <w:r w:rsidR="009B1930">
        <w:rPr>
          <w:rFonts w:ascii="Times New Roman" w:hAnsi="Times New Roman" w:cs="Times New Roman"/>
          <w:lang w:val="en-US"/>
        </w:rPr>
        <w:fldChar w:fldCharType="separate"/>
      </w:r>
      <w:r w:rsidR="00BE0A7F" w:rsidRPr="008236A6">
        <w:rPr>
          <w:rFonts w:ascii="Times New Roman" w:hAnsi="Times New Roman" w:cs="Times New Roman"/>
          <w:lang w:val="en-US"/>
        </w:rPr>
        <w:t>(Ostrom et al. 1992; Yamagishi 1986)</w:t>
      </w:r>
      <w:r w:rsidR="009B1930">
        <w:rPr>
          <w:rFonts w:ascii="Times New Roman" w:hAnsi="Times New Roman" w:cs="Times New Roman"/>
          <w:lang w:val="en-US"/>
        </w:rPr>
        <w:fldChar w:fldCharType="end"/>
      </w:r>
      <w:r w:rsidR="009B1930">
        <w:rPr>
          <w:rFonts w:ascii="Times New Roman" w:hAnsi="Times New Roman" w:cs="Times New Roman"/>
          <w:lang w:val="en-US"/>
        </w:rPr>
        <w:t xml:space="preserve">. </w:t>
      </w:r>
      <w:r>
        <w:rPr>
          <w:rFonts w:ascii="Times New Roman" w:hAnsi="Times New Roman" w:cs="Times New Roman"/>
          <w:lang w:val="en-US"/>
        </w:rPr>
        <w:t xml:space="preserve">In our experiment, fishers engage in costly peer-enforcement independently of the frame of the game or the type of association they belong to. </w:t>
      </w:r>
      <w:r w:rsidR="00617AE1">
        <w:rPr>
          <w:rFonts w:ascii="Times New Roman" w:hAnsi="Times New Roman" w:cs="Times New Roman"/>
          <w:lang w:val="en-US"/>
        </w:rPr>
        <w:t>Yet, t</w:t>
      </w:r>
      <w:r w:rsidR="0001660B">
        <w:rPr>
          <w:rFonts w:ascii="Times New Roman" w:hAnsi="Times New Roman" w:cs="Times New Roman"/>
          <w:lang w:val="en-US"/>
        </w:rPr>
        <w:t>he</w:t>
      </w:r>
      <w:r w:rsidR="000670FC">
        <w:rPr>
          <w:rFonts w:ascii="Times New Roman" w:hAnsi="Times New Roman" w:cs="Times New Roman"/>
          <w:lang w:val="en-US"/>
        </w:rPr>
        <w:t xml:space="preserve"> frame</w:t>
      </w:r>
      <w:r w:rsidR="003321ED">
        <w:rPr>
          <w:rFonts w:ascii="Times New Roman" w:hAnsi="Times New Roman" w:cs="Times New Roman"/>
          <w:lang w:val="en-US"/>
        </w:rPr>
        <w:t xml:space="preserve"> </w:t>
      </w:r>
      <w:r w:rsidR="0049201B">
        <w:rPr>
          <w:rFonts w:ascii="Times New Roman" w:hAnsi="Times New Roman" w:cs="Times New Roman"/>
          <w:lang w:val="en-US"/>
        </w:rPr>
        <w:t xml:space="preserve">mimicking CEAR increased </w:t>
      </w:r>
      <w:r w:rsidR="003321ED">
        <w:rPr>
          <w:rFonts w:ascii="Times New Roman" w:hAnsi="Times New Roman" w:cs="Times New Roman"/>
          <w:lang w:val="en-US"/>
        </w:rPr>
        <w:t xml:space="preserve">the probability of </w:t>
      </w:r>
      <w:r w:rsidR="00F62F07">
        <w:rPr>
          <w:rFonts w:ascii="Times New Roman" w:hAnsi="Times New Roman" w:cs="Times New Roman"/>
          <w:lang w:val="en-US"/>
        </w:rPr>
        <w:t xml:space="preserve">reporting </w:t>
      </w:r>
      <w:r w:rsidR="002A65A3">
        <w:rPr>
          <w:rFonts w:ascii="Times New Roman" w:hAnsi="Times New Roman" w:cs="Times New Roman"/>
          <w:lang w:val="en-US"/>
        </w:rPr>
        <w:t xml:space="preserve">infractions </w:t>
      </w:r>
      <w:r w:rsidR="0049201B">
        <w:rPr>
          <w:rFonts w:ascii="Times New Roman" w:hAnsi="Times New Roman" w:cs="Times New Roman"/>
          <w:lang w:val="en-US"/>
        </w:rPr>
        <w:t xml:space="preserve">only </w:t>
      </w:r>
      <w:r w:rsidR="003321ED">
        <w:rPr>
          <w:rFonts w:ascii="Times New Roman" w:hAnsi="Times New Roman" w:cs="Times New Roman"/>
          <w:lang w:val="en-US"/>
        </w:rPr>
        <w:t>in</w:t>
      </w:r>
      <w:r w:rsidR="000670FC">
        <w:rPr>
          <w:rFonts w:ascii="Times New Roman" w:hAnsi="Times New Roman" w:cs="Times New Roman"/>
          <w:lang w:val="en-US"/>
        </w:rPr>
        <w:t xml:space="preserve"> high-performance associations</w:t>
      </w:r>
      <w:r w:rsidR="00BB1CBE">
        <w:rPr>
          <w:rFonts w:ascii="Times New Roman" w:hAnsi="Times New Roman" w:cs="Times New Roman"/>
          <w:lang w:val="en-US"/>
        </w:rPr>
        <w:t>.</w:t>
      </w:r>
      <w:r w:rsidR="00994785">
        <w:rPr>
          <w:rFonts w:ascii="Times New Roman" w:hAnsi="Times New Roman" w:cs="Times New Roman"/>
          <w:lang w:val="en-US"/>
        </w:rPr>
        <w:t xml:space="preserve"> </w:t>
      </w:r>
      <w:r w:rsidR="00F75EBE">
        <w:rPr>
          <w:rFonts w:ascii="Times New Roman" w:hAnsi="Times New Roman" w:cs="Times New Roman"/>
          <w:lang w:val="en-US"/>
        </w:rPr>
        <w:t>C</w:t>
      </w:r>
      <w:r w:rsidR="00F75EBE" w:rsidRPr="00CE5C36">
        <w:rPr>
          <w:rFonts w:ascii="Times New Roman" w:hAnsi="Times New Roman" w:cs="Times New Roman"/>
          <w:lang w:val="en-US"/>
        </w:rPr>
        <w:t xml:space="preserve">ostly </w:t>
      </w:r>
      <w:r w:rsidR="00F75EBE" w:rsidRPr="00CE5C36">
        <w:rPr>
          <w:rFonts w:ascii="Times New Roman" w:hAnsi="Times New Roman" w:cs="Times New Roman"/>
          <w:lang w:val="en-US"/>
        </w:rPr>
        <w:lastRenderedPageBreak/>
        <w:t xml:space="preserve">punishment in social dilemmas </w:t>
      </w:r>
      <w:r w:rsidR="00F75EBE">
        <w:rPr>
          <w:rFonts w:ascii="Times New Roman" w:hAnsi="Times New Roman" w:cs="Times New Roman"/>
          <w:lang w:val="en-US"/>
        </w:rPr>
        <w:t xml:space="preserve">has been interpreted </w:t>
      </w:r>
      <w:r w:rsidR="00F75EBE" w:rsidRPr="00CE5C36">
        <w:rPr>
          <w:rFonts w:ascii="Times New Roman" w:hAnsi="Times New Roman" w:cs="Times New Roman"/>
          <w:lang w:val="en-US"/>
        </w:rPr>
        <w:t>as</w:t>
      </w:r>
      <w:r w:rsidR="00F75EBE">
        <w:rPr>
          <w:rFonts w:ascii="Times New Roman" w:hAnsi="Times New Roman" w:cs="Times New Roman"/>
          <w:lang w:val="en-US"/>
        </w:rPr>
        <w:t xml:space="preserve"> a</w:t>
      </w:r>
      <w:r w:rsidR="00F75EBE" w:rsidRPr="00CE5C36">
        <w:rPr>
          <w:rFonts w:ascii="Times New Roman" w:hAnsi="Times New Roman" w:cs="Times New Roman"/>
          <w:lang w:val="en-US"/>
        </w:rPr>
        <w:t xml:space="preserve"> </w:t>
      </w:r>
      <w:r w:rsidR="00F75EBE">
        <w:rPr>
          <w:rFonts w:ascii="Times New Roman" w:hAnsi="Times New Roman" w:cs="Times New Roman"/>
          <w:lang w:val="en-US"/>
        </w:rPr>
        <w:t xml:space="preserve">sign of adherence to a </w:t>
      </w:r>
      <w:r w:rsidR="00F75EBE" w:rsidRPr="00CE5C36">
        <w:rPr>
          <w:rFonts w:ascii="Times New Roman" w:hAnsi="Times New Roman" w:cs="Times New Roman"/>
          <w:lang w:val="en-US"/>
        </w:rPr>
        <w:t>social norm</w:t>
      </w:r>
      <w:r w:rsidR="00F75EBE">
        <w:rPr>
          <w:rFonts w:ascii="Times New Roman" w:hAnsi="Times New Roman" w:cs="Times New Roman"/>
          <w:lang w:val="en-US"/>
        </w:rPr>
        <w:t xml:space="preserve"> of</w:t>
      </w:r>
      <w:r w:rsidR="00F75EBE" w:rsidRPr="00CE5C36">
        <w:rPr>
          <w:rFonts w:ascii="Times New Roman" w:hAnsi="Times New Roman" w:cs="Times New Roman"/>
          <w:lang w:val="en-US"/>
        </w:rPr>
        <w:t xml:space="preserve"> cooperation </w:t>
      </w:r>
      <w:r w:rsidR="00F75EBE">
        <w:rPr>
          <w:rFonts w:ascii="Times New Roman" w:hAnsi="Times New Roman" w:cs="Times New Roman"/>
          <w:lang w:val="en-US"/>
        </w:rPr>
        <w:fldChar w:fldCharType="begin"/>
      </w:r>
      <w:r w:rsidR="00F75EBE">
        <w:rPr>
          <w:rFonts w:ascii="Times New Roman" w:hAnsi="Times New Roman" w:cs="Times New Roman"/>
          <w:lang w:val="en-US"/>
        </w:rPr>
        <w:instrText xml:space="preserve"> ADDIN ZOTERO_ITEM CSL_CITATION {"citationID":"n24JH7dH","properties":{"formattedCitation":"(Fehr et al. 2002; Fehr &amp; Schurtenberger 2018)","plainCitation":"(Fehr et al. 2002; Fehr &amp; Schurtenberger 2018)","noteIndex":0},"citationItems":[{"id":1094,"uris":["http://zotero.org/users/3065856/items/JZGFS7KA"],"uri":["http://zotero.org/users/3065856/items/JZGFS7KA"],"itemData":{"id":1094,"type":"article-journal","title":"Strong reciprocity, human cooperation, and the enforcement of social norms","container-title":"Human Nature","page":"1-25","volume":"13","issue":"1","source":"link.springer.com","abstract":"This paper provides strong evidence challenging the self-interest assumption that dominates the behavioral sciences and much evolutionary thinking. The evidence indicates that many people have a tendency to voluntarily cooperate, if treated fairly, and to punish noncooperators. We call this behavioral propensity “strong reciprocity” and show empirically that it can lead to almost universal cooperation in circumstances in which purely self-interested behavior would cause a complete breakdown of cooperation. In addition, we show that people are willing to punish those who behaved unfairly towards a third person or who defected in a Prisoner’s Dilemma game with a third person. This suggests that strong reciprocity is a powerful device for the enforcement of social norms involving, for example, food sharing or collective action. Strong reciprocity cannot be rationalized as an adaptive trait by the leading evolutionary theories of human cooperation (in other words, kin selection, reciprocal altruism, indirect reciprocity, and costly signaling theory). However, multilevel selection theories of cultural evolution are consistent with strong reciprocity.","DOI":"10.1007/s12110-002-1012-7","ISSN":"1045-6767, 1936-4776","journalAbbreviation":"Hum Nat","language":"en","author":[{"family":"Fehr","given":"Ernst"},{"family":"Fischbacher","given":"Urs"},{"family":"Gächter","given":"Simon"}],"issued":{"date-parts":[["2002",3,1]]}}},{"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schema":"https://github.com/citation-style-language/schema/raw/master/csl-citation.json"} </w:instrText>
      </w:r>
      <w:r w:rsidR="00F75EBE">
        <w:rPr>
          <w:rFonts w:ascii="Times New Roman" w:hAnsi="Times New Roman" w:cs="Times New Roman"/>
          <w:lang w:val="en-US"/>
        </w:rPr>
        <w:fldChar w:fldCharType="separate"/>
      </w:r>
      <w:r w:rsidR="00F75EBE" w:rsidRPr="00C66415">
        <w:rPr>
          <w:rFonts w:ascii="Times New Roman" w:hAnsi="Times New Roman" w:cs="Times New Roman"/>
          <w:lang w:val="en-US"/>
        </w:rPr>
        <w:t>(Fehr et al. 2002; Fehr &amp; Schurtenberger 2018)</w:t>
      </w:r>
      <w:r w:rsidR="00F75EBE">
        <w:rPr>
          <w:rFonts w:ascii="Times New Roman" w:hAnsi="Times New Roman" w:cs="Times New Roman"/>
          <w:lang w:val="en-US"/>
        </w:rPr>
        <w:fldChar w:fldCharType="end"/>
      </w:r>
      <w:r w:rsidR="00F75EBE" w:rsidRPr="00CE5C36">
        <w:rPr>
          <w:rFonts w:ascii="Times New Roman" w:hAnsi="Times New Roman" w:cs="Times New Roman"/>
          <w:lang w:val="en-US"/>
        </w:rPr>
        <w:t xml:space="preserve">. </w:t>
      </w:r>
      <w:r w:rsidR="00EA6F74">
        <w:rPr>
          <w:rFonts w:ascii="Times New Roman" w:hAnsi="Times New Roman" w:cs="Times New Roman"/>
          <w:lang w:val="en-US"/>
        </w:rPr>
        <w:t xml:space="preserve">Therefore, our results would suggest that </w:t>
      </w:r>
      <w:r w:rsidR="00CE5C36" w:rsidRPr="00CE5C36">
        <w:rPr>
          <w:rFonts w:ascii="Times New Roman" w:hAnsi="Times New Roman" w:cs="Times New Roman"/>
          <w:lang w:val="en-US"/>
        </w:rPr>
        <w:t xml:space="preserve">high-performance associations present stronger </w:t>
      </w:r>
      <w:r w:rsidR="00EA6F74">
        <w:rPr>
          <w:rFonts w:ascii="Times New Roman" w:hAnsi="Times New Roman" w:cs="Times New Roman"/>
          <w:lang w:val="en-US"/>
        </w:rPr>
        <w:t>cooperation norms</w:t>
      </w:r>
      <w:r w:rsidR="00E845BE">
        <w:rPr>
          <w:rFonts w:ascii="Times New Roman" w:hAnsi="Times New Roman" w:cs="Times New Roman"/>
          <w:lang w:val="en-US"/>
        </w:rPr>
        <w:t xml:space="preserve"> in the context of harvesting loco</w:t>
      </w:r>
      <w:r w:rsidR="002D34EE">
        <w:rPr>
          <w:rFonts w:ascii="Times New Roman" w:hAnsi="Times New Roman" w:cs="Times New Roman"/>
          <w:lang w:val="en-US"/>
        </w:rPr>
        <w:t xml:space="preserve"> under CEAR</w:t>
      </w:r>
      <w:r w:rsidR="00E845BE">
        <w:rPr>
          <w:rFonts w:ascii="Times New Roman" w:hAnsi="Times New Roman" w:cs="Times New Roman"/>
          <w:lang w:val="en-US"/>
        </w:rPr>
        <w:t xml:space="preserve"> than when fishing hake</w:t>
      </w:r>
      <w:r w:rsidR="002D34EE">
        <w:rPr>
          <w:rFonts w:ascii="Times New Roman" w:hAnsi="Times New Roman" w:cs="Times New Roman"/>
          <w:lang w:val="en-US"/>
        </w:rPr>
        <w:t xml:space="preserve"> under </w:t>
      </w:r>
      <w:r w:rsidR="002D34EE" w:rsidRPr="002D34EE">
        <w:rPr>
          <w:rFonts w:ascii="Times New Roman" w:hAnsi="Times New Roman" w:cs="Times New Roman"/>
          <w:i/>
          <w:iCs/>
          <w:lang w:val="en-US"/>
        </w:rPr>
        <w:t>pseudo</w:t>
      </w:r>
      <w:r w:rsidR="002D34EE">
        <w:rPr>
          <w:rFonts w:ascii="Times New Roman" w:hAnsi="Times New Roman" w:cs="Times New Roman"/>
          <w:lang w:val="en-US"/>
        </w:rPr>
        <w:t xml:space="preserve"> OA</w:t>
      </w:r>
      <w:r w:rsidR="00CE5C36" w:rsidRPr="00CE5C36">
        <w:rPr>
          <w:rFonts w:ascii="Times New Roman" w:hAnsi="Times New Roman" w:cs="Times New Roman"/>
          <w:lang w:val="en-US"/>
        </w:rPr>
        <w:t>.</w:t>
      </w:r>
      <w:r w:rsidR="004519D6">
        <w:rPr>
          <w:rFonts w:ascii="Times New Roman" w:hAnsi="Times New Roman" w:cs="Times New Roman"/>
          <w:lang w:val="en-US"/>
        </w:rPr>
        <w:t xml:space="preserve"> </w:t>
      </w:r>
      <w:r w:rsidR="009B6679">
        <w:rPr>
          <w:rFonts w:ascii="Times New Roman" w:hAnsi="Times New Roman" w:cs="Times New Roman"/>
          <w:lang w:val="en-US"/>
        </w:rPr>
        <w:t xml:space="preserve">By contrast, </w:t>
      </w:r>
      <w:r w:rsidR="00EA6F74">
        <w:rPr>
          <w:rFonts w:ascii="Times New Roman" w:hAnsi="Times New Roman" w:cs="Times New Roman"/>
          <w:lang w:val="en-US"/>
        </w:rPr>
        <w:t xml:space="preserve">in </w:t>
      </w:r>
      <w:r w:rsidR="004519D6">
        <w:rPr>
          <w:rFonts w:ascii="Times New Roman" w:hAnsi="Times New Roman" w:cs="Times New Roman"/>
          <w:lang w:val="en-US"/>
        </w:rPr>
        <w:t xml:space="preserve">low-performance associations cooperation </w:t>
      </w:r>
      <w:r w:rsidR="00EA6F74">
        <w:rPr>
          <w:rFonts w:ascii="Times New Roman" w:hAnsi="Times New Roman" w:cs="Times New Roman"/>
          <w:lang w:val="en-US"/>
        </w:rPr>
        <w:t xml:space="preserve">norms seem weak in </w:t>
      </w:r>
      <w:r w:rsidR="004519D6">
        <w:rPr>
          <w:rFonts w:ascii="Times New Roman" w:hAnsi="Times New Roman" w:cs="Times New Roman"/>
          <w:lang w:val="en-US"/>
        </w:rPr>
        <w:t xml:space="preserve"> both contexts.</w:t>
      </w:r>
      <w:r w:rsidR="00187B7F">
        <w:rPr>
          <w:rFonts w:ascii="Times New Roman" w:hAnsi="Times New Roman" w:cs="Times New Roman"/>
          <w:lang w:val="en-US"/>
        </w:rPr>
        <w:t xml:space="preserve"> </w:t>
      </w:r>
      <w:r w:rsidR="006E6EB2">
        <w:rPr>
          <w:rFonts w:ascii="Times New Roman" w:hAnsi="Times New Roman" w:cs="Times New Roman"/>
          <w:lang w:val="en-US"/>
        </w:rPr>
        <w:t>CEAR provide conditions for the emergence of cooperative norms relative to OA</w:t>
      </w:r>
      <w:ins w:id="7" w:author="Ignacia Rivera" w:date="2019-11-06T10:35:00Z">
        <w:r w:rsidR="002A65A3">
          <w:rPr>
            <w:rFonts w:ascii="Times New Roman" w:hAnsi="Times New Roman" w:cs="Times New Roman"/>
            <w:lang w:val="en-US"/>
          </w:rPr>
          <w:t xml:space="preserve"> </w:t>
        </w:r>
      </w:ins>
      <w:r w:rsidR="002A65A3">
        <w:rPr>
          <w:rFonts w:ascii="Times New Roman" w:hAnsi="Times New Roman" w:cs="Times New Roman"/>
          <w:lang w:val="en-US"/>
        </w:rPr>
        <w:fldChar w:fldCharType="begin"/>
      </w:r>
      <w:r w:rsidR="002A65A3">
        <w:rPr>
          <w:rFonts w:ascii="Times New Roman" w:hAnsi="Times New Roman" w:cs="Times New Roman"/>
          <w:lang w:val="en-US"/>
        </w:rPr>
        <w:instrText xml:space="preserve"> ADDIN ZOTERO_ITEM CSL_CITATION {"citationID":"h0VufGW6","properties":{"formattedCitation":"(Ostrom 1998)","plainCitation":"(Ostrom 1998)","noteIndex":0},"citationItems":[{"id":1410,"uris":["http://zotero.org/users/3065856/items/ZPLQHCY6"],"uri":["http://zotero.org/users/3065856/items/ZPLQHCY6"],"itemData":{"id":1410,"type":"article-journal","title":"A Behavioral Approach to the Rational Choice Theory of Collective Action: Presidential Address, American Political Science Association, 1997","container-title":"The American Political Science Review","page":"1-22","volume":"92","issue":"1","source":"JSTOR","abstract":"Extensive empirical evidence and theoretical developments in multiple disciplines stimulate a need to expand the range of rational choice models to be used as a foundation for the study of social dilemmas and collective action. After an introduction to the problem of overcoming social dilemmas through collective action, the remainder of this article is divided into six sections. The first briefly reviews the theoretical predictions of currently accepted rational choice theory related to social dilemmas. The second section summarizes the challenges to the sole reliance on a complete model of rationality presented by extensive experimental research. In the third section, I discuss two major empirical findings that begin to show how individuals achieve results that are \"better than rational\" by building conditions where reciprocity, reputation, and trust can help to overcome the strong temptations of short-run self-interest. The fourth section raises the possibility of developing second-generation models of rationality, the fifth section develops an initial theoretical scenario, and the final section concludes by examining the implications of placing reciprocity, reputation, and trust at the core of an empirically tested, behavioral theory of collective action.","DOI":"10.2307/2585925","ISSN":"0003-0554","title-short":"A Behavioral Approach to the Rational Choice Theory of Collective Action","author":[{"family":"Ostrom","given":"Elinor"}],"issued":{"date-parts":[["1998"]]}}}],"schema":"https://github.com/citation-style-language/schema/raw/master/csl-citation.json"} </w:instrText>
      </w:r>
      <w:r w:rsidR="002A65A3">
        <w:rPr>
          <w:rFonts w:ascii="Times New Roman" w:hAnsi="Times New Roman" w:cs="Times New Roman"/>
          <w:lang w:val="en-US"/>
        </w:rPr>
        <w:fldChar w:fldCharType="separate"/>
      </w:r>
      <w:r w:rsidR="002A65A3" w:rsidRPr="002A65A3">
        <w:rPr>
          <w:rFonts w:ascii="Times New Roman" w:hAnsi="Times New Roman" w:cs="Times New Roman"/>
        </w:rPr>
        <w:t>(Ostrom 1998)</w:t>
      </w:r>
      <w:r w:rsidR="002A65A3">
        <w:rPr>
          <w:rFonts w:ascii="Times New Roman" w:hAnsi="Times New Roman" w:cs="Times New Roman"/>
          <w:lang w:val="en-US"/>
        </w:rPr>
        <w:fldChar w:fldCharType="end"/>
      </w:r>
      <w:r w:rsidR="006E6EB2">
        <w:rPr>
          <w:rFonts w:ascii="Times New Roman" w:hAnsi="Times New Roman" w:cs="Times New Roman"/>
          <w:lang w:val="en-US"/>
        </w:rPr>
        <w:t xml:space="preserve">, but their internalization and thus our ability to observe </w:t>
      </w:r>
      <w:r w:rsidR="002A65A3">
        <w:rPr>
          <w:rFonts w:ascii="Times New Roman" w:hAnsi="Times New Roman" w:cs="Times New Roman"/>
          <w:lang w:val="en-US"/>
        </w:rPr>
        <w:t xml:space="preserve">them </w:t>
      </w:r>
      <w:r w:rsidR="006E6EB2">
        <w:rPr>
          <w:rFonts w:ascii="Times New Roman" w:hAnsi="Times New Roman" w:cs="Times New Roman"/>
          <w:lang w:val="en-US"/>
        </w:rPr>
        <w:t xml:space="preserve">in the lab requires a history of success in the real world. </w:t>
      </w:r>
      <w:r w:rsidR="009B7E24">
        <w:rPr>
          <w:rFonts w:ascii="Times New Roman" w:hAnsi="Times New Roman" w:cs="Times New Roman"/>
          <w:lang w:val="en-US"/>
        </w:rPr>
        <w:t>R</w:t>
      </w:r>
      <w:r w:rsidR="00187B7F">
        <w:rPr>
          <w:rFonts w:ascii="Times New Roman" w:hAnsi="Times New Roman" w:cs="Times New Roman"/>
          <w:lang w:val="en-US"/>
        </w:rPr>
        <w:t>easons</w:t>
      </w:r>
      <w:r w:rsidR="009B7E24">
        <w:rPr>
          <w:rFonts w:ascii="Times New Roman" w:hAnsi="Times New Roman" w:cs="Times New Roman"/>
          <w:lang w:val="en-US"/>
        </w:rPr>
        <w:t xml:space="preserve"> for</w:t>
      </w:r>
      <w:r w:rsidR="00187B7F">
        <w:rPr>
          <w:rFonts w:ascii="Times New Roman" w:hAnsi="Times New Roman" w:cs="Times New Roman"/>
          <w:lang w:val="en-US"/>
        </w:rPr>
        <w:t xml:space="preserve"> </w:t>
      </w:r>
      <w:r w:rsidR="001B2BE5">
        <w:rPr>
          <w:rFonts w:ascii="Times New Roman" w:hAnsi="Times New Roman" w:cs="Times New Roman"/>
          <w:lang w:val="en-US"/>
        </w:rPr>
        <w:t xml:space="preserve">why </w:t>
      </w:r>
      <w:r w:rsidR="00D054A9">
        <w:rPr>
          <w:rFonts w:ascii="Times New Roman" w:hAnsi="Times New Roman" w:cs="Times New Roman"/>
          <w:lang w:val="en-US"/>
        </w:rPr>
        <w:t xml:space="preserve">only </w:t>
      </w:r>
      <w:r w:rsidR="001B2BE5">
        <w:rPr>
          <w:rFonts w:ascii="Times New Roman" w:hAnsi="Times New Roman" w:cs="Times New Roman"/>
          <w:lang w:val="en-US"/>
        </w:rPr>
        <w:t>some groups would</w:t>
      </w:r>
      <w:r w:rsidR="00671F35">
        <w:rPr>
          <w:rFonts w:ascii="Times New Roman" w:hAnsi="Times New Roman" w:cs="Times New Roman"/>
          <w:lang w:val="en-US"/>
        </w:rPr>
        <w:t xml:space="preserve"> develop </w:t>
      </w:r>
      <w:r w:rsidR="00186D3B">
        <w:rPr>
          <w:rFonts w:ascii="Times New Roman" w:hAnsi="Times New Roman" w:cs="Times New Roman"/>
          <w:lang w:val="en-US"/>
        </w:rPr>
        <w:t>cooperation norms under</w:t>
      </w:r>
      <w:r w:rsidR="001B2BE5">
        <w:rPr>
          <w:rFonts w:ascii="Times New Roman" w:hAnsi="Times New Roman" w:cs="Times New Roman"/>
          <w:lang w:val="en-US"/>
        </w:rPr>
        <w:t xml:space="preserve"> CEAR </w:t>
      </w:r>
      <w:r w:rsidR="00CA5683">
        <w:rPr>
          <w:rFonts w:ascii="Times New Roman" w:hAnsi="Times New Roman" w:cs="Times New Roman"/>
          <w:lang w:val="en-US"/>
        </w:rPr>
        <w:t xml:space="preserve">in real life </w:t>
      </w:r>
      <w:r w:rsidR="009B7E24">
        <w:rPr>
          <w:rFonts w:ascii="Times New Roman" w:hAnsi="Times New Roman" w:cs="Times New Roman"/>
          <w:lang w:val="en-US"/>
        </w:rPr>
        <w:t xml:space="preserve">are unclear. </w:t>
      </w:r>
      <w:r w:rsidR="003E2C9E">
        <w:rPr>
          <w:rFonts w:ascii="Times New Roman" w:hAnsi="Times New Roman" w:cs="Times New Roman"/>
          <w:lang w:val="en-US"/>
        </w:rPr>
        <w:t xml:space="preserve">One possibility is that </w:t>
      </w:r>
      <w:r w:rsidR="00CA5683">
        <w:rPr>
          <w:rFonts w:ascii="Times New Roman" w:hAnsi="Times New Roman" w:cs="Times New Roman"/>
          <w:lang w:val="en-US"/>
        </w:rPr>
        <w:t xml:space="preserve">the costs and benefits of </w:t>
      </w:r>
      <w:r w:rsidR="00522BCC">
        <w:rPr>
          <w:rFonts w:ascii="Times New Roman" w:hAnsi="Times New Roman" w:cs="Times New Roman"/>
          <w:lang w:val="en-US"/>
        </w:rPr>
        <w:t>enforcement</w:t>
      </w:r>
      <w:r w:rsidR="00C645A5">
        <w:rPr>
          <w:rFonts w:ascii="Times New Roman" w:hAnsi="Times New Roman" w:cs="Times New Roman"/>
          <w:lang w:val="en-US"/>
        </w:rPr>
        <w:t xml:space="preserve"> </w:t>
      </w:r>
      <w:r w:rsidR="00CA5683">
        <w:rPr>
          <w:rFonts w:ascii="Times New Roman" w:hAnsi="Times New Roman" w:cs="Times New Roman"/>
          <w:lang w:val="en-US"/>
        </w:rPr>
        <w:t xml:space="preserve">vary </w:t>
      </w:r>
      <w:r w:rsidR="00C645A5">
        <w:rPr>
          <w:rFonts w:ascii="Times New Roman" w:hAnsi="Times New Roman" w:cs="Times New Roman"/>
          <w:lang w:val="en-US"/>
        </w:rPr>
        <w:t>across association types</w:t>
      </w:r>
      <w:r w:rsidR="00F3123B">
        <w:rPr>
          <w:rFonts w:ascii="Times New Roman" w:hAnsi="Times New Roman" w:cs="Times New Roman"/>
          <w:lang w:val="en-US"/>
        </w:rPr>
        <w:t xml:space="preserve"> </w:t>
      </w:r>
      <w:r w:rsidR="00F3123B">
        <w:rPr>
          <w:rFonts w:ascii="Times New Roman" w:hAnsi="Times New Roman" w:cs="Times New Roman"/>
          <w:lang w:val="en-US"/>
        </w:rPr>
        <w:fldChar w:fldCharType="begin"/>
      </w:r>
      <w:r w:rsidR="00F3123B">
        <w:rPr>
          <w:rFonts w:ascii="Times New Roman" w:hAnsi="Times New Roman" w:cs="Times New Roman"/>
          <w:lang w:val="en-US"/>
        </w:rPr>
        <w:instrText xml:space="preserve"> ADDIN ZOTERO_ITEM CSL_CITATION {"citationID":"KoLBo1bA","properties":{"formattedCitation":"(Davis et al. 2017)","plainCitation":"(Davis et al. 2017)","noteIndex":0},"citationItems":[{"id":2036,"uris":["http://zotero.org/users/3065856/items/7GT559XI"],"uri":["http://zotero.org/users/3065856/items/7GT559XI"],"itemData":{"id":2036,"type":"article-journal","title":"Why are Fishers not Enforcing Their Marine User Rights?","container-title":"Environmental and Resource Economics","page":"661-681","volume":"67","issue":"4","source":"link.springer.com","abstract":"Over-fishing is a global problem that damages the marine environment and compromises the long-term sustainability of fisheries. This damage can be mitigated by restricting catch or other activities which can occur in marine areas. However, such management is only effective when restrictions are enforced to ensure compliance. We expect fishers to help enforce restrictions when they have exclusive user rights and can capture the benefits of management. In a number of such cases, however, fisher participation in the enforcement of user rights is absent. In this analysis we used central Chile as a case-study to investigate why some fishers may not participate in enforcement even when they have exclusive territorial user rights for fisheries. We used a best-worst scaling survey to assess why fishers would choose not to participate in enforcement through monitoring their TURF management areas, and what would help to increase their participation. We found that the main reason fishers may not monitor is because they consider government policing of marine areas and punishment of poachers to be ineffective. Increased and timely responsiveness by government when poachers are detected and more stringent penalisation of poachers may lead to greater involvement in enforcement by fishers.","DOI":"10.1007/s10640-015-9992-z","ISSN":"0924-6460, 1573-1502","journalAbbreviation":"Environ Resource Econ","language":"en","author":[{"family":"Davis","given":"Katrina J."},{"family":"Kragt","given":"Marit E."},{"family":"Gelcich","given":"Stefan"},{"family":"Burton","given":"Michael"},{"family":"Schilizzi","given":"Steven"},{"family":"Pannell","given":"David J."}],"issued":{"date-parts":[["2017",8,1]]}}}],"schema":"https://github.com/citation-style-language/schema/raw/master/csl-citation.json"} </w:instrText>
      </w:r>
      <w:r w:rsidR="00F3123B">
        <w:rPr>
          <w:rFonts w:ascii="Times New Roman" w:hAnsi="Times New Roman" w:cs="Times New Roman"/>
          <w:lang w:val="en-US"/>
        </w:rPr>
        <w:fldChar w:fldCharType="separate"/>
      </w:r>
      <w:r w:rsidR="00F3123B" w:rsidRPr="00186D3B">
        <w:rPr>
          <w:rFonts w:ascii="Times New Roman" w:hAnsi="Times New Roman" w:cs="Times New Roman"/>
          <w:lang w:val="en-US"/>
        </w:rPr>
        <w:t>(Davis et al. 2017)</w:t>
      </w:r>
      <w:r w:rsidR="00F3123B">
        <w:rPr>
          <w:rFonts w:ascii="Times New Roman" w:hAnsi="Times New Roman" w:cs="Times New Roman"/>
          <w:lang w:val="en-US"/>
        </w:rPr>
        <w:fldChar w:fldCharType="end"/>
      </w:r>
      <w:r w:rsidR="00365437">
        <w:rPr>
          <w:rFonts w:ascii="Times New Roman" w:hAnsi="Times New Roman" w:cs="Times New Roman"/>
          <w:lang w:val="en-US"/>
        </w:rPr>
        <w:t xml:space="preserve">. </w:t>
      </w:r>
      <w:r w:rsidR="00CB2247">
        <w:rPr>
          <w:rFonts w:ascii="Times New Roman" w:hAnsi="Times New Roman" w:cs="Times New Roman"/>
          <w:lang w:val="en-US"/>
        </w:rPr>
        <w:t xml:space="preserve">Yet, a more in-depth analysis would be required to address the </w:t>
      </w:r>
      <w:r w:rsidR="00F308D6">
        <w:rPr>
          <w:rFonts w:ascii="Times New Roman" w:hAnsi="Times New Roman" w:cs="Times New Roman"/>
          <w:lang w:val="en-US"/>
        </w:rPr>
        <w:t xml:space="preserve">factors that </w:t>
      </w:r>
      <w:r w:rsidR="00CB2247">
        <w:rPr>
          <w:rFonts w:ascii="Times New Roman" w:hAnsi="Times New Roman" w:cs="Times New Roman"/>
          <w:lang w:val="en-US"/>
        </w:rPr>
        <w:t>influenc</w:t>
      </w:r>
      <w:r w:rsidR="00F308D6">
        <w:rPr>
          <w:rFonts w:ascii="Times New Roman" w:hAnsi="Times New Roman" w:cs="Times New Roman"/>
          <w:lang w:val="en-US"/>
        </w:rPr>
        <w:t>e</w:t>
      </w:r>
      <w:r w:rsidR="00CB2247">
        <w:rPr>
          <w:rFonts w:ascii="Times New Roman" w:hAnsi="Times New Roman" w:cs="Times New Roman"/>
          <w:lang w:val="en-US"/>
        </w:rPr>
        <w:t xml:space="preserve"> the development of cooperation norms in the studied associations. </w:t>
      </w:r>
    </w:p>
    <w:p w14:paraId="0301D683" w14:textId="501D318B" w:rsidR="00E04295" w:rsidRDefault="00E04295" w:rsidP="00E04295">
      <w:pPr>
        <w:spacing w:line="480" w:lineRule="auto"/>
        <w:rPr>
          <w:rFonts w:ascii="Times New Roman" w:hAnsi="Times New Roman" w:cs="Times New Roman"/>
          <w:lang w:val="en-US"/>
        </w:rPr>
      </w:pPr>
      <w:r>
        <w:rPr>
          <w:rFonts w:ascii="Times New Roman" w:hAnsi="Times New Roman" w:cs="Times New Roman"/>
          <w:lang w:val="en-US"/>
        </w:rPr>
        <w:t xml:space="preserve">On average, the introduction of peer-enforcement increased levels of quota compliance in both types of associations, in line with previous evidence </w:t>
      </w:r>
      <w:r>
        <w:rPr>
          <w:rFonts w:ascii="Times New Roman" w:hAnsi="Times New Roman" w:cs="Times New Roman"/>
          <w:lang w:val="en-US"/>
        </w:rPr>
        <w:fldChar w:fldCharType="begin"/>
      </w:r>
      <w:r w:rsidR="00D60AC1">
        <w:rPr>
          <w:rFonts w:ascii="Times New Roman" w:hAnsi="Times New Roman" w:cs="Times New Roman"/>
          <w:lang w:val="en-US"/>
        </w:rPr>
        <w:instrText xml:space="preserve"> ADDIN ZOTERO_ITEM CSL_CITATION {"citationID":"21tGH1vG","properties":{"formattedCitation":"(Chaudhuri 2011; Fehr &amp; G\\uc0\\u228{}chter 2000)","plainCitation":"(Chaudhuri 2011; Fehr &amp; Gächter 2000)","noteIndex":0},"citationItems":[{"id":611,"uris":["http://zotero.org/users/3065856/items/8XWTSPI9"],"uri":["http://zotero.org/users/3065856/items/8XWTSPI9"],"itemData":{"id":611,"type":"article-journal","title":"Sustaining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id":2935,"uris":["http://zotero.org/users/3065856/items/4N5GSUUJ"],"uri":["http://zotero.org/users/3065856/items/4N5GSUUJ"],"itemData":{"id":2935,"type":"article-journal","title":"Cooperation and Punishment in Public Goods Experiments","container-title":"American Economic Review","page":"980-994","volume":"90","issue":"4","source":"Crossref","DOI":"10.1257/aer.90.4.980","ISSN":"0002-8282","language":"en","author":[{"family":"Fehr","given":"Ernst"},{"family":"Gächter","given":"Simon"}],"issued":{"date-parts":[["2000",9]]}}}],"schema":"https://github.com/citation-style-language/schema/raw/master/csl-citation.json"} </w:instrText>
      </w:r>
      <w:r>
        <w:rPr>
          <w:rFonts w:ascii="Times New Roman" w:hAnsi="Times New Roman" w:cs="Times New Roman"/>
          <w:lang w:val="en-US"/>
        </w:rPr>
        <w:fldChar w:fldCharType="separate"/>
      </w:r>
      <w:r w:rsidR="00D60AC1" w:rsidRPr="008236A6">
        <w:rPr>
          <w:rFonts w:ascii="Times New Roman" w:hAnsi="Times New Roman" w:cs="Times New Roman"/>
          <w:szCs w:val="24"/>
          <w:lang w:val="en-US"/>
        </w:rPr>
        <w:t>(Chaudhuri 2011; Fehr &amp; Gächter 2000)</w:t>
      </w:r>
      <w:r>
        <w:rPr>
          <w:rFonts w:ascii="Times New Roman" w:hAnsi="Times New Roman" w:cs="Times New Roman"/>
          <w:lang w:val="en-US"/>
        </w:rPr>
        <w:fldChar w:fldCharType="end"/>
      </w:r>
      <w:r w:rsidRPr="00BC4628">
        <w:rPr>
          <w:rFonts w:ascii="Times New Roman" w:hAnsi="Times New Roman" w:cs="Times New Roman"/>
          <w:lang w:val="en-US"/>
        </w:rPr>
        <w:t>.</w:t>
      </w:r>
      <w:r>
        <w:rPr>
          <w:rFonts w:ascii="Times New Roman" w:hAnsi="Times New Roman" w:cs="Times New Roman"/>
          <w:lang w:val="en-US"/>
        </w:rPr>
        <w:t xml:space="preserve"> Nonetheless, peer-enforcement was effective in sustaining high levels of compliance for high-performance associations only under the frame signaling CEAR. Hence, in the same way</w:t>
      </w:r>
      <w:r w:rsidRPr="00CE5C36">
        <w:rPr>
          <w:rFonts w:ascii="Times New Roman" w:hAnsi="Times New Roman" w:cs="Times New Roman"/>
          <w:lang w:val="en-US"/>
        </w:rPr>
        <w:t xml:space="preserve"> </w:t>
      </w:r>
      <w:r>
        <w:rPr>
          <w:rFonts w:ascii="Times New Roman" w:hAnsi="Times New Roman" w:cs="Times New Roman"/>
          <w:lang w:val="en-US"/>
        </w:rPr>
        <w:t xml:space="preserve">that </w:t>
      </w:r>
      <w:r w:rsidRPr="00CE5C36">
        <w:rPr>
          <w:rFonts w:ascii="Times New Roman" w:hAnsi="Times New Roman" w:cs="Times New Roman"/>
          <w:lang w:val="en-US"/>
        </w:rPr>
        <w:t xml:space="preserve">peer-enforcement </w:t>
      </w:r>
      <w:r>
        <w:rPr>
          <w:rFonts w:ascii="Times New Roman" w:hAnsi="Times New Roman" w:cs="Times New Roman"/>
          <w:lang w:val="en-US"/>
        </w:rPr>
        <w:t xml:space="preserve">has proven </w:t>
      </w:r>
      <w:r w:rsidRPr="00CE5C36">
        <w:rPr>
          <w:rFonts w:ascii="Times New Roman" w:hAnsi="Times New Roman" w:cs="Times New Roman"/>
          <w:lang w:val="en-US"/>
        </w:rPr>
        <w:t xml:space="preserve">key to </w:t>
      </w:r>
      <w:r>
        <w:rPr>
          <w:rFonts w:ascii="Times New Roman" w:hAnsi="Times New Roman" w:cs="Times New Roman"/>
          <w:lang w:val="en-US"/>
        </w:rPr>
        <w:t>maintain sustainable use</w:t>
      </w:r>
      <w:r w:rsidRPr="00CE5C36">
        <w:rPr>
          <w:rFonts w:ascii="Times New Roman" w:hAnsi="Times New Roman" w:cs="Times New Roman"/>
          <w:lang w:val="en-US"/>
        </w:rPr>
        <w:t xml:space="preserve"> </w:t>
      </w:r>
      <w:r>
        <w:rPr>
          <w:rFonts w:ascii="Times New Roman" w:hAnsi="Times New Roman" w:cs="Times New Roman"/>
          <w:lang w:val="en-US"/>
        </w:rPr>
        <w:t xml:space="preserve">in traditional </w:t>
      </w:r>
      <w:r w:rsidRPr="00CE5C36">
        <w:rPr>
          <w:rFonts w:ascii="Times New Roman" w:hAnsi="Times New Roman" w:cs="Times New Roman"/>
          <w:lang w:val="en-US"/>
        </w:rPr>
        <w:t>tenure systems</w:t>
      </w:r>
      <w:r>
        <w:rPr>
          <w:rFonts w:ascii="Times New Roman" w:hAnsi="Times New Roman" w:cs="Times New Roman"/>
          <w:lang w:val="en-US"/>
        </w:rPr>
        <w:t xml:space="preserve">, it proves crucial in contexts of modern forms of CEAR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{"citationID":"YDsSVzPg","properties":{"formattedCitation":"(Gibson et al. 2005)","plainCitation":"(Gibson et al. 2005)","noteIndex":0},"citationItems":[{"id":1836,"uris":["http://zotero.org/users/3065856/items/BCSNT8Q2"],"uri":["http://zotero.org/users/3065856/items/BCSNT8Q2"],"itemData":{"id":1836,"type":"article-journal","title":"Local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T."},{"family":"Ostrom","given":"Elinor"}],"issued":{"date-parts":[["2005",2,1]]}}}],"schema":"https://github.com/citation-style-language/schema/raw/master/csl-citation.json"} </w:instrText>
      </w:r>
      <w:r>
        <w:rPr>
          <w:rFonts w:ascii="Times New Roman" w:hAnsi="Times New Roman" w:cs="Times New Roman"/>
          <w:lang w:val="en-US"/>
        </w:rPr>
        <w:fldChar w:fldCharType="separate"/>
      </w:r>
      <w:r w:rsidRPr="00186D3B">
        <w:rPr>
          <w:rFonts w:ascii="Times New Roman" w:hAnsi="Times New Roman" w:cs="Times New Roman"/>
          <w:lang w:val="en-US"/>
        </w:rPr>
        <w:t>(Gibson et al. 2005)</w:t>
      </w:r>
      <w:r>
        <w:rPr>
          <w:rFonts w:ascii="Times New Roman" w:hAnsi="Times New Roman" w:cs="Times New Roman"/>
          <w:lang w:val="en-US"/>
        </w:rPr>
        <w:fldChar w:fldCharType="end"/>
      </w:r>
      <w:r>
        <w:rPr>
          <w:rFonts w:ascii="Times New Roman" w:hAnsi="Times New Roman" w:cs="Times New Roman"/>
          <w:lang w:val="en-US"/>
        </w:rPr>
        <w:t>.</w:t>
      </w:r>
    </w:p>
    <w:p w14:paraId="6899E3A8" w14:textId="3C9B8DA0" w:rsidR="005E5B1D" w:rsidRDefault="005E5B1D" w:rsidP="00C4278A">
      <w:pPr>
        <w:spacing w:line="480" w:lineRule="auto"/>
        <w:rPr>
          <w:rFonts w:ascii="Times New Roman" w:hAnsi="Times New Roman" w:cs="Times New Roman"/>
          <w:lang w:val="en-US"/>
        </w:rPr>
      </w:pPr>
      <w:r>
        <w:rPr>
          <w:rFonts w:ascii="Times New Roman" w:hAnsi="Times New Roman" w:cs="Times New Roman"/>
          <w:lang w:val="en-US"/>
        </w:rPr>
        <w:t xml:space="preserve">The </w:t>
      </w:r>
      <w:r w:rsidRPr="00855191">
        <w:rPr>
          <w:rFonts w:ascii="Times New Roman" w:hAnsi="Times New Roman" w:cs="Times New Roman"/>
          <w:lang w:val="en-US"/>
        </w:rPr>
        <w:t xml:space="preserve">fact that </w:t>
      </w:r>
      <w:r>
        <w:rPr>
          <w:rFonts w:ascii="Times New Roman" w:hAnsi="Times New Roman" w:cs="Times New Roman"/>
          <w:lang w:val="en-US"/>
        </w:rPr>
        <w:t xml:space="preserve">the </w:t>
      </w:r>
      <w:r w:rsidR="0098172D">
        <w:rPr>
          <w:rFonts w:ascii="Times New Roman" w:hAnsi="Times New Roman" w:cs="Times New Roman"/>
          <w:lang w:val="en-US"/>
        </w:rPr>
        <w:t xml:space="preserve">loco </w:t>
      </w:r>
      <w:r>
        <w:rPr>
          <w:rFonts w:ascii="Times New Roman" w:hAnsi="Times New Roman" w:cs="Times New Roman"/>
          <w:lang w:val="en-US"/>
        </w:rPr>
        <w:t xml:space="preserve">frame </w:t>
      </w:r>
      <w:r w:rsidRPr="00855191">
        <w:rPr>
          <w:rFonts w:ascii="Times New Roman" w:hAnsi="Times New Roman" w:cs="Times New Roman"/>
          <w:lang w:val="en-US"/>
        </w:rPr>
        <w:t>increase</w:t>
      </w:r>
      <w:r w:rsidR="008570D9">
        <w:rPr>
          <w:rFonts w:ascii="Times New Roman" w:hAnsi="Times New Roman" w:cs="Times New Roman"/>
          <w:lang w:val="en-US"/>
        </w:rPr>
        <w:t>d</w:t>
      </w:r>
      <w:r w:rsidRPr="00855191">
        <w:rPr>
          <w:rFonts w:ascii="Times New Roman" w:hAnsi="Times New Roman" w:cs="Times New Roman"/>
          <w:lang w:val="en-US"/>
        </w:rPr>
        <w:t xml:space="preserve"> the number </w:t>
      </w:r>
      <w:r>
        <w:rPr>
          <w:rFonts w:ascii="Times New Roman" w:hAnsi="Times New Roman" w:cs="Times New Roman"/>
          <w:lang w:val="en-US"/>
        </w:rPr>
        <w:t xml:space="preserve">of </w:t>
      </w:r>
      <w:r w:rsidRPr="00855191">
        <w:rPr>
          <w:rFonts w:ascii="Times New Roman" w:hAnsi="Times New Roman" w:cs="Times New Roman"/>
          <w:lang w:val="en-US"/>
        </w:rPr>
        <w:t>compliers only in high-performance associations</w:t>
      </w:r>
      <w:r>
        <w:rPr>
          <w:rFonts w:ascii="Times New Roman" w:hAnsi="Times New Roman" w:cs="Times New Roman"/>
          <w:lang w:val="en-US"/>
        </w:rPr>
        <w:t xml:space="preserve"> also suggest</w:t>
      </w:r>
      <w:r w:rsidR="00E04295">
        <w:rPr>
          <w:rFonts w:ascii="Times New Roman" w:hAnsi="Times New Roman" w:cs="Times New Roman"/>
          <w:lang w:val="en-US"/>
        </w:rPr>
        <w:t>s</w:t>
      </w:r>
      <w:r>
        <w:rPr>
          <w:rFonts w:ascii="Times New Roman" w:hAnsi="Times New Roman" w:cs="Times New Roman"/>
          <w:lang w:val="en-US"/>
        </w:rPr>
        <w:t xml:space="preserve"> differences in internalized norms across access regimes and associations. </w:t>
      </w:r>
      <w:r w:rsidR="0049201B">
        <w:rPr>
          <w:rFonts w:ascii="Times New Roman" w:hAnsi="Times New Roman" w:cs="Times New Roman"/>
          <w:lang w:val="en-US"/>
        </w:rPr>
        <w:t>Monetary</w:t>
      </w:r>
      <w:r>
        <w:rPr>
          <w:rFonts w:ascii="Times New Roman" w:hAnsi="Times New Roman" w:cs="Times New Roman"/>
          <w:lang w:val="en-US"/>
        </w:rPr>
        <w:t xml:space="preserve"> incentives cannot explain complete restraint from overharvesting. Subjects who chose to behave this way </w:t>
      </w:r>
      <w:r w:rsidR="000474CF">
        <w:rPr>
          <w:rFonts w:ascii="Times New Roman" w:hAnsi="Times New Roman" w:cs="Times New Roman"/>
          <w:lang w:val="en-US"/>
        </w:rPr>
        <w:t xml:space="preserve">either </w:t>
      </w:r>
      <w:r w:rsidR="00A24633">
        <w:rPr>
          <w:rFonts w:ascii="Times New Roman" w:hAnsi="Times New Roman" w:cs="Times New Roman"/>
          <w:lang w:val="en-US"/>
        </w:rPr>
        <w:t xml:space="preserve">responded </w:t>
      </w:r>
      <w:r w:rsidR="008135DA">
        <w:rPr>
          <w:rFonts w:ascii="Times New Roman" w:hAnsi="Times New Roman" w:cs="Times New Roman"/>
          <w:lang w:val="en-US"/>
        </w:rPr>
        <w:t>to non-monetary</w:t>
      </w:r>
      <w:r>
        <w:rPr>
          <w:rFonts w:ascii="Times New Roman" w:hAnsi="Times New Roman" w:cs="Times New Roman"/>
          <w:lang w:val="en-US"/>
        </w:rPr>
        <w:t xml:space="preserve"> incentive</w:t>
      </w:r>
      <w:r w:rsidR="008135DA">
        <w:rPr>
          <w:rFonts w:ascii="Times New Roman" w:hAnsi="Times New Roman" w:cs="Times New Roman"/>
          <w:lang w:val="en-US"/>
        </w:rPr>
        <w:t>s</w:t>
      </w:r>
      <w:r>
        <w:rPr>
          <w:rFonts w:ascii="Times New Roman" w:hAnsi="Times New Roman" w:cs="Times New Roman"/>
          <w:lang w:val="en-US"/>
        </w:rPr>
        <w:t xml:space="preserve"> that </w:t>
      </w:r>
      <w:r w:rsidR="000474CF">
        <w:rPr>
          <w:rFonts w:ascii="Times New Roman" w:hAnsi="Times New Roman" w:cs="Times New Roman"/>
          <w:lang w:val="en-US"/>
        </w:rPr>
        <w:t xml:space="preserve">did </w:t>
      </w:r>
      <w:r>
        <w:rPr>
          <w:rFonts w:ascii="Times New Roman" w:hAnsi="Times New Roman" w:cs="Times New Roman"/>
          <w:lang w:val="en-US"/>
        </w:rPr>
        <w:t>var</w:t>
      </w:r>
      <w:r w:rsidR="000474CF">
        <w:rPr>
          <w:rFonts w:ascii="Times New Roman" w:hAnsi="Times New Roman" w:cs="Times New Roman"/>
          <w:lang w:val="en-US"/>
        </w:rPr>
        <w:t>y</w:t>
      </w:r>
      <w:r>
        <w:rPr>
          <w:rFonts w:ascii="Times New Roman" w:hAnsi="Times New Roman" w:cs="Times New Roman"/>
          <w:lang w:val="en-US"/>
        </w:rPr>
        <w:t xml:space="preserve"> across frames</w:t>
      </w:r>
      <w:r w:rsidR="002A65A3">
        <w:rPr>
          <w:rFonts w:ascii="Times New Roman" w:hAnsi="Times New Roman" w:cs="Times New Roman"/>
          <w:lang w:val="en-US"/>
        </w:rPr>
        <w:t xml:space="preserve"> or did not understand the payoffs of the game</w:t>
      </w:r>
      <w:r>
        <w:rPr>
          <w:rFonts w:ascii="Times New Roman" w:hAnsi="Times New Roman" w:cs="Times New Roman"/>
          <w:lang w:val="en-US"/>
        </w:rPr>
        <w:t xml:space="preserve">. There is no reason to believe that fishers had a better understanding of the game </w:t>
      </w:r>
      <w:r w:rsidR="0098172D">
        <w:rPr>
          <w:rFonts w:ascii="Times New Roman" w:hAnsi="Times New Roman" w:cs="Times New Roman"/>
          <w:lang w:val="en-US"/>
        </w:rPr>
        <w:t xml:space="preserve">under </w:t>
      </w:r>
      <w:r w:rsidR="000474CF">
        <w:rPr>
          <w:rFonts w:ascii="Times New Roman" w:hAnsi="Times New Roman" w:cs="Times New Roman"/>
          <w:lang w:val="en-US"/>
        </w:rPr>
        <w:t>a given</w:t>
      </w:r>
      <w:r w:rsidR="00D12A96">
        <w:rPr>
          <w:rFonts w:ascii="Times New Roman" w:hAnsi="Times New Roman" w:cs="Times New Roman"/>
          <w:lang w:val="en-US"/>
        </w:rPr>
        <w:t xml:space="preserve"> frame </w:t>
      </w:r>
      <w:r>
        <w:rPr>
          <w:rFonts w:ascii="Times New Roman" w:hAnsi="Times New Roman" w:cs="Times New Roman"/>
          <w:lang w:val="en-US"/>
        </w:rPr>
        <w:t>since they were familiar with both</w:t>
      </w:r>
      <w:r w:rsidR="0098172D">
        <w:rPr>
          <w:rFonts w:ascii="Times New Roman" w:hAnsi="Times New Roman" w:cs="Times New Roman"/>
          <w:lang w:val="en-US"/>
        </w:rPr>
        <w:t xml:space="preserve"> fisheries</w:t>
      </w:r>
      <w:r>
        <w:rPr>
          <w:rFonts w:ascii="Times New Roman" w:hAnsi="Times New Roman" w:cs="Times New Roman"/>
          <w:lang w:val="en-US"/>
        </w:rPr>
        <w:t xml:space="preserve">. </w:t>
      </w:r>
      <w:r w:rsidR="003E2C9E">
        <w:rPr>
          <w:rFonts w:ascii="Times New Roman" w:hAnsi="Times New Roman" w:cs="Times New Roman"/>
          <w:lang w:val="en-US"/>
        </w:rPr>
        <w:t xml:space="preserve">Thus, </w:t>
      </w:r>
      <w:r w:rsidR="000474CF">
        <w:rPr>
          <w:rFonts w:ascii="Times New Roman" w:hAnsi="Times New Roman" w:cs="Times New Roman"/>
          <w:lang w:val="en-US"/>
        </w:rPr>
        <w:t>the positive effect of the loco frame over the probability of behaving as a complier suggest that</w:t>
      </w:r>
      <w:r w:rsidR="003E2C9E">
        <w:rPr>
          <w:rFonts w:ascii="Times New Roman" w:hAnsi="Times New Roman" w:cs="Times New Roman"/>
          <w:lang w:val="en-US"/>
        </w:rPr>
        <w:t xml:space="preserve"> </w:t>
      </w:r>
      <w:r w:rsidR="000474CF">
        <w:rPr>
          <w:rFonts w:ascii="Times New Roman" w:hAnsi="Times New Roman" w:cs="Times New Roman"/>
          <w:lang w:val="en-US"/>
        </w:rPr>
        <w:t>non-monetary</w:t>
      </w:r>
      <w:r w:rsidR="003E2C9E">
        <w:rPr>
          <w:rFonts w:ascii="Times New Roman" w:hAnsi="Times New Roman" w:cs="Times New Roman"/>
          <w:lang w:val="en-US"/>
        </w:rPr>
        <w:t xml:space="preserve"> motivations to cooperate are stronger under the loco frame than in the hake frame for members of high-performance </w:t>
      </w:r>
      <w:r w:rsidR="003E2C9E">
        <w:rPr>
          <w:rFonts w:ascii="Times New Roman" w:hAnsi="Times New Roman" w:cs="Times New Roman"/>
          <w:lang w:val="en-US"/>
        </w:rPr>
        <w:lastRenderedPageBreak/>
        <w:t>associations</w:t>
      </w:r>
      <w:r w:rsidR="000474CF">
        <w:rPr>
          <w:rFonts w:ascii="Times New Roman" w:hAnsi="Times New Roman" w:cs="Times New Roman"/>
          <w:lang w:val="en-US"/>
        </w:rPr>
        <w:t xml:space="preserve">. These type of framing effects </w:t>
      </w:r>
      <w:r w:rsidR="004C634E">
        <w:rPr>
          <w:rFonts w:ascii="Times New Roman" w:hAnsi="Times New Roman" w:cs="Times New Roman"/>
          <w:lang w:val="en-US"/>
        </w:rPr>
        <w:t xml:space="preserve">in social dilemmas </w:t>
      </w:r>
      <w:r w:rsidR="000474CF">
        <w:rPr>
          <w:rFonts w:ascii="Times New Roman" w:hAnsi="Times New Roman" w:cs="Times New Roman"/>
          <w:lang w:val="en-US"/>
        </w:rPr>
        <w:t>have been attributed to social and intrinsic motivation</w:t>
      </w:r>
      <w:r w:rsidR="00CD34C1">
        <w:rPr>
          <w:rFonts w:ascii="Times New Roman" w:hAnsi="Times New Roman" w:cs="Times New Roman"/>
          <w:lang w:val="en-US"/>
        </w:rPr>
        <w:t>s shaped by social norms</w:t>
      </w:r>
      <w:r w:rsidR="000474CF">
        <w:rPr>
          <w:rFonts w:ascii="Times New Roman" w:hAnsi="Times New Roman" w:cs="Times New Roman"/>
          <w:lang w:val="en-US"/>
        </w:rPr>
        <w:t xml:space="preserve"> </w:t>
      </w:r>
      <w:r w:rsidR="008D37F0">
        <w:rPr>
          <w:rFonts w:ascii="Times New Roman" w:hAnsi="Times New Roman" w:cs="Times New Roman"/>
          <w:lang w:val="en-US"/>
        </w:rPr>
        <w:fldChar w:fldCharType="begin"/>
      </w:r>
      <w:r w:rsidR="004C634E">
        <w:rPr>
          <w:rFonts w:ascii="Times New Roman" w:hAnsi="Times New Roman" w:cs="Times New Roman"/>
          <w:lang w:val="en-US"/>
        </w:rPr>
        <w:instrText xml:space="preserve"> ADDIN ZOTERO_ITEM CSL_CITATION {"citationID":"BK4AcoPw","properties":{"formattedCitation":"(Krupka &amp; Weber 2013; Liberman et al. 2004; Rege &amp; Telle 2004)","plainCitation":"(Krupka &amp; Weber 2013; Liberman et al. 2004; Rege &amp; Telle 2004)","noteIndex":0},"citationItems":[{"id":1463,"uris":["http://zotero.org/users/3065856/items/6GJK9N9N"],"uri":["http://zotero.org/users/3065856/items/6GJK9N9N"],"itemData":{"id":1463,"type":"article-journal","title":"Identifying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M."},{"family":"Ross","given":"Lee"}],"issued":{"date-parts":[["2004",9,1]]}}},{"id":643,"uris":["http://zotero.org/users/3065856/items/SSKAMVIA"],"uri":["http://zotero.org/users/3065856/items/SSKAMVIA"],"itemData":{"id":643,"type":"article-journal","title":"The impact of social approval and framing on cooperation in public good situations","container-title":"Journal of Public Economics","page":"1625-1644","volume":"88","issue":"7–8","source":"ScienceDirect","abstract":"Several economists have maintained that social and internalized norms can enforce cooperation in public good situations. This experimental study investigates how two important channels for social and internalized norms, social approval and framing, affect cooperation among strangers in a public good game. The experiment has two treatment effects. Firstly, it reveals each person’s identity and his contribution to the public good. Secondly, it presents the public good game in a language that suggests associations to social and internalized norms for cooperation. The first treatment effect increases voluntary contributions significantly.","DOI":"10.1016/S0047-2727(03)00021-5","ISSN":"0047-2727","journalAbbreviation":"Journal of Public Economics","author":[{"family":"Rege","given":"Mari"},{"family":"Telle","given":"Kjetil"}],"issued":{"date-parts":[["2004",7]]}}}],"schema":"https://github.com/citation-style-language/schema/raw/master/csl-citation.json"} </w:instrText>
      </w:r>
      <w:r w:rsidR="008D37F0">
        <w:rPr>
          <w:rFonts w:ascii="Times New Roman" w:hAnsi="Times New Roman" w:cs="Times New Roman"/>
          <w:lang w:val="en-US"/>
        </w:rPr>
        <w:fldChar w:fldCharType="separate"/>
      </w:r>
      <w:r w:rsidR="004C634E" w:rsidRPr="004C634E">
        <w:rPr>
          <w:rFonts w:ascii="Times New Roman" w:hAnsi="Times New Roman" w:cs="Times New Roman"/>
        </w:rPr>
        <w:t>(Krupka &amp; Weber 2013; Liberman et al. 2004; Rege &amp; Telle 2004)</w:t>
      </w:r>
      <w:r w:rsidR="008D37F0">
        <w:rPr>
          <w:rFonts w:ascii="Times New Roman" w:hAnsi="Times New Roman" w:cs="Times New Roman"/>
          <w:lang w:val="en-US"/>
        </w:rPr>
        <w:fldChar w:fldCharType="end"/>
      </w:r>
      <w:r>
        <w:rPr>
          <w:rFonts w:ascii="Times New Roman" w:hAnsi="Times New Roman" w:cs="Times New Roman"/>
          <w:lang w:val="en-US"/>
        </w:rPr>
        <w:t xml:space="preserve">. </w:t>
      </w:r>
    </w:p>
    <w:p w14:paraId="4017E2D1" w14:textId="12990520" w:rsidR="00005965" w:rsidRDefault="00544DC6" w:rsidP="00490091">
      <w:pPr>
        <w:spacing w:line="480" w:lineRule="auto"/>
        <w:jc w:val="both"/>
        <w:rPr>
          <w:rFonts w:ascii="Times New Roman" w:hAnsi="Times New Roman" w:cs="Times New Roman"/>
          <w:lang w:val="en-US"/>
        </w:rPr>
      </w:pPr>
      <w:r>
        <w:rPr>
          <w:rFonts w:ascii="Times New Roman" w:hAnsi="Times New Roman" w:cs="Times New Roman"/>
          <w:lang w:val="en-US"/>
        </w:rPr>
        <w:t>W</w:t>
      </w:r>
      <w:r w:rsidR="00005965">
        <w:rPr>
          <w:rFonts w:ascii="Times New Roman" w:hAnsi="Times New Roman" w:cs="Times New Roman"/>
          <w:lang w:val="en-US"/>
        </w:rPr>
        <w:t>e</w:t>
      </w:r>
      <w:r w:rsidR="00005965" w:rsidRPr="0089198E">
        <w:rPr>
          <w:rFonts w:ascii="Times New Roman" w:hAnsi="Times New Roman" w:cs="Times New Roman"/>
          <w:lang w:val="en-US"/>
        </w:rPr>
        <w:t xml:space="preserve"> acknowledge that the effect </w:t>
      </w:r>
      <w:r w:rsidR="00522732">
        <w:rPr>
          <w:rFonts w:ascii="Times New Roman" w:hAnsi="Times New Roman" w:cs="Times New Roman"/>
          <w:lang w:val="en-US"/>
        </w:rPr>
        <w:t xml:space="preserve">of the frame </w:t>
      </w:r>
      <w:r w:rsidR="00005965">
        <w:rPr>
          <w:rFonts w:ascii="Times New Roman" w:hAnsi="Times New Roman" w:cs="Times New Roman"/>
          <w:lang w:val="en-US"/>
        </w:rPr>
        <w:t xml:space="preserve">that we </w:t>
      </w:r>
      <w:r>
        <w:rPr>
          <w:rFonts w:ascii="Times New Roman" w:hAnsi="Times New Roman" w:cs="Times New Roman"/>
          <w:lang w:val="en-US"/>
        </w:rPr>
        <w:t>attribute</w:t>
      </w:r>
      <w:r w:rsidR="00005965">
        <w:rPr>
          <w:rFonts w:ascii="Times New Roman" w:hAnsi="Times New Roman" w:cs="Times New Roman"/>
          <w:lang w:val="en-US"/>
        </w:rPr>
        <w:t xml:space="preserve"> to </w:t>
      </w:r>
      <w:r w:rsidR="00522732">
        <w:rPr>
          <w:rFonts w:ascii="Times New Roman" w:hAnsi="Times New Roman" w:cs="Times New Roman"/>
          <w:lang w:val="en-US"/>
        </w:rPr>
        <w:t xml:space="preserve">the type of </w:t>
      </w:r>
      <w:r w:rsidR="00005965" w:rsidRPr="0089198E">
        <w:rPr>
          <w:rFonts w:ascii="Times New Roman" w:hAnsi="Times New Roman" w:cs="Times New Roman"/>
          <w:lang w:val="en-US"/>
        </w:rPr>
        <w:t xml:space="preserve">access regime </w:t>
      </w:r>
      <w:r w:rsidR="005B544E">
        <w:rPr>
          <w:rFonts w:ascii="Times New Roman" w:hAnsi="Times New Roman" w:cs="Times New Roman"/>
          <w:lang w:val="en-US"/>
        </w:rPr>
        <w:t xml:space="preserve">being signaled in the game </w:t>
      </w:r>
      <w:r w:rsidR="00005965" w:rsidRPr="0089198E">
        <w:rPr>
          <w:rFonts w:ascii="Times New Roman" w:hAnsi="Times New Roman" w:cs="Times New Roman"/>
          <w:lang w:val="en-US"/>
        </w:rPr>
        <w:t>could be confounded by other differences between</w:t>
      </w:r>
      <w:r>
        <w:rPr>
          <w:rFonts w:ascii="Times New Roman" w:hAnsi="Times New Roman" w:cs="Times New Roman"/>
          <w:lang w:val="en-US"/>
        </w:rPr>
        <w:t xml:space="preserve"> the fisheries used to frame the game</w:t>
      </w:r>
      <w:r w:rsidR="00005965">
        <w:rPr>
          <w:rFonts w:ascii="Times New Roman" w:hAnsi="Times New Roman" w:cs="Times New Roman"/>
          <w:lang w:val="en-US"/>
        </w:rPr>
        <w:t xml:space="preserve">. For example, differences in behavior between </w:t>
      </w:r>
      <w:r w:rsidR="00B6284B">
        <w:rPr>
          <w:rFonts w:ascii="Times New Roman" w:hAnsi="Times New Roman" w:cs="Times New Roman"/>
          <w:lang w:val="en-US"/>
        </w:rPr>
        <w:t>frames</w:t>
      </w:r>
      <w:r w:rsidR="00005965">
        <w:rPr>
          <w:rFonts w:ascii="Times New Roman" w:hAnsi="Times New Roman" w:cs="Times New Roman"/>
          <w:lang w:val="en-US"/>
        </w:rPr>
        <w:t xml:space="preserve"> could be </w:t>
      </w:r>
      <w:r w:rsidR="00B6284B">
        <w:rPr>
          <w:rFonts w:ascii="Times New Roman" w:hAnsi="Times New Roman" w:cs="Times New Roman"/>
          <w:lang w:val="en-US"/>
        </w:rPr>
        <w:t>due to</w:t>
      </w:r>
      <w:r w:rsidR="00005965">
        <w:rPr>
          <w:rFonts w:ascii="Times New Roman" w:hAnsi="Times New Roman" w:cs="Times New Roman"/>
          <w:lang w:val="en-US"/>
        </w:rPr>
        <w:t xml:space="preserve"> </w:t>
      </w:r>
      <w:proofErr w:type="gramStart"/>
      <w:r w:rsidR="00A24633">
        <w:rPr>
          <w:rFonts w:ascii="Times New Roman" w:hAnsi="Times New Roman" w:cs="Times New Roman"/>
          <w:lang w:val="en-US"/>
        </w:rPr>
        <w:t xml:space="preserve">particular </w:t>
      </w:r>
      <w:r w:rsidR="005B544E">
        <w:rPr>
          <w:rFonts w:ascii="Times New Roman" w:hAnsi="Times New Roman" w:cs="Times New Roman"/>
          <w:lang w:val="en-US"/>
        </w:rPr>
        <w:t>real-life</w:t>
      </w:r>
      <w:proofErr w:type="gramEnd"/>
      <w:r w:rsidR="005B544E">
        <w:rPr>
          <w:rFonts w:ascii="Times New Roman" w:hAnsi="Times New Roman" w:cs="Times New Roman"/>
          <w:lang w:val="en-US"/>
        </w:rPr>
        <w:t xml:space="preserve"> </w:t>
      </w:r>
      <w:r w:rsidR="00005965">
        <w:rPr>
          <w:rFonts w:ascii="Times New Roman" w:hAnsi="Times New Roman" w:cs="Times New Roman"/>
          <w:lang w:val="en-US"/>
        </w:rPr>
        <w:t xml:space="preserve">population dynamics </w:t>
      </w:r>
      <w:r w:rsidR="00B6284B">
        <w:rPr>
          <w:rFonts w:ascii="Times New Roman" w:hAnsi="Times New Roman" w:cs="Times New Roman"/>
          <w:lang w:val="en-US"/>
        </w:rPr>
        <w:t>of</w:t>
      </w:r>
      <w:r w:rsidR="00005965">
        <w:rPr>
          <w:rFonts w:ascii="Times New Roman" w:hAnsi="Times New Roman" w:cs="Times New Roman"/>
          <w:lang w:val="en-US"/>
        </w:rPr>
        <w:t xml:space="preserve"> hake and loco. However, if only differences in resources’ characteristics were explaining changes in </w:t>
      </w:r>
      <w:r w:rsidR="001E0E03">
        <w:rPr>
          <w:rFonts w:ascii="Times New Roman" w:hAnsi="Times New Roman" w:cs="Times New Roman"/>
          <w:lang w:val="en-US"/>
        </w:rPr>
        <w:t xml:space="preserve">users’ </w:t>
      </w:r>
      <w:r w:rsidR="00005965">
        <w:rPr>
          <w:rFonts w:ascii="Times New Roman" w:hAnsi="Times New Roman" w:cs="Times New Roman"/>
          <w:lang w:val="en-US"/>
        </w:rPr>
        <w:t xml:space="preserve">behavior, we would have observed the same </w:t>
      </w:r>
      <w:r w:rsidR="00CA5683">
        <w:rPr>
          <w:rFonts w:ascii="Times New Roman" w:hAnsi="Times New Roman" w:cs="Times New Roman"/>
          <w:lang w:val="en-US"/>
        </w:rPr>
        <w:t xml:space="preserve">patterns </w:t>
      </w:r>
      <w:r w:rsidR="00005965">
        <w:rPr>
          <w:rFonts w:ascii="Times New Roman" w:hAnsi="Times New Roman" w:cs="Times New Roman"/>
          <w:lang w:val="en-US"/>
        </w:rPr>
        <w:t xml:space="preserve">in </w:t>
      </w:r>
      <w:r w:rsidR="00CA5683">
        <w:rPr>
          <w:rFonts w:ascii="Times New Roman" w:hAnsi="Times New Roman" w:cs="Times New Roman"/>
          <w:lang w:val="en-US"/>
        </w:rPr>
        <w:t>both association types</w:t>
      </w:r>
      <w:r w:rsidR="00005965">
        <w:rPr>
          <w:rFonts w:ascii="Times New Roman" w:hAnsi="Times New Roman" w:cs="Times New Roman"/>
          <w:lang w:val="en-US"/>
        </w:rPr>
        <w:t>. The fact that we observe differences between frames only in associations that have shown signs of high TURF</w:t>
      </w:r>
      <w:r w:rsidR="00522732">
        <w:rPr>
          <w:rFonts w:ascii="Times New Roman" w:hAnsi="Times New Roman" w:cs="Times New Roman"/>
          <w:lang w:val="en-US"/>
        </w:rPr>
        <w:t>-</w:t>
      </w:r>
      <w:r w:rsidR="00005965">
        <w:rPr>
          <w:rFonts w:ascii="Times New Roman" w:hAnsi="Times New Roman" w:cs="Times New Roman"/>
          <w:lang w:val="en-US"/>
        </w:rPr>
        <w:t xml:space="preserve">management performance indicates that </w:t>
      </w:r>
      <w:r w:rsidR="00A24633">
        <w:rPr>
          <w:rFonts w:ascii="Times New Roman" w:hAnsi="Times New Roman" w:cs="Times New Roman"/>
          <w:lang w:val="en-US"/>
        </w:rPr>
        <w:t>access regimes</w:t>
      </w:r>
      <w:r w:rsidR="00005965">
        <w:rPr>
          <w:rFonts w:ascii="Times New Roman" w:hAnsi="Times New Roman" w:cs="Times New Roman"/>
          <w:lang w:val="en-US"/>
        </w:rPr>
        <w:t xml:space="preserve"> </w:t>
      </w:r>
      <w:r w:rsidR="00A24633">
        <w:rPr>
          <w:rFonts w:ascii="Times New Roman" w:hAnsi="Times New Roman" w:cs="Times New Roman"/>
          <w:lang w:val="en-US"/>
        </w:rPr>
        <w:t>are</w:t>
      </w:r>
      <w:r w:rsidR="00005965">
        <w:rPr>
          <w:rFonts w:ascii="Times New Roman" w:hAnsi="Times New Roman" w:cs="Times New Roman"/>
          <w:lang w:val="en-US"/>
        </w:rPr>
        <w:t xml:space="preserve"> relevant to explain </w:t>
      </w:r>
      <w:r w:rsidR="001E0E03">
        <w:rPr>
          <w:rFonts w:ascii="Times New Roman" w:hAnsi="Times New Roman" w:cs="Times New Roman"/>
          <w:lang w:val="en-US"/>
        </w:rPr>
        <w:t>part of the behavioral differences</w:t>
      </w:r>
      <w:r w:rsidR="00005965">
        <w:rPr>
          <w:rFonts w:ascii="Times New Roman" w:hAnsi="Times New Roman" w:cs="Times New Roman"/>
          <w:lang w:val="en-US"/>
        </w:rPr>
        <w:t xml:space="preserve"> </w:t>
      </w:r>
      <w:r w:rsidR="001E0E03">
        <w:rPr>
          <w:rFonts w:ascii="Times New Roman" w:hAnsi="Times New Roman" w:cs="Times New Roman"/>
          <w:lang w:val="en-US"/>
        </w:rPr>
        <w:t>we observe</w:t>
      </w:r>
      <w:r w:rsidR="00005965">
        <w:rPr>
          <w:rFonts w:ascii="Times New Roman" w:hAnsi="Times New Roman" w:cs="Times New Roman"/>
          <w:lang w:val="en-US"/>
        </w:rPr>
        <w:t xml:space="preserve"> in the game. </w:t>
      </w:r>
      <w:r>
        <w:rPr>
          <w:rFonts w:ascii="Times New Roman" w:hAnsi="Times New Roman" w:cs="Times New Roman"/>
          <w:lang w:val="en-US"/>
        </w:rPr>
        <w:t xml:space="preserve">This is in line with previous observations showing that levels of cooperation for the same resource </w:t>
      </w:r>
      <w:r w:rsidR="008135DA">
        <w:rPr>
          <w:rFonts w:ascii="Times New Roman" w:hAnsi="Times New Roman" w:cs="Times New Roman"/>
          <w:lang w:val="en-US"/>
        </w:rPr>
        <w:t>is associated to</w:t>
      </w:r>
      <w:r>
        <w:rPr>
          <w:rFonts w:ascii="Times New Roman" w:hAnsi="Times New Roman" w:cs="Times New Roman"/>
          <w:lang w:val="en-US"/>
        </w:rPr>
        <w:t xml:space="preserve"> users’ real-life experience with </w:t>
      </w:r>
      <w:r w:rsidR="00F155F0">
        <w:rPr>
          <w:rFonts w:ascii="Times New Roman" w:hAnsi="Times New Roman" w:cs="Times New Roman"/>
          <w:lang w:val="en-US"/>
        </w:rPr>
        <w:t xml:space="preserve">different </w:t>
      </w:r>
      <w:r w:rsidR="009A1520">
        <w:rPr>
          <w:rFonts w:ascii="Times New Roman" w:hAnsi="Times New Roman" w:cs="Times New Roman"/>
          <w:lang w:val="en-US"/>
        </w:rPr>
        <w:t xml:space="preserve">access regimes </w:t>
      </w:r>
      <w:r w:rsidR="00005965">
        <w:rPr>
          <w:rFonts w:ascii="Times New Roman" w:hAnsi="Times New Roman" w:cs="Times New Roman"/>
          <w:lang w:val="en-US"/>
        </w:rPr>
        <w:t>(Gelci</w:t>
      </w:r>
      <w:r w:rsidR="00FB5FB9">
        <w:rPr>
          <w:rFonts w:ascii="Times New Roman" w:hAnsi="Times New Roman" w:cs="Times New Roman"/>
          <w:lang w:val="en-US"/>
        </w:rPr>
        <w:t>ch</w:t>
      </w:r>
      <w:r w:rsidR="00005965">
        <w:rPr>
          <w:rFonts w:ascii="Times New Roman" w:hAnsi="Times New Roman" w:cs="Times New Roman"/>
          <w:lang w:val="en-US"/>
        </w:rPr>
        <w:t xml:space="preserve"> et al., 2013).</w:t>
      </w:r>
      <w:r>
        <w:rPr>
          <w:rFonts w:ascii="Times New Roman" w:hAnsi="Times New Roman" w:cs="Times New Roman"/>
          <w:lang w:val="en-US"/>
        </w:rPr>
        <w:t xml:space="preserve"> </w:t>
      </w:r>
    </w:p>
    <w:p w14:paraId="472ABB35" w14:textId="1017BBE8" w:rsidR="006B2324" w:rsidRDefault="00E81DD6" w:rsidP="006B2324">
      <w:pPr>
        <w:spacing w:line="480" w:lineRule="auto"/>
        <w:rPr>
          <w:rFonts w:ascii="Times New Roman" w:hAnsi="Times New Roman" w:cs="Times New Roman"/>
          <w:szCs w:val="24"/>
          <w:lang w:val="en-US"/>
        </w:rPr>
      </w:pPr>
      <w:r>
        <w:rPr>
          <w:rFonts w:ascii="Times New Roman" w:hAnsi="Times New Roman" w:cs="Times New Roman"/>
          <w:szCs w:val="24"/>
          <w:lang w:val="en-US"/>
        </w:rPr>
        <w:t>O</w:t>
      </w:r>
      <w:r w:rsidR="009D00E2">
        <w:rPr>
          <w:rFonts w:ascii="Times New Roman" w:hAnsi="Times New Roman" w:cs="Times New Roman"/>
          <w:szCs w:val="24"/>
          <w:lang w:val="en-US"/>
        </w:rPr>
        <w:t xml:space="preserve">ur results add up to the literature </w:t>
      </w:r>
      <w:r w:rsidR="0001063A">
        <w:rPr>
          <w:rFonts w:ascii="Times New Roman" w:hAnsi="Times New Roman" w:cs="Times New Roman"/>
          <w:szCs w:val="24"/>
          <w:lang w:val="en-US"/>
        </w:rPr>
        <w:t>supporting</w:t>
      </w:r>
      <w:r w:rsidR="009D00E2">
        <w:rPr>
          <w:rFonts w:ascii="Times New Roman" w:hAnsi="Times New Roman" w:cs="Times New Roman"/>
          <w:szCs w:val="24"/>
          <w:lang w:val="en-US"/>
        </w:rPr>
        <w:t xml:space="preserve"> the external validity of lab-in-the-field experiments</w:t>
      </w:r>
      <w:r w:rsidR="004D7AC7">
        <w:rPr>
          <w:rFonts w:ascii="Times New Roman" w:hAnsi="Times New Roman" w:cs="Times New Roman"/>
          <w:szCs w:val="24"/>
          <w:lang w:val="en-US"/>
        </w:rPr>
        <w:t xml:space="preserve"> </w:t>
      </w:r>
      <w:r w:rsidR="004D7AC7">
        <w:rPr>
          <w:rFonts w:ascii="Times New Roman" w:hAnsi="Times New Roman" w:cs="Times New Roman"/>
          <w:szCs w:val="24"/>
          <w:lang w:val="en-US"/>
        </w:rPr>
        <w:fldChar w:fldCharType="begin"/>
      </w:r>
      <w:r w:rsidR="003E368E">
        <w:rPr>
          <w:rFonts w:ascii="Times New Roman" w:hAnsi="Times New Roman" w:cs="Times New Roman"/>
          <w:szCs w:val="24"/>
          <w:lang w:val="en-US"/>
        </w:rPr>
        <w:instrText xml:space="preserve"> ADDIN ZOTERO_ITEM CSL_CITATION {"citationID":"vPl7aD8P","properties":{"formattedCitation":"(Carpenter &amp; Seki 2011; Fehr &amp; Leibbrandt 2011; Gelcich et al. 2013; Lamba &amp; Mace 2011; Rustagi et al. 2010)","plainCitation":"(Carpenter &amp; Seki 2011; Fehr &amp; Leibbrandt 2011; Gelcich et al. 2013; Lamba &amp; Mace 2011; Rustagi et al. 2010)","noteIndex":0},"citationItems":[{"id":1105,"uris":["http://zotero.org/users/3065856/items/NEFMGG7H"],"uri":["http://zotero.org/users/3065856/items/NEFMGG7H"],"itemData":{"id":1105,"type":"article-journal","title":"Do Social Preferences Increase Productivity? Field Experimental Evidence from Fishermen in Toyama Bay","container-title":"Economic Inquiry","page":"612-630","volume":"49","issue":"2","source":"Wiley Online Library","abstract":"In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Z13)","DOI":"10.1111/j.1465-7295.2009.00268.x","ISSN":"1465-7295","title-short":"Do Social Preferences Increase Productivity?","language":"en","author":[{"family":"Carpenter","given":"Jeffrey"},{"family":"Seki","given":"Erika"}],"issued":{"date-parts":[["2011",4,1]]}}},{"id":2531,"uris":["http://zotero.org/users/3065856/items/HY834VU4"],"uri":["http://zotero.org/users/3065856/items/HY834VU4"],"itemData":{"id":2531,"type":"article-journal","title":"A field study on cooperativeness and impatience in the Tragedy of the Commons","container-title":"Journal of Public Economics","collection-title":"Special Issue: The Role of Firms in Tax Systems","page":"1144-1155","volume":"95","issue":"9","source":"ScienceDirect","abstract":"This paper examines the role of cooperativeness and impatience in the exploitation of common pool resources (CPRs) by combining laboratory experiments with field data. We study fishermen whose main, and often only, source of income stems from the use of fishing grounds with open access. The exploitation of a CPR involves a negative interpersonal and inter-temporal externality because individuals who exploit the CPR reduce the current and the future yield both for others and for themselves. Economic theory – which assumes the existence of general across-situational traits – thus predicts that fishermen who exhibit more cooperative and less impatient behavior in the laboratory should be less likely to exploit the CPR, which our findings confirm. We thus corroborate the economic theory and extend the scope of other-regarding preference theories to crucial economic decisions with lasting consequences for the people involved. In addition, we establish cooperativeness and impatience as two distinct traits related to resource conservation in the field and validate laboratory preference measures.","DOI":"10.1016/j.jpubeco.2011.05.013","ISSN":"0047-2727","journalAbbreviation":"Journal of Public Economics","author":[{"family":"Fehr","given":"Ernst"},{"family":"Leibbrandt","given":"Andreas"}],"issued":{"date-parts":[["2011",10,1]]}}},{"id":2078,"uris":["http://zotero.org/users/3065856/items/CRGVDXCP"],"uri":["http://zotero.org/users/3065856/items/CRGVDXCP"],"itemData":{"id":2078,"type":"article-journal","title":"Exploring External Validity of Common Pool Resource Experiments: Insights from Artisanal Benthic Fisheries in Chile","container-title":"Ecology and Society","volume":"18","issue":"3","abstract":"Gelcich, S., R. Guzman, C. Rodriguez-Sickert, J. C. Castilla, and J. C. Cárdenas. 2013. Exploring external validity of common pool resource experiments: insights from artisanal benthic fisheries in Chile. Ecology and Society 18(3): 2. https://doi.org/10.5751/ES-05598-180302","URL":"https://www.ecologyandsociety.org/vol18/iss3/art2/","DOI":"10.5751/ES-05598-180302","ISSN":"1708-3087","note":"Citation Key: gelcich_exploring_2013\ntex.copyright= © 2013 by the author(s)","title-short":"Exploring External Validity of Common Pool Resource Experiments","language":"English","author":[{"family":"Gelcich","given":"Stefan"},{"family":"Guzman","given":"Ricardo"},{"family":"Rodríguez-Sickert","given":"Carlos"},{"family":"Castilla","given":"Juan Carlos"},{"family":"Cárdenas","given":"Juan Camilo"}],"issued":{"date-parts":[["2013",7]]},"accessed":{"date-parts":[["2017",5,15]]}}},{"id":2534,"uris":["http://zotero.org/users/3065856/items/QZ48JJT9"],"uri":["http://zotero.org/users/3065856/items/QZ48JJT9"],"itemData":{"id":2534,"type":"article-journal","title":"Demography and ecology drive variation in cooperation across human populations","container-title":"Proceedings of the National Academy of Sciences","page":"14426-14430","volume":"108","issue":"35","source":"www.pnas.org","abstract":"Recent studies argue that cross-cultural variation in human cooperation supports cultural group selection models of the evolution of large-scale cooperation. However, these studies confound cultural and environmental differences between populations by predominantly sampling one population per society. Here, we test the hypothesis that behavioral variation between populations is driven by environmental differences in demography and ecology. We use a public goods game played with money and a naturalistic measure of behavior involving the distribution of salt, an essential and locally valued resource, to demonstrate significant variation in levels of cooperation across 16 discrete populations of the same small-scale society, the Pahari Korwa of central India. Variation between these populations of the same cultural group is comparable to that found between different cultural groups in previous studies. Demographic factors partly explain this variation; age and a measure of social network size are associated with contributions in the public goods game, while population size and the number of adult sisters residing in the population are associated with decisions regarding salt. That behavioral variation is at least partly contingent on environmental differences between populations questions the existence of stable norms of cooperation. Hence, our findings call for reinterpretation of cross-cultural data on cooperation. Although cultural group selection could theoretically explain the evolution of large-scale cooperation, our results make clear that existing cross-cultural data cannot be taken as empirical support for this hypothesis.","DOI":"10.1073/pnas.1105186108","ISSN":"0027-8424, 1091-6490","note":"PMID: 21831836","journalAbbreviation":"PNAS","language":"en","author":[{"family":"Lamba","given":"Shakti"},{"family":"Mace","given":"Ruth"}],"issued":{"date-parts":[["2011",8,30]]}}},{"id":619,"uris":["http://zotero.org/users/3065856/items/GKXAACT5"],"uri":["http://zotero.org/users/3065856/items/GKXAACT5"],"itemData":{"id":619,"type":"article-journal","title":"Conditional Cooperation and Costly Monitoring Explain Success in Forest Commons Management","container-title":"Science","page":"961-965","volume":"330","issue":"6006","source":"science.sciencemag.org","abstract":"Recent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program.","DOI":"10.1126/science.1193649","ISSN":"0036-8075, 1095-9203","note":"PMID: 21071668","language":"en","author":[{"family":"Rustagi","given":"Devesh"},{"family":"Engel","given":"Stefanie"},{"family":"Kosfeld","given":"Michael"}],"issued":{"date-parts":[["2010",11,12]]}}}],"schema":"https://github.com/citation-style-language/schema/raw/master/csl-citation.json"} </w:instrText>
      </w:r>
      <w:r w:rsidR="004D7AC7">
        <w:rPr>
          <w:rFonts w:ascii="Times New Roman" w:hAnsi="Times New Roman" w:cs="Times New Roman"/>
          <w:szCs w:val="24"/>
          <w:lang w:val="en-US"/>
        </w:rPr>
        <w:fldChar w:fldCharType="separate"/>
      </w:r>
      <w:r w:rsidR="00634C75" w:rsidRPr="008236A6">
        <w:rPr>
          <w:rFonts w:ascii="Times New Roman" w:hAnsi="Times New Roman" w:cs="Times New Roman"/>
          <w:lang w:val="en-US"/>
        </w:rPr>
        <w:t>(Carpenter &amp; Seki 2011; Fehr &amp; Leibbrandt 2011; Gelcich et al. 2013; Lamba &amp; Mace 2011; Rustagi et al. 2010)</w:t>
      </w:r>
      <w:r w:rsidR="004D7AC7">
        <w:rPr>
          <w:rFonts w:ascii="Times New Roman" w:hAnsi="Times New Roman" w:cs="Times New Roman"/>
          <w:szCs w:val="24"/>
          <w:lang w:val="en-US"/>
        </w:rPr>
        <w:fldChar w:fldCharType="end"/>
      </w:r>
      <w:r w:rsidR="009D00E2">
        <w:rPr>
          <w:rFonts w:ascii="Times New Roman" w:hAnsi="Times New Roman" w:cs="Times New Roman"/>
          <w:szCs w:val="24"/>
          <w:lang w:val="en-US"/>
        </w:rPr>
        <w:t xml:space="preserve">. Furthermore, our observations </w:t>
      </w:r>
      <w:r w:rsidR="0001063A">
        <w:rPr>
          <w:rFonts w:ascii="Times New Roman" w:hAnsi="Times New Roman" w:cs="Times New Roman"/>
          <w:szCs w:val="24"/>
          <w:lang w:val="en-US"/>
        </w:rPr>
        <w:t>favor</w:t>
      </w:r>
      <w:r w:rsidR="00B234D2">
        <w:rPr>
          <w:rFonts w:ascii="Times New Roman" w:hAnsi="Times New Roman" w:cs="Times New Roman"/>
          <w:szCs w:val="24"/>
          <w:lang w:val="en-US"/>
        </w:rPr>
        <w:t xml:space="preserve"> </w:t>
      </w:r>
      <w:r w:rsidR="0001063A">
        <w:rPr>
          <w:rFonts w:ascii="Times New Roman" w:hAnsi="Times New Roman" w:cs="Times New Roman"/>
          <w:szCs w:val="24"/>
          <w:lang w:val="en-US"/>
        </w:rPr>
        <w:t>the idea</w:t>
      </w:r>
      <w:r w:rsidR="009D00E2">
        <w:rPr>
          <w:rFonts w:ascii="Times New Roman" w:hAnsi="Times New Roman" w:cs="Times New Roman"/>
          <w:szCs w:val="24"/>
          <w:lang w:val="en-US"/>
        </w:rPr>
        <w:t xml:space="preserve"> </w:t>
      </w:r>
      <w:r w:rsidR="0001063A">
        <w:rPr>
          <w:rFonts w:ascii="Times New Roman" w:hAnsi="Times New Roman" w:cs="Times New Roman"/>
          <w:szCs w:val="24"/>
          <w:lang w:val="en-US"/>
        </w:rPr>
        <w:t xml:space="preserve">that </w:t>
      </w:r>
      <w:r w:rsidR="009D00E2">
        <w:rPr>
          <w:rFonts w:ascii="Times New Roman" w:hAnsi="Times New Roman" w:cs="Times New Roman"/>
          <w:szCs w:val="24"/>
          <w:lang w:val="en-US"/>
        </w:rPr>
        <w:t xml:space="preserve">framing </w:t>
      </w:r>
      <w:r w:rsidR="008A0377">
        <w:rPr>
          <w:rFonts w:ascii="Times New Roman" w:hAnsi="Times New Roman" w:cs="Times New Roman"/>
          <w:szCs w:val="24"/>
          <w:lang w:val="en-US"/>
        </w:rPr>
        <w:t>can improve the external validity of economic experiment</w:t>
      </w:r>
      <w:r w:rsidR="005B544E">
        <w:rPr>
          <w:rFonts w:ascii="Times New Roman" w:hAnsi="Times New Roman" w:cs="Times New Roman"/>
          <w:szCs w:val="24"/>
          <w:lang w:val="en-US"/>
        </w:rPr>
        <w:t>s</w:t>
      </w:r>
      <w:r w:rsidR="00027ED0">
        <w:rPr>
          <w:rFonts w:ascii="Times New Roman" w:hAnsi="Times New Roman" w:cs="Times New Roman"/>
          <w:szCs w:val="24"/>
          <w:lang w:val="en-US"/>
        </w:rPr>
        <w:t xml:space="preserve"> depending on the research question</w:t>
      </w:r>
      <w:r w:rsidR="00634C75">
        <w:rPr>
          <w:rFonts w:ascii="Times New Roman" w:hAnsi="Times New Roman" w:cs="Times New Roman"/>
          <w:szCs w:val="24"/>
          <w:lang w:val="en-US"/>
        </w:rPr>
        <w:t xml:space="preserve"> </w:t>
      </w:r>
      <w:r w:rsidR="00634C75">
        <w:rPr>
          <w:rFonts w:ascii="Times New Roman" w:hAnsi="Times New Roman" w:cs="Times New Roman"/>
          <w:szCs w:val="24"/>
          <w:lang w:val="en-US"/>
        </w:rPr>
        <w:fldChar w:fldCharType="begin"/>
      </w:r>
      <w:r w:rsidR="00634C75">
        <w:rPr>
          <w:rFonts w:ascii="Times New Roman" w:hAnsi="Times New Roman" w:cs="Times New Roman"/>
          <w:szCs w:val="24"/>
          <w:lang w:val="en-US"/>
        </w:rPr>
        <w:instrText xml:space="preserve"> ADDIN ZOTERO_ITEM CSL_CITATION {"citationID":"CwmDYV6T","properties":{"formattedCitation":"(Alekseev et al. 2017)","plainCitation":"(Alekseev et al. 2017)","noteIndex":0},"citationItems":[{"id":2335,"uris":["http://zotero.org/users/3065856/items/Z7V4QPJS"],"uri":["http://zotero.org/users/3065856/items/Z7V4QPJS"],"itemData":{"id":2335,"type":"article-journal","title":"Experimental methods: When and why contextual instructions are important","container-title":"Journal of Economic Behavior &amp; Organization","page":"48-59","volume":"134","source":"ScienceDirect","abstract":"An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design.","DOI":"10.1016/j.jebo.2016.12.005","ISSN":"0167-2681","title-short":"Experimental methods","journalAbbreviation":"Journal of Economic Behavior &amp; Organization","author":[{"family":"Alekseev","given":"Aleksandr"},{"family":"Charness","given":"Gary"},{"family":"Gneezy","given":"Uri"}],"issued":{"date-parts":[["2017",2,1]]}}}],"schema":"https://github.com/citation-style-language/schema/raw/master/csl-citation.json"} </w:instrText>
      </w:r>
      <w:r w:rsidR="00634C75">
        <w:rPr>
          <w:rFonts w:ascii="Times New Roman" w:hAnsi="Times New Roman" w:cs="Times New Roman"/>
          <w:szCs w:val="24"/>
          <w:lang w:val="en-US"/>
        </w:rPr>
        <w:fldChar w:fldCharType="separate"/>
      </w:r>
      <w:r w:rsidR="00634C75" w:rsidRPr="008236A6">
        <w:rPr>
          <w:rFonts w:ascii="Times New Roman" w:hAnsi="Times New Roman" w:cs="Times New Roman"/>
          <w:lang w:val="en-US"/>
        </w:rPr>
        <w:t>(Alekseev et al. 2017)</w:t>
      </w:r>
      <w:r w:rsidR="00634C75">
        <w:rPr>
          <w:rFonts w:ascii="Times New Roman" w:hAnsi="Times New Roman" w:cs="Times New Roman"/>
          <w:szCs w:val="24"/>
          <w:lang w:val="en-US"/>
        </w:rPr>
        <w:fldChar w:fldCharType="end"/>
      </w:r>
      <w:r w:rsidR="00B234D2">
        <w:rPr>
          <w:rFonts w:ascii="Times New Roman" w:hAnsi="Times New Roman" w:cs="Times New Roman"/>
          <w:szCs w:val="24"/>
          <w:lang w:val="en-US"/>
        </w:rPr>
        <w:t xml:space="preserve">. </w:t>
      </w:r>
      <w:r>
        <w:rPr>
          <w:rFonts w:ascii="Times New Roman" w:hAnsi="Times New Roman" w:cs="Times New Roman"/>
          <w:szCs w:val="24"/>
          <w:lang w:val="en-US"/>
        </w:rPr>
        <w:t>If we would have studied both associations type</w:t>
      </w:r>
      <w:r w:rsidR="00A445C4">
        <w:rPr>
          <w:rFonts w:ascii="Times New Roman" w:hAnsi="Times New Roman" w:cs="Times New Roman"/>
          <w:szCs w:val="24"/>
          <w:lang w:val="en-US"/>
        </w:rPr>
        <w:t>s</w:t>
      </w:r>
      <w:r>
        <w:rPr>
          <w:rFonts w:ascii="Times New Roman" w:hAnsi="Times New Roman" w:cs="Times New Roman"/>
          <w:szCs w:val="24"/>
          <w:lang w:val="en-US"/>
        </w:rPr>
        <w:t xml:space="preserve"> only under the hake frame, we would </w:t>
      </w:r>
      <w:r w:rsidR="003C34A3">
        <w:rPr>
          <w:rFonts w:ascii="Times New Roman" w:hAnsi="Times New Roman" w:cs="Times New Roman"/>
          <w:szCs w:val="24"/>
          <w:lang w:val="en-US"/>
        </w:rPr>
        <w:t xml:space="preserve">have </w:t>
      </w:r>
      <w:r>
        <w:rPr>
          <w:rFonts w:ascii="Times New Roman" w:hAnsi="Times New Roman" w:cs="Times New Roman"/>
          <w:szCs w:val="24"/>
          <w:lang w:val="en-US"/>
        </w:rPr>
        <w:t xml:space="preserve">not identified that high-performance associations were capable of </w:t>
      </w:r>
      <w:r w:rsidR="00A445C4">
        <w:rPr>
          <w:rFonts w:ascii="Times New Roman" w:hAnsi="Times New Roman" w:cs="Times New Roman"/>
          <w:szCs w:val="24"/>
          <w:lang w:val="en-US"/>
        </w:rPr>
        <w:t xml:space="preserve">effective </w:t>
      </w:r>
      <w:r>
        <w:rPr>
          <w:rFonts w:ascii="Times New Roman" w:hAnsi="Times New Roman" w:cs="Times New Roman"/>
          <w:szCs w:val="24"/>
          <w:lang w:val="en-US"/>
        </w:rPr>
        <w:t xml:space="preserve">collective action. </w:t>
      </w:r>
      <w:r w:rsidR="005B544E">
        <w:rPr>
          <w:rFonts w:ascii="Times New Roman" w:hAnsi="Times New Roman" w:cs="Times New Roman"/>
          <w:szCs w:val="24"/>
          <w:lang w:val="en-US"/>
        </w:rPr>
        <w:t>Properly framing</w:t>
      </w:r>
      <w:r w:rsidR="007B35CC">
        <w:rPr>
          <w:rFonts w:ascii="Times New Roman" w:hAnsi="Times New Roman" w:cs="Times New Roman"/>
          <w:szCs w:val="24"/>
          <w:lang w:val="en-US"/>
        </w:rPr>
        <w:t xml:space="preserve"> </w:t>
      </w:r>
      <w:r w:rsidR="005B544E">
        <w:rPr>
          <w:rFonts w:ascii="Times New Roman" w:hAnsi="Times New Roman" w:cs="Times New Roman"/>
          <w:szCs w:val="24"/>
          <w:lang w:val="en-US"/>
        </w:rPr>
        <w:t xml:space="preserve">a task </w:t>
      </w:r>
      <w:r w:rsidR="007B35CC">
        <w:rPr>
          <w:rFonts w:ascii="Times New Roman" w:hAnsi="Times New Roman" w:cs="Times New Roman"/>
          <w:szCs w:val="24"/>
          <w:lang w:val="en-US"/>
        </w:rPr>
        <w:t xml:space="preserve">requires </w:t>
      </w:r>
      <w:r w:rsidR="005B544E">
        <w:rPr>
          <w:rFonts w:ascii="Times New Roman" w:hAnsi="Times New Roman" w:cs="Times New Roman"/>
          <w:szCs w:val="24"/>
          <w:lang w:val="en-US"/>
        </w:rPr>
        <w:t xml:space="preserve"> a deep </w:t>
      </w:r>
      <w:r w:rsidR="007B35CC">
        <w:rPr>
          <w:rFonts w:ascii="Times New Roman" w:hAnsi="Times New Roman" w:cs="Times New Roman"/>
          <w:szCs w:val="24"/>
          <w:lang w:val="en-US"/>
        </w:rPr>
        <w:t xml:space="preserve">understanding of the </w:t>
      </w:r>
      <w:r w:rsidR="005B544E">
        <w:rPr>
          <w:rFonts w:ascii="Times New Roman" w:hAnsi="Times New Roman" w:cs="Times New Roman"/>
          <w:szCs w:val="24"/>
          <w:lang w:val="en-US"/>
        </w:rPr>
        <w:t>real-life</w:t>
      </w:r>
      <w:r w:rsidR="007B35CC">
        <w:rPr>
          <w:rFonts w:ascii="Times New Roman" w:hAnsi="Times New Roman" w:cs="Times New Roman"/>
          <w:szCs w:val="24"/>
          <w:lang w:val="en-US"/>
        </w:rPr>
        <w:t xml:space="preserve"> context </w:t>
      </w:r>
      <w:r w:rsidR="005B544E">
        <w:rPr>
          <w:rFonts w:ascii="Times New Roman" w:hAnsi="Times New Roman" w:cs="Times New Roman"/>
          <w:szCs w:val="24"/>
          <w:lang w:val="en-US"/>
        </w:rPr>
        <w:t>of</w:t>
      </w:r>
      <w:r w:rsidR="007B35CC">
        <w:rPr>
          <w:rFonts w:ascii="Times New Roman" w:hAnsi="Times New Roman" w:cs="Times New Roman"/>
          <w:szCs w:val="24"/>
          <w:lang w:val="en-US"/>
        </w:rPr>
        <w:t xml:space="preserve"> experimental subjects</w:t>
      </w:r>
      <w:r w:rsidR="00990B60">
        <w:rPr>
          <w:rFonts w:ascii="Times New Roman" w:hAnsi="Times New Roman" w:cs="Times New Roman"/>
          <w:szCs w:val="24"/>
          <w:lang w:val="en-US"/>
        </w:rPr>
        <w:t xml:space="preserve"> to anticipate subjects’ construal of the</w:t>
      </w:r>
      <w:r w:rsidR="005B544E">
        <w:rPr>
          <w:rFonts w:ascii="Times New Roman" w:hAnsi="Times New Roman" w:cs="Times New Roman"/>
          <w:szCs w:val="24"/>
          <w:lang w:val="en-US"/>
        </w:rPr>
        <w:t xml:space="preserve"> decision task</w:t>
      </w:r>
      <w:r w:rsidR="007B35CC">
        <w:rPr>
          <w:rFonts w:ascii="Times New Roman" w:hAnsi="Times New Roman" w:cs="Times New Roman"/>
          <w:szCs w:val="24"/>
          <w:lang w:val="en-US"/>
        </w:rPr>
        <w:t xml:space="preserve">. In addition, </w:t>
      </w:r>
      <w:r w:rsidR="00F11CCC">
        <w:rPr>
          <w:rFonts w:ascii="Times New Roman" w:hAnsi="Times New Roman" w:cs="Times New Roman"/>
          <w:szCs w:val="24"/>
          <w:lang w:val="en-US"/>
        </w:rPr>
        <w:t xml:space="preserve">the experimenter must be </w:t>
      </w:r>
      <w:r w:rsidR="00681975">
        <w:rPr>
          <w:rFonts w:ascii="Times New Roman" w:hAnsi="Times New Roman" w:cs="Times New Roman"/>
          <w:szCs w:val="24"/>
          <w:lang w:val="en-US"/>
        </w:rPr>
        <w:t>cautious</w:t>
      </w:r>
      <w:r w:rsidR="00F11CCC">
        <w:rPr>
          <w:rFonts w:ascii="Times New Roman" w:hAnsi="Times New Roman" w:cs="Times New Roman"/>
          <w:szCs w:val="24"/>
          <w:lang w:val="en-US"/>
        </w:rPr>
        <w:t xml:space="preserve"> </w:t>
      </w:r>
      <w:r w:rsidR="005B544E">
        <w:rPr>
          <w:rFonts w:ascii="Times New Roman" w:hAnsi="Times New Roman" w:cs="Times New Roman"/>
          <w:szCs w:val="24"/>
          <w:lang w:val="en-US"/>
        </w:rPr>
        <w:t>to avoid</w:t>
      </w:r>
      <w:r w:rsidR="007B35CC">
        <w:rPr>
          <w:rFonts w:ascii="Times New Roman" w:hAnsi="Times New Roman" w:cs="Times New Roman"/>
          <w:szCs w:val="24"/>
          <w:lang w:val="en-US"/>
        </w:rPr>
        <w:t xml:space="preserve"> demand-effects and the</w:t>
      </w:r>
      <w:r w:rsidR="005B544E">
        <w:rPr>
          <w:rFonts w:ascii="Times New Roman" w:hAnsi="Times New Roman" w:cs="Times New Roman"/>
          <w:szCs w:val="24"/>
          <w:lang w:val="en-US"/>
        </w:rPr>
        <w:t xml:space="preserve"> hindering of the</w:t>
      </w:r>
      <w:r w:rsidR="007B35CC">
        <w:rPr>
          <w:rFonts w:ascii="Times New Roman" w:hAnsi="Times New Roman" w:cs="Times New Roman"/>
          <w:szCs w:val="24"/>
          <w:lang w:val="en-US"/>
        </w:rPr>
        <w:t xml:space="preserve"> generalizability of the results. </w:t>
      </w:r>
    </w:p>
    <w:p w14:paraId="79906914" w14:textId="1883B79E" w:rsidR="00027ED0" w:rsidRPr="00027ED0" w:rsidRDefault="00027ED0" w:rsidP="006B2324">
      <w:pPr>
        <w:spacing w:line="480" w:lineRule="auto"/>
        <w:rPr>
          <w:rFonts w:ascii="Times New Roman" w:hAnsi="Times New Roman" w:cs="Times New Roman"/>
          <w:b/>
          <w:bCs/>
          <w:szCs w:val="24"/>
          <w:lang w:val="en-US"/>
        </w:rPr>
      </w:pPr>
      <w:r w:rsidRPr="00027ED0">
        <w:rPr>
          <w:rFonts w:ascii="Times New Roman" w:hAnsi="Times New Roman" w:cs="Times New Roman"/>
          <w:b/>
          <w:bCs/>
          <w:szCs w:val="24"/>
          <w:lang w:val="en-US"/>
        </w:rPr>
        <w:t>Conclusion</w:t>
      </w:r>
    </w:p>
    <w:p w14:paraId="2EB276E8" w14:textId="3841C2A8" w:rsidR="002E20A9" w:rsidRDefault="00E16C42" w:rsidP="00052C9F">
      <w:pPr>
        <w:spacing w:line="480" w:lineRule="auto"/>
        <w:rPr>
          <w:rFonts w:ascii="Times New Roman" w:hAnsi="Times New Roman" w:cs="Times New Roman"/>
          <w:szCs w:val="24"/>
          <w:lang w:val="en-US"/>
        </w:rPr>
      </w:pPr>
      <w:r>
        <w:rPr>
          <w:rFonts w:ascii="Times New Roman" w:hAnsi="Times New Roman" w:cs="Times New Roman"/>
          <w:szCs w:val="24"/>
          <w:lang w:val="en-US"/>
        </w:rPr>
        <w:lastRenderedPageBreak/>
        <w:t xml:space="preserve">The implementation of </w:t>
      </w:r>
      <w:r w:rsidR="008135DA">
        <w:rPr>
          <w:rFonts w:ascii="Times New Roman" w:hAnsi="Times New Roman" w:cs="Times New Roman"/>
          <w:szCs w:val="24"/>
          <w:lang w:val="en-US"/>
        </w:rPr>
        <w:t xml:space="preserve">CEARs </w:t>
      </w:r>
      <w:r>
        <w:rPr>
          <w:rFonts w:ascii="Times New Roman" w:hAnsi="Times New Roman" w:cs="Times New Roman"/>
          <w:szCs w:val="24"/>
          <w:lang w:val="en-US"/>
        </w:rPr>
        <w:t xml:space="preserve">is a promising </w:t>
      </w:r>
      <w:r w:rsidR="005B544E">
        <w:rPr>
          <w:rFonts w:ascii="Times New Roman" w:hAnsi="Times New Roman" w:cs="Times New Roman"/>
          <w:szCs w:val="24"/>
          <w:lang w:val="en-US"/>
        </w:rPr>
        <w:t>approach</w:t>
      </w:r>
      <w:r>
        <w:rPr>
          <w:rFonts w:ascii="Times New Roman" w:hAnsi="Times New Roman" w:cs="Times New Roman"/>
          <w:szCs w:val="24"/>
          <w:lang w:val="en-US"/>
        </w:rPr>
        <w:t xml:space="preserve"> </w:t>
      </w:r>
      <w:r w:rsidR="00144886">
        <w:rPr>
          <w:rFonts w:ascii="Times New Roman" w:hAnsi="Times New Roman" w:cs="Times New Roman"/>
          <w:szCs w:val="24"/>
          <w:lang w:val="en-US"/>
        </w:rPr>
        <w:t>to respond</w:t>
      </w:r>
      <w:r w:rsidR="008135DA">
        <w:rPr>
          <w:rFonts w:ascii="Times New Roman" w:hAnsi="Times New Roman" w:cs="Times New Roman"/>
          <w:szCs w:val="24"/>
          <w:lang w:val="en-US"/>
        </w:rPr>
        <w:t xml:space="preserve"> t</w:t>
      </w:r>
      <w:r w:rsidR="00144886">
        <w:rPr>
          <w:rFonts w:ascii="Times New Roman" w:hAnsi="Times New Roman" w:cs="Times New Roman"/>
          <w:szCs w:val="24"/>
          <w:lang w:val="en-US"/>
        </w:rPr>
        <w:t>o t</w:t>
      </w:r>
      <w:r w:rsidR="008135DA">
        <w:rPr>
          <w:rFonts w:ascii="Times New Roman" w:hAnsi="Times New Roman" w:cs="Times New Roman"/>
          <w:szCs w:val="24"/>
          <w:lang w:val="en-US"/>
        </w:rPr>
        <w:t>he current call for a sustainable and equitable blue economy</w:t>
      </w:r>
      <w:r w:rsidR="007F4773">
        <w:rPr>
          <w:rFonts w:ascii="Times New Roman" w:hAnsi="Times New Roman" w:cs="Times New Roman"/>
          <w:szCs w:val="24"/>
          <w:lang w:val="en-US"/>
        </w:rPr>
        <w:t xml:space="preserve"> </w:t>
      </w:r>
      <w:r>
        <w:rPr>
          <w:rFonts w:ascii="Times New Roman" w:hAnsi="Times New Roman" w:cs="Times New Roman"/>
          <w:szCs w:val="24"/>
          <w:lang w:val="en-US"/>
        </w:rPr>
        <w:fldChar w:fldCharType="begin"/>
      </w:r>
      <w:r>
        <w:rPr>
          <w:rFonts w:ascii="Times New Roman" w:hAnsi="Times New Roman" w:cs="Times New Roman"/>
          <w:szCs w:val="24"/>
          <w:lang w:val="en-US"/>
        </w:rPr>
        <w:instrText xml:space="preserve"> ADDIN ZOTERO_ITEM CSL_CITATION {"citationID":"k0a4C6b3","properties":{"formattedCitation":"(Bennett et al. 2019)","plainCitation":"(Bennett et al. 2019)","noteIndex":0},"citationItems":[{"id":3711,"uris":["http://zotero.org/users/3065856/items/G3KQJJFE"],"uri":["http://zotero.org/users/3065856/items/G3KQJJFE"],"itemData":{"id":3711,"type":"article-journal","title":"Towards a sustainable and equitable blue economy","container-title":"Nature Sustainability","source":"DOI.org (Crossref)","URL":"http://www.nature.com/articles/s41893-019-0404-1","DOI":"10.1038/s41893-019-0404-1","ISSN":"2398-9629","journalAbbreviation":"Nat Sustain","language":"en","author":[{"family":"Bennett","given":"Nathan J."},{"family":"Cisneros-Montemayor","given":"Andrés M."},{"family":"Blythe","given":"Jessica"},{"family":"Silver","given":"Jennifer J."},{"family":"Singh","given":"Gerald"},{"family":"Andrews","given":"Nathan"},{"family":"Calò","given":"Antonio"},{"family":"Christie","given":"Patrick"},{"family":"Di Franco","given":"Antonio"},{"family":"Finkbeiner","given":"Elena M."},{"family":"Gelcich","given":"Stefan"},{"family":"Guidetti","given":"Paolo"},{"family":"Harper","given":"Sarah"},{"family":"Hotte","given":"Ngaio"},{"family":"Kittinger","given":"John N."},{"family":"Le Billon","given":"Philippe"},{"family":"Lister","given":"Jane"},{"family":"López de la Lama","given":"Rocío"},{"family":"McKinley","given":"Emma"},{"family":"Scholtens","given":"Joeri"},{"family":"Solås","given":"Ann-Magnhild"},{"family":"Sowman","given":"Merle"},{"family":"Talloni-Álvarez","given":"Nicolás"},{"family":"Teh","given":"Lydia C. L."},{"family":"Voyer","given":"Michelle"},{"family":"Sumaila","given":"U. Rashid"}],"issued":{"date-parts":[["2019",10,14]]},"accessed":{"date-parts":[["2019",10,22]]}}}],"schema":"https://github.com/citation-style-language/schema/raw/master/csl-citation.json"} </w:instrText>
      </w:r>
      <w:r>
        <w:rPr>
          <w:rFonts w:ascii="Times New Roman" w:hAnsi="Times New Roman" w:cs="Times New Roman"/>
          <w:szCs w:val="24"/>
          <w:lang w:val="en-US"/>
        </w:rPr>
        <w:fldChar w:fldCharType="separate"/>
      </w:r>
      <w:r w:rsidRPr="008236A6">
        <w:rPr>
          <w:rFonts w:ascii="Times New Roman" w:hAnsi="Times New Roman" w:cs="Times New Roman"/>
          <w:lang w:val="en-US"/>
        </w:rPr>
        <w:t>(Bennett et al. 2019)</w:t>
      </w:r>
      <w:r>
        <w:rPr>
          <w:rFonts w:ascii="Times New Roman" w:hAnsi="Times New Roman" w:cs="Times New Roman"/>
          <w:szCs w:val="24"/>
          <w:lang w:val="en-US"/>
        </w:rPr>
        <w:fldChar w:fldCharType="end"/>
      </w:r>
      <w:r w:rsidR="008135DA">
        <w:rPr>
          <w:rFonts w:ascii="Times New Roman" w:hAnsi="Times New Roman" w:cs="Times New Roman"/>
          <w:szCs w:val="24"/>
          <w:lang w:val="en-US"/>
        </w:rPr>
        <w:t xml:space="preserve">. </w:t>
      </w:r>
      <w:r w:rsidR="005B544E">
        <w:rPr>
          <w:rFonts w:ascii="Times New Roman" w:hAnsi="Times New Roman" w:cs="Times New Roman"/>
          <w:szCs w:val="24"/>
          <w:lang w:val="en-US"/>
        </w:rPr>
        <w:t>Thus</w:t>
      </w:r>
      <w:r w:rsidR="008135DA">
        <w:rPr>
          <w:rFonts w:ascii="Times New Roman" w:hAnsi="Times New Roman" w:cs="Times New Roman"/>
          <w:szCs w:val="24"/>
          <w:lang w:val="en-US"/>
        </w:rPr>
        <w:t>,</w:t>
      </w:r>
      <w:r w:rsidR="003201B4">
        <w:rPr>
          <w:rFonts w:ascii="Times New Roman" w:hAnsi="Times New Roman" w:cs="Times New Roman"/>
          <w:szCs w:val="24"/>
          <w:lang w:val="en-US"/>
        </w:rPr>
        <w:t xml:space="preserve"> it becomes crucial to evaluate whether the</w:t>
      </w:r>
      <w:r w:rsidR="00FB5FB9">
        <w:rPr>
          <w:rFonts w:ascii="Times New Roman" w:hAnsi="Times New Roman" w:cs="Times New Roman"/>
          <w:szCs w:val="24"/>
          <w:lang w:val="en-US"/>
        </w:rPr>
        <w:t>y are generating the behavioral changes which are intended.</w:t>
      </w:r>
      <w:r w:rsidR="00522B57">
        <w:rPr>
          <w:rFonts w:ascii="Times New Roman" w:hAnsi="Times New Roman" w:cs="Times New Roman"/>
          <w:szCs w:val="24"/>
          <w:lang w:val="en-US"/>
        </w:rPr>
        <w:t xml:space="preserve"> </w:t>
      </w:r>
      <w:r w:rsidR="003201B4">
        <w:rPr>
          <w:rFonts w:ascii="Times New Roman" w:hAnsi="Times New Roman" w:cs="Times New Roman"/>
          <w:szCs w:val="24"/>
          <w:lang w:val="en-US"/>
        </w:rPr>
        <w:t>W</w:t>
      </w:r>
      <w:r w:rsidR="003201B4" w:rsidRPr="003201B4">
        <w:rPr>
          <w:rFonts w:ascii="Times New Roman" w:hAnsi="Times New Roman" w:cs="Times New Roman"/>
          <w:szCs w:val="24"/>
          <w:lang w:val="en-US"/>
        </w:rPr>
        <w:t xml:space="preserve">hen exclusive access is granted collectively its success relies, in part, on the engagement of fishers in </w:t>
      </w:r>
      <w:r w:rsidR="00B610C9">
        <w:rPr>
          <w:rFonts w:ascii="Times New Roman" w:hAnsi="Times New Roman" w:cs="Times New Roman"/>
          <w:szCs w:val="24"/>
          <w:lang w:val="en-US"/>
        </w:rPr>
        <w:t>collective action</w:t>
      </w:r>
      <w:r w:rsidR="003201B4" w:rsidRPr="003201B4">
        <w:rPr>
          <w:rFonts w:ascii="Times New Roman" w:hAnsi="Times New Roman" w:cs="Times New Roman"/>
          <w:szCs w:val="24"/>
          <w:lang w:val="en-US"/>
        </w:rPr>
        <w:t xml:space="preserve">. </w:t>
      </w:r>
      <w:r w:rsidR="00FD5DB4">
        <w:rPr>
          <w:rFonts w:ascii="Times New Roman" w:hAnsi="Times New Roman" w:cs="Times New Roman"/>
          <w:szCs w:val="24"/>
          <w:lang w:val="en-US"/>
        </w:rPr>
        <w:t>We found that</w:t>
      </w:r>
      <w:r w:rsidR="00A6731E">
        <w:rPr>
          <w:rFonts w:ascii="Times New Roman" w:hAnsi="Times New Roman" w:cs="Times New Roman"/>
          <w:szCs w:val="24"/>
          <w:lang w:val="en-US"/>
        </w:rPr>
        <w:t xml:space="preserve"> fishers from the same association express </w:t>
      </w:r>
      <w:r w:rsidR="00CA5683">
        <w:rPr>
          <w:rFonts w:ascii="Times New Roman" w:hAnsi="Times New Roman" w:cs="Times New Roman"/>
          <w:szCs w:val="24"/>
          <w:lang w:val="en-US"/>
        </w:rPr>
        <w:t xml:space="preserve">increased </w:t>
      </w:r>
      <w:r w:rsidR="00A6731E">
        <w:rPr>
          <w:rFonts w:ascii="Times New Roman" w:hAnsi="Times New Roman" w:cs="Times New Roman"/>
          <w:szCs w:val="24"/>
          <w:lang w:val="en-US"/>
        </w:rPr>
        <w:t xml:space="preserve">stewardship behaviors </w:t>
      </w:r>
      <w:r w:rsidR="00CA5683">
        <w:rPr>
          <w:rFonts w:ascii="Times New Roman" w:hAnsi="Times New Roman" w:cs="Times New Roman"/>
          <w:szCs w:val="24"/>
          <w:lang w:val="en-US"/>
        </w:rPr>
        <w:t xml:space="preserve">towards </w:t>
      </w:r>
      <w:r w:rsidR="00A6731E">
        <w:rPr>
          <w:rFonts w:ascii="Times New Roman" w:hAnsi="Times New Roman" w:cs="Times New Roman"/>
          <w:szCs w:val="24"/>
          <w:lang w:val="en-US"/>
        </w:rPr>
        <w:t xml:space="preserve">resources that are </w:t>
      </w:r>
      <w:r w:rsidR="00855047">
        <w:rPr>
          <w:rFonts w:ascii="Times New Roman" w:hAnsi="Times New Roman" w:cs="Times New Roman"/>
          <w:szCs w:val="24"/>
          <w:lang w:val="en-US"/>
        </w:rPr>
        <w:t>managed</w:t>
      </w:r>
      <w:r w:rsidR="00A6731E">
        <w:rPr>
          <w:rFonts w:ascii="Times New Roman" w:hAnsi="Times New Roman" w:cs="Times New Roman"/>
          <w:szCs w:val="24"/>
          <w:lang w:val="en-US"/>
        </w:rPr>
        <w:t xml:space="preserve"> under </w:t>
      </w:r>
      <w:r w:rsidR="00CA5683">
        <w:rPr>
          <w:rFonts w:ascii="Times New Roman" w:hAnsi="Times New Roman" w:cs="Times New Roman"/>
          <w:szCs w:val="24"/>
          <w:lang w:val="en-US"/>
        </w:rPr>
        <w:t xml:space="preserve">CEAR relative to those managed under </w:t>
      </w:r>
      <w:r w:rsidR="00CA5683" w:rsidRPr="00CA5683">
        <w:rPr>
          <w:rFonts w:ascii="Times New Roman" w:hAnsi="Times New Roman" w:cs="Times New Roman"/>
          <w:i/>
          <w:iCs/>
          <w:szCs w:val="24"/>
          <w:lang w:val="en-US"/>
        </w:rPr>
        <w:t>pseudo</w:t>
      </w:r>
      <w:r w:rsidR="00CA5683">
        <w:rPr>
          <w:rFonts w:ascii="Times New Roman" w:hAnsi="Times New Roman" w:cs="Times New Roman"/>
          <w:szCs w:val="24"/>
          <w:lang w:val="en-US"/>
        </w:rPr>
        <w:t xml:space="preserve"> OA</w:t>
      </w:r>
      <w:r w:rsidR="00A6731E">
        <w:rPr>
          <w:rFonts w:ascii="Times New Roman" w:hAnsi="Times New Roman" w:cs="Times New Roman"/>
          <w:szCs w:val="24"/>
          <w:lang w:val="en-US"/>
        </w:rPr>
        <w:t xml:space="preserve">. </w:t>
      </w:r>
      <w:r w:rsidR="00F12164">
        <w:rPr>
          <w:rFonts w:ascii="Times New Roman" w:hAnsi="Times New Roman" w:cs="Times New Roman"/>
          <w:szCs w:val="24"/>
          <w:lang w:val="en-US"/>
        </w:rPr>
        <w:t>Yet</w:t>
      </w:r>
      <w:r w:rsidR="008D70F9">
        <w:rPr>
          <w:rFonts w:ascii="Times New Roman" w:hAnsi="Times New Roman" w:cs="Times New Roman"/>
          <w:szCs w:val="24"/>
          <w:lang w:val="en-US"/>
        </w:rPr>
        <w:t xml:space="preserve">, </w:t>
      </w:r>
      <w:r w:rsidR="00723F4E">
        <w:rPr>
          <w:rFonts w:ascii="Times New Roman" w:hAnsi="Times New Roman" w:cs="Times New Roman"/>
          <w:szCs w:val="24"/>
          <w:lang w:val="en-US"/>
        </w:rPr>
        <w:t>the</w:t>
      </w:r>
      <w:r w:rsidR="008D70F9">
        <w:rPr>
          <w:rFonts w:ascii="Times New Roman" w:hAnsi="Times New Roman" w:cs="Times New Roman"/>
          <w:szCs w:val="24"/>
          <w:lang w:val="en-US"/>
        </w:rPr>
        <w:t xml:space="preserve"> implementation of formal exclusive access does not </w:t>
      </w:r>
      <w:r w:rsidR="00F155F0">
        <w:rPr>
          <w:rFonts w:ascii="Times New Roman" w:hAnsi="Times New Roman" w:cs="Times New Roman"/>
          <w:szCs w:val="24"/>
          <w:lang w:val="en-US"/>
        </w:rPr>
        <w:t xml:space="preserve">seem to </w:t>
      </w:r>
      <w:r w:rsidR="008D70F9">
        <w:rPr>
          <w:rFonts w:ascii="Times New Roman" w:hAnsi="Times New Roman" w:cs="Times New Roman"/>
          <w:szCs w:val="24"/>
          <w:lang w:val="en-US"/>
        </w:rPr>
        <w:t>automatically lead to increased</w:t>
      </w:r>
      <w:r w:rsidR="00141B14">
        <w:rPr>
          <w:rFonts w:ascii="Times New Roman" w:hAnsi="Times New Roman" w:cs="Times New Roman"/>
          <w:szCs w:val="24"/>
          <w:lang w:val="en-US"/>
        </w:rPr>
        <w:t xml:space="preserve"> compliance and</w:t>
      </w:r>
      <w:r w:rsidR="008D70F9">
        <w:rPr>
          <w:rFonts w:ascii="Times New Roman" w:hAnsi="Times New Roman" w:cs="Times New Roman"/>
          <w:szCs w:val="24"/>
          <w:lang w:val="en-US"/>
        </w:rPr>
        <w:t xml:space="preserve"> peer-enforcement among users. </w:t>
      </w:r>
      <w:r w:rsidR="00AF2493">
        <w:rPr>
          <w:rFonts w:ascii="Times New Roman" w:hAnsi="Times New Roman" w:cs="Times New Roman"/>
          <w:szCs w:val="24"/>
          <w:lang w:val="en-US"/>
        </w:rPr>
        <w:t xml:space="preserve">Identifying </w:t>
      </w:r>
      <w:r w:rsidR="008D70F9">
        <w:rPr>
          <w:rFonts w:ascii="Times New Roman" w:hAnsi="Times New Roman" w:cs="Times New Roman"/>
          <w:szCs w:val="24"/>
          <w:lang w:val="en-US"/>
        </w:rPr>
        <w:t>th</w:t>
      </w:r>
      <w:r w:rsidR="00AF2493">
        <w:rPr>
          <w:rFonts w:ascii="Times New Roman" w:hAnsi="Times New Roman" w:cs="Times New Roman"/>
          <w:szCs w:val="24"/>
          <w:lang w:val="en-US"/>
        </w:rPr>
        <w:t>e</w:t>
      </w:r>
      <w:r w:rsidR="00F12164">
        <w:rPr>
          <w:rFonts w:ascii="Times New Roman" w:hAnsi="Times New Roman" w:cs="Times New Roman"/>
          <w:szCs w:val="24"/>
          <w:lang w:val="en-US"/>
        </w:rPr>
        <w:t xml:space="preserve"> </w:t>
      </w:r>
      <w:r w:rsidR="008D70F9">
        <w:rPr>
          <w:rFonts w:ascii="Times New Roman" w:hAnsi="Times New Roman" w:cs="Times New Roman"/>
          <w:szCs w:val="24"/>
          <w:lang w:val="en-US"/>
        </w:rPr>
        <w:t>condition</w:t>
      </w:r>
      <w:r w:rsidR="00AF2493">
        <w:rPr>
          <w:rFonts w:ascii="Times New Roman" w:hAnsi="Times New Roman" w:cs="Times New Roman"/>
          <w:szCs w:val="24"/>
          <w:lang w:val="en-US"/>
        </w:rPr>
        <w:t>s</w:t>
      </w:r>
      <w:r w:rsidR="00F12164" w:rsidRPr="00191D6A">
        <w:rPr>
          <w:lang w:val="en-US"/>
        </w:rPr>
        <w:t xml:space="preserve"> </w:t>
      </w:r>
      <w:r w:rsidR="000056D1">
        <w:rPr>
          <w:rFonts w:ascii="Times New Roman" w:hAnsi="Times New Roman" w:cs="Times New Roman"/>
          <w:szCs w:val="24"/>
          <w:lang w:val="en-US"/>
        </w:rPr>
        <w:t>that favor</w:t>
      </w:r>
      <w:r w:rsidR="00F12164" w:rsidRPr="00F12164">
        <w:rPr>
          <w:rFonts w:ascii="Times New Roman" w:hAnsi="Times New Roman" w:cs="Times New Roman"/>
          <w:szCs w:val="24"/>
          <w:lang w:val="en-US"/>
        </w:rPr>
        <w:t xml:space="preserve"> stewardship </w:t>
      </w:r>
      <w:r w:rsidR="000056D1">
        <w:rPr>
          <w:rFonts w:ascii="Times New Roman" w:hAnsi="Times New Roman" w:cs="Times New Roman"/>
          <w:szCs w:val="24"/>
          <w:lang w:val="en-US"/>
        </w:rPr>
        <w:t>under</w:t>
      </w:r>
      <w:r w:rsidR="00F12164" w:rsidRPr="00F12164">
        <w:rPr>
          <w:rFonts w:ascii="Times New Roman" w:hAnsi="Times New Roman" w:cs="Times New Roman"/>
          <w:szCs w:val="24"/>
          <w:lang w:val="en-US"/>
        </w:rPr>
        <w:t xml:space="preserve"> formal </w:t>
      </w:r>
      <w:r w:rsidR="000056D1">
        <w:rPr>
          <w:rFonts w:ascii="Times New Roman" w:hAnsi="Times New Roman" w:cs="Times New Roman"/>
          <w:szCs w:val="24"/>
          <w:lang w:val="en-US"/>
        </w:rPr>
        <w:t>CEAR</w:t>
      </w:r>
      <w:r w:rsidR="008D70F9">
        <w:rPr>
          <w:rFonts w:ascii="Times New Roman" w:hAnsi="Times New Roman" w:cs="Times New Roman"/>
          <w:szCs w:val="24"/>
          <w:lang w:val="en-US"/>
        </w:rPr>
        <w:t xml:space="preserve"> </w:t>
      </w:r>
      <w:r w:rsidR="00D27548">
        <w:rPr>
          <w:rFonts w:ascii="Times New Roman" w:hAnsi="Times New Roman" w:cs="Times New Roman"/>
          <w:szCs w:val="24"/>
          <w:lang w:val="en-US"/>
        </w:rPr>
        <w:t>is crucial to</w:t>
      </w:r>
      <w:r w:rsidR="008D70F9">
        <w:rPr>
          <w:rFonts w:ascii="Times New Roman" w:hAnsi="Times New Roman" w:cs="Times New Roman"/>
          <w:szCs w:val="24"/>
          <w:lang w:val="en-US"/>
        </w:rPr>
        <w:t xml:space="preserve"> </w:t>
      </w:r>
      <w:r w:rsidR="00AF2493">
        <w:rPr>
          <w:rFonts w:ascii="Times New Roman" w:hAnsi="Times New Roman" w:cs="Times New Roman"/>
          <w:szCs w:val="24"/>
          <w:lang w:val="en-US"/>
        </w:rPr>
        <w:t>guide</w:t>
      </w:r>
      <w:r w:rsidR="008D70F9">
        <w:rPr>
          <w:rFonts w:ascii="Times New Roman" w:hAnsi="Times New Roman" w:cs="Times New Roman"/>
          <w:szCs w:val="24"/>
          <w:lang w:val="en-US"/>
        </w:rPr>
        <w:t xml:space="preserve"> the design of formal </w:t>
      </w:r>
      <w:r w:rsidR="00AF2493">
        <w:rPr>
          <w:rFonts w:ascii="Times New Roman" w:hAnsi="Times New Roman" w:cs="Times New Roman"/>
          <w:szCs w:val="24"/>
          <w:lang w:val="en-US"/>
        </w:rPr>
        <w:t>access regimes that promote</w:t>
      </w:r>
      <w:r w:rsidR="008D70F9">
        <w:rPr>
          <w:rFonts w:ascii="Times New Roman" w:hAnsi="Times New Roman" w:cs="Times New Roman"/>
          <w:szCs w:val="24"/>
          <w:lang w:val="en-US"/>
        </w:rPr>
        <w:t xml:space="preserve"> </w:t>
      </w:r>
      <w:r w:rsidR="00D27548">
        <w:rPr>
          <w:rFonts w:ascii="Times New Roman" w:hAnsi="Times New Roman" w:cs="Times New Roman"/>
          <w:szCs w:val="24"/>
          <w:lang w:val="en-US"/>
        </w:rPr>
        <w:t>local stewardship.</w:t>
      </w:r>
    </w:p>
    <w:p w14:paraId="7D8994F4" w14:textId="79E92B30" w:rsidR="002E20A9" w:rsidRDefault="002E20A9" w:rsidP="00495A6A">
      <w:pPr>
        <w:spacing w:line="480" w:lineRule="auto"/>
        <w:rPr>
          <w:rFonts w:ascii="Times New Roman" w:hAnsi="Times New Roman" w:cs="Times New Roman"/>
          <w:b/>
          <w:bCs/>
          <w:szCs w:val="24"/>
          <w:lang w:val="en-US"/>
        </w:rPr>
      </w:pPr>
      <w:r w:rsidRPr="002E20A9">
        <w:rPr>
          <w:rFonts w:ascii="Times New Roman" w:hAnsi="Times New Roman" w:cs="Times New Roman"/>
          <w:b/>
          <w:bCs/>
          <w:szCs w:val="24"/>
          <w:lang w:val="en-US"/>
        </w:rPr>
        <w:t>Acknowledgments</w:t>
      </w:r>
    </w:p>
    <w:p w14:paraId="18311577" w14:textId="7D5F69F7" w:rsidR="00E95C83" w:rsidRPr="00E95C83" w:rsidRDefault="00E95C83" w:rsidP="00495A6A">
      <w:pPr>
        <w:spacing w:line="480" w:lineRule="auto"/>
        <w:rPr>
          <w:rFonts w:ascii="Times New Roman" w:hAnsi="Times New Roman" w:cs="Times New Roman"/>
          <w:szCs w:val="24"/>
          <w:lang w:val="en-US"/>
        </w:rPr>
      </w:pPr>
      <w:r w:rsidRPr="00E95C83">
        <w:rPr>
          <w:rFonts w:ascii="Times New Roman" w:hAnsi="Times New Roman" w:cs="Times New Roman"/>
          <w:szCs w:val="24"/>
          <w:lang w:val="en-US"/>
        </w:rPr>
        <w:t>This research was funded by</w:t>
      </w:r>
      <w:r>
        <w:rPr>
          <w:rFonts w:ascii="Times New Roman" w:hAnsi="Times New Roman" w:cs="Times New Roman"/>
          <w:szCs w:val="24"/>
          <w:lang w:val="en-US"/>
        </w:rPr>
        <w:t xml:space="preserve"> </w:t>
      </w:r>
      <w:proofErr w:type="spellStart"/>
      <w:r w:rsidR="003C34A3">
        <w:rPr>
          <w:rFonts w:ascii="Times New Roman" w:hAnsi="Times New Roman" w:cs="Times New Roman"/>
          <w:szCs w:val="24"/>
          <w:lang w:val="en-US"/>
        </w:rPr>
        <w:t>Conicyt</w:t>
      </w:r>
      <w:proofErr w:type="spellEnd"/>
      <w:r w:rsidR="003C34A3">
        <w:rPr>
          <w:rFonts w:ascii="Times New Roman" w:hAnsi="Times New Roman" w:cs="Times New Roman"/>
          <w:szCs w:val="24"/>
          <w:lang w:val="en-US"/>
        </w:rPr>
        <w:t xml:space="preserve"> BASAL-0002 and </w:t>
      </w:r>
      <w:proofErr w:type="spellStart"/>
      <w:r w:rsidR="003C34A3">
        <w:rPr>
          <w:rFonts w:ascii="Times New Roman" w:hAnsi="Times New Roman" w:cs="Times New Roman"/>
          <w:szCs w:val="24"/>
          <w:lang w:val="en-US"/>
        </w:rPr>
        <w:t>Fondecyt</w:t>
      </w:r>
      <w:proofErr w:type="spellEnd"/>
      <w:r w:rsidR="00584D72">
        <w:rPr>
          <w:rFonts w:ascii="Times New Roman" w:hAnsi="Times New Roman" w:cs="Times New Roman"/>
          <w:szCs w:val="24"/>
          <w:lang w:val="en-US"/>
        </w:rPr>
        <w:t xml:space="preserve"> </w:t>
      </w:r>
      <w:r w:rsidR="00584D72" w:rsidRPr="00584D72">
        <w:rPr>
          <w:rFonts w:ascii="Times New Roman" w:hAnsi="Times New Roman" w:cs="Times New Roman"/>
          <w:szCs w:val="24"/>
          <w:lang w:val="en-US"/>
        </w:rPr>
        <w:t>1190109</w:t>
      </w:r>
      <w:r w:rsidRPr="00E95C83">
        <w:rPr>
          <w:rFonts w:ascii="Times New Roman" w:hAnsi="Times New Roman" w:cs="Times New Roman"/>
          <w:szCs w:val="24"/>
          <w:lang w:val="en-US"/>
        </w:rPr>
        <w:t xml:space="preserve">. </w:t>
      </w:r>
      <w:r w:rsidR="001E0E03">
        <w:rPr>
          <w:rFonts w:ascii="Times New Roman" w:hAnsi="Times New Roman" w:cs="Times New Roman"/>
          <w:szCs w:val="24"/>
          <w:lang w:val="en-US"/>
        </w:rPr>
        <w:t>We</w:t>
      </w:r>
      <w:r w:rsidRPr="00E95C83">
        <w:rPr>
          <w:rFonts w:ascii="Times New Roman" w:hAnsi="Times New Roman" w:cs="Times New Roman"/>
          <w:szCs w:val="24"/>
          <w:lang w:val="en-US"/>
        </w:rPr>
        <w:t xml:space="preserve"> thank </w:t>
      </w:r>
      <w:r>
        <w:rPr>
          <w:rFonts w:ascii="Times New Roman" w:hAnsi="Times New Roman" w:cs="Times New Roman"/>
          <w:szCs w:val="24"/>
          <w:lang w:val="en-US"/>
        </w:rPr>
        <w:t xml:space="preserve">CV, </w:t>
      </w:r>
      <w:r w:rsidR="00BC79FA">
        <w:rPr>
          <w:rFonts w:ascii="Times New Roman" w:hAnsi="Times New Roman" w:cs="Times New Roman"/>
          <w:szCs w:val="24"/>
          <w:lang w:val="en-US"/>
        </w:rPr>
        <w:t>ST-L</w:t>
      </w:r>
      <w:r>
        <w:rPr>
          <w:rFonts w:ascii="Times New Roman" w:hAnsi="Times New Roman" w:cs="Times New Roman"/>
          <w:szCs w:val="24"/>
          <w:lang w:val="en-US"/>
        </w:rPr>
        <w:t xml:space="preserve"> and</w:t>
      </w:r>
      <w:r w:rsidR="00BC79FA">
        <w:rPr>
          <w:rFonts w:ascii="Times New Roman" w:hAnsi="Times New Roman" w:cs="Times New Roman"/>
          <w:szCs w:val="24"/>
          <w:lang w:val="en-US"/>
        </w:rPr>
        <w:t xml:space="preserve"> VL</w:t>
      </w:r>
      <w:r>
        <w:rPr>
          <w:rFonts w:ascii="Times New Roman" w:hAnsi="Times New Roman" w:cs="Times New Roman"/>
          <w:szCs w:val="24"/>
          <w:lang w:val="en-US"/>
        </w:rPr>
        <w:t xml:space="preserve"> </w:t>
      </w:r>
      <w:r w:rsidRPr="00E95C83">
        <w:rPr>
          <w:rFonts w:ascii="Times New Roman" w:hAnsi="Times New Roman" w:cs="Times New Roman"/>
          <w:szCs w:val="24"/>
          <w:lang w:val="en-US"/>
        </w:rPr>
        <w:t xml:space="preserve">for their </w:t>
      </w:r>
      <w:r>
        <w:rPr>
          <w:rFonts w:ascii="Times New Roman" w:hAnsi="Times New Roman" w:cs="Times New Roman"/>
          <w:szCs w:val="24"/>
          <w:lang w:val="en-US"/>
        </w:rPr>
        <w:t>fieldwork</w:t>
      </w:r>
      <w:r w:rsidR="0070755E">
        <w:rPr>
          <w:rFonts w:ascii="Times New Roman" w:hAnsi="Times New Roman" w:cs="Times New Roman"/>
          <w:szCs w:val="24"/>
          <w:lang w:val="en-US"/>
        </w:rPr>
        <w:t>,</w:t>
      </w:r>
      <w:r>
        <w:rPr>
          <w:rFonts w:ascii="Times New Roman" w:hAnsi="Times New Roman" w:cs="Times New Roman"/>
          <w:szCs w:val="24"/>
          <w:lang w:val="en-US"/>
        </w:rPr>
        <w:t xml:space="preserve"> MM </w:t>
      </w:r>
      <w:r w:rsidR="00204D85">
        <w:rPr>
          <w:rFonts w:ascii="Times New Roman" w:hAnsi="Times New Roman" w:cs="Times New Roman"/>
          <w:szCs w:val="24"/>
          <w:lang w:val="en-US"/>
        </w:rPr>
        <w:t xml:space="preserve">and ST-L </w:t>
      </w:r>
      <w:r>
        <w:rPr>
          <w:rFonts w:ascii="Times New Roman" w:hAnsi="Times New Roman" w:cs="Times New Roman"/>
          <w:szCs w:val="24"/>
          <w:lang w:val="en-US"/>
        </w:rPr>
        <w:t xml:space="preserve">for </w:t>
      </w:r>
      <w:r w:rsidR="001E0E03">
        <w:rPr>
          <w:rFonts w:ascii="Times New Roman" w:hAnsi="Times New Roman" w:cs="Times New Roman"/>
          <w:szCs w:val="24"/>
          <w:lang w:val="en-US"/>
        </w:rPr>
        <w:t>valuable</w:t>
      </w:r>
      <w:r>
        <w:rPr>
          <w:rFonts w:ascii="Times New Roman" w:hAnsi="Times New Roman" w:cs="Times New Roman"/>
          <w:szCs w:val="24"/>
          <w:lang w:val="en-US"/>
        </w:rPr>
        <w:t xml:space="preserve"> feedback on this manuscript</w:t>
      </w:r>
      <w:r w:rsidR="001E0E03">
        <w:rPr>
          <w:rFonts w:ascii="Times New Roman" w:hAnsi="Times New Roman" w:cs="Times New Roman"/>
          <w:szCs w:val="24"/>
          <w:lang w:val="en-US"/>
        </w:rPr>
        <w:t>, and</w:t>
      </w:r>
      <w:r w:rsidR="00204D85">
        <w:rPr>
          <w:rFonts w:ascii="Times New Roman" w:hAnsi="Times New Roman" w:cs="Times New Roman"/>
          <w:szCs w:val="24"/>
          <w:lang w:val="en-US"/>
        </w:rPr>
        <w:t xml:space="preserve"> the</w:t>
      </w:r>
      <w:r>
        <w:rPr>
          <w:rFonts w:ascii="Times New Roman" w:hAnsi="Times New Roman" w:cs="Times New Roman"/>
          <w:szCs w:val="24"/>
          <w:lang w:val="en-US"/>
        </w:rPr>
        <w:t xml:space="preserve"> fishers</w:t>
      </w:r>
      <w:r w:rsidR="001E0E03">
        <w:rPr>
          <w:rFonts w:ascii="Times New Roman" w:hAnsi="Times New Roman" w:cs="Times New Roman"/>
          <w:szCs w:val="24"/>
          <w:lang w:val="en-US"/>
        </w:rPr>
        <w:t xml:space="preserve"> </w:t>
      </w:r>
      <w:r>
        <w:rPr>
          <w:rFonts w:ascii="Times New Roman" w:hAnsi="Times New Roman" w:cs="Times New Roman"/>
          <w:szCs w:val="24"/>
          <w:lang w:val="en-US"/>
        </w:rPr>
        <w:t xml:space="preserve">who participated in this study. </w:t>
      </w:r>
      <w:r w:rsidR="00CE1FD6">
        <w:rPr>
          <w:rFonts w:ascii="Times New Roman" w:hAnsi="Times New Roman" w:cs="Times New Roman"/>
          <w:szCs w:val="24"/>
          <w:lang w:val="en-US"/>
        </w:rPr>
        <w:t>D</w:t>
      </w:r>
      <w:r w:rsidR="00472450">
        <w:rPr>
          <w:rFonts w:ascii="Times New Roman" w:hAnsi="Times New Roman" w:cs="Times New Roman"/>
          <w:szCs w:val="24"/>
          <w:lang w:val="en-US"/>
        </w:rPr>
        <w:t xml:space="preserve">ata </w:t>
      </w:r>
      <w:r w:rsidR="00472450" w:rsidRPr="00472450">
        <w:rPr>
          <w:rFonts w:ascii="Times New Roman" w:hAnsi="Times New Roman" w:cs="Times New Roman"/>
          <w:szCs w:val="24"/>
          <w:lang w:val="en-US"/>
        </w:rPr>
        <w:t>and code are available at</w:t>
      </w:r>
      <w:r w:rsidR="00472450">
        <w:rPr>
          <w:rFonts w:ascii="Times New Roman" w:hAnsi="Times New Roman" w:cs="Times New Roman"/>
          <w:szCs w:val="24"/>
          <w:lang w:val="en-US"/>
        </w:rPr>
        <w:t xml:space="preserve"> </w:t>
      </w:r>
      <w:hyperlink r:id="rId13" w:history="1">
        <w:r w:rsidR="008B224E" w:rsidRPr="00191D6A">
          <w:rPr>
            <w:rStyle w:val="Hipervnculo"/>
            <w:lang w:val="en-US"/>
          </w:rPr>
          <w:t>https://github.com/ignacia-rivera/access_regimes_stewardship_ssf</w:t>
        </w:r>
      </w:hyperlink>
      <w:r w:rsidR="00472450">
        <w:rPr>
          <w:rFonts w:ascii="Times New Roman" w:hAnsi="Times New Roman" w:cs="Times New Roman"/>
          <w:szCs w:val="24"/>
          <w:lang w:val="en-US"/>
        </w:rPr>
        <w:t>.</w:t>
      </w:r>
    </w:p>
    <w:p w14:paraId="6EEF70FD" w14:textId="77777777" w:rsidR="007A5A92" w:rsidRDefault="007A5A92" w:rsidP="00EE0C9C">
      <w:pPr>
        <w:spacing w:line="480" w:lineRule="auto"/>
        <w:jc w:val="both"/>
        <w:rPr>
          <w:rFonts w:ascii="Times New Roman" w:hAnsi="Times New Roman" w:cs="Times New Roman"/>
          <w:b/>
          <w:lang w:val="en-US"/>
        </w:rPr>
      </w:pPr>
    </w:p>
    <w:p w14:paraId="723C135B" w14:textId="77777777" w:rsidR="007A5A92" w:rsidRDefault="007A5A92" w:rsidP="00EE0C9C">
      <w:pPr>
        <w:spacing w:line="480" w:lineRule="auto"/>
        <w:jc w:val="both"/>
        <w:rPr>
          <w:rFonts w:ascii="Times New Roman" w:hAnsi="Times New Roman" w:cs="Times New Roman"/>
          <w:b/>
          <w:lang w:val="en-US"/>
        </w:rPr>
      </w:pPr>
    </w:p>
    <w:p w14:paraId="4C4743B7" w14:textId="77777777" w:rsidR="007A5A92" w:rsidRDefault="007A5A92" w:rsidP="00EE0C9C">
      <w:pPr>
        <w:spacing w:line="480" w:lineRule="auto"/>
        <w:jc w:val="both"/>
        <w:rPr>
          <w:rFonts w:ascii="Times New Roman" w:hAnsi="Times New Roman" w:cs="Times New Roman"/>
          <w:b/>
          <w:lang w:val="en-US"/>
        </w:rPr>
      </w:pPr>
    </w:p>
    <w:p w14:paraId="4578649C" w14:textId="77777777" w:rsidR="007A5A92" w:rsidRDefault="007A5A92" w:rsidP="00EE0C9C">
      <w:pPr>
        <w:spacing w:line="480" w:lineRule="auto"/>
        <w:jc w:val="both"/>
        <w:rPr>
          <w:rFonts w:ascii="Times New Roman" w:hAnsi="Times New Roman" w:cs="Times New Roman"/>
          <w:b/>
          <w:lang w:val="en-US"/>
        </w:rPr>
      </w:pPr>
    </w:p>
    <w:p w14:paraId="79A84825" w14:textId="77777777" w:rsidR="00A70358" w:rsidRDefault="00A70358" w:rsidP="00EE0C9C">
      <w:pPr>
        <w:spacing w:line="480" w:lineRule="auto"/>
        <w:jc w:val="both"/>
        <w:rPr>
          <w:rFonts w:ascii="Times New Roman" w:hAnsi="Times New Roman" w:cs="Times New Roman"/>
          <w:b/>
          <w:lang w:val="en-US"/>
        </w:rPr>
      </w:pPr>
    </w:p>
    <w:p w14:paraId="654343E6" w14:textId="77777777" w:rsidR="00A70358" w:rsidRDefault="00A70358" w:rsidP="00EE0C9C">
      <w:pPr>
        <w:spacing w:line="480" w:lineRule="auto"/>
        <w:jc w:val="both"/>
        <w:rPr>
          <w:rFonts w:ascii="Times New Roman" w:hAnsi="Times New Roman" w:cs="Times New Roman"/>
          <w:b/>
          <w:lang w:val="en-US"/>
        </w:rPr>
      </w:pPr>
    </w:p>
    <w:p w14:paraId="46DCD1EC" w14:textId="77777777" w:rsidR="00A70358" w:rsidRDefault="00A70358" w:rsidP="00EE0C9C">
      <w:pPr>
        <w:spacing w:line="480" w:lineRule="auto"/>
        <w:jc w:val="both"/>
        <w:rPr>
          <w:rFonts w:ascii="Times New Roman" w:hAnsi="Times New Roman" w:cs="Times New Roman"/>
          <w:b/>
          <w:lang w:val="en-US"/>
        </w:rPr>
      </w:pPr>
    </w:p>
    <w:p w14:paraId="0F6EB7CD" w14:textId="77777777" w:rsidR="00A70358" w:rsidRDefault="00A70358" w:rsidP="00EE0C9C">
      <w:pPr>
        <w:spacing w:line="480" w:lineRule="auto"/>
        <w:jc w:val="both"/>
        <w:rPr>
          <w:rFonts w:ascii="Times New Roman" w:hAnsi="Times New Roman" w:cs="Times New Roman"/>
          <w:b/>
          <w:lang w:val="en-US"/>
        </w:rPr>
      </w:pPr>
    </w:p>
    <w:p w14:paraId="6F0568BB" w14:textId="051D1753" w:rsidR="00EE0C9C" w:rsidRDefault="00694373" w:rsidP="00EE0C9C">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Re</w:t>
      </w:r>
      <w:r w:rsidR="005A407B" w:rsidRPr="005A407B">
        <w:rPr>
          <w:rFonts w:ascii="Times New Roman" w:hAnsi="Times New Roman" w:cs="Times New Roman"/>
          <w:b/>
          <w:lang w:val="en-US"/>
        </w:rPr>
        <w:t xml:space="preserve">ferences </w:t>
      </w:r>
    </w:p>
    <w:p w14:paraId="2F003DD9" w14:textId="77777777" w:rsidR="002A65A3" w:rsidRPr="002A65A3" w:rsidRDefault="00FD5DB4" w:rsidP="002A65A3">
      <w:pPr>
        <w:pStyle w:val="Bibliografa"/>
        <w:rPr>
          <w:rFonts w:ascii="Times New Roman" w:hAnsi="Times New Roman" w:cs="Times New Roman"/>
          <w:sz w:val="24"/>
        </w:rPr>
      </w:pPr>
      <w:r>
        <w:rPr>
          <w:b/>
          <w:lang w:val="en-US"/>
        </w:rPr>
        <w:fldChar w:fldCharType="begin"/>
      </w:r>
      <w:r w:rsidR="00D453A1">
        <w:rPr>
          <w:b/>
          <w:lang w:val="en-US"/>
        </w:rPr>
        <w:instrText xml:space="preserve"> ADDIN ZOTERO_BIBL {"uncited":[],"omitted":[],"custom":[]} CSL_BIBLIOGRAPHY </w:instrText>
      </w:r>
      <w:r>
        <w:rPr>
          <w:b/>
          <w:lang w:val="en-US"/>
        </w:rPr>
        <w:fldChar w:fldCharType="separate"/>
      </w:r>
      <w:r w:rsidR="002A65A3" w:rsidRPr="002A65A3">
        <w:rPr>
          <w:rFonts w:ascii="Times New Roman" w:hAnsi="Times New Roman" w:cs="Times New Roman"/>
          <w:sz w:val="24"/>
        </w:rPr>
        <w:t xml:space="preserve">Alekseev A, Charness G, Gneezy U. 2017. Experimental methods: When and why contextual instructions are important. </w:t>
      </w:r>
      <w:r w:rsidR="002A65A3" w:rsidRPr="002A65A3">
        <w:rPr>
          <w:rFonts w:ascii="Times New Roman" w:hAnsi="Times New Roman" w:cs="Times New Roman"/>
          <w:i/>
          <w:iCs/>
          <w:sz w:val="24"/>
        </w:rPr>
        <w:t>J. Econ. Behav. Organ.</w:t>
      </w:r>
      <w:r w:rsidR="002A65A3" w:rsidRPr="002A65A3">
        <w:rPr>
          <w:rFonts w:ascii="Times New Roman" w:hAnsi="Times New Roman" w:cs="Times New Roman"/>
          <w:sz w:val="24"/>
        </w:rPr>
        <w:t xml:space="preserve"> 134:48–59</w:t>
      </w:r>
    </w:p>
    <w:p w14:paraId="37518114"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Basurto X. 2005. How Locally Designed Access and Use Controls Can Prevent the Tragedy of the Commons in a Mexican Small-Scale Fishing Community. </w:t>
      </w:r>
      <w:r w:rsidRPr="002A65A3">
        <w:rPr>
          <w:rFonts w:ascii="Times New Roman" w:hAnsi="Times New Roman" w:cs="Times New Roman"/>
          <w:i/>
          <w:iCs/>
          <w:sz w:val="24"/>
        </w:rPr>
        <w:t>Soc. Nat. Resour.</w:t>
      </w:r>
      <w:r w:rsidRPr="002A65A3">
        <w:rPr>
          <w:rFonts w:ascii="Times New Roman" w:hAnsi="Times New Roman" w:cs="Times New Roman"/>
          <w:sz w:val="24"/>
        </w:rPr>
        <w:t xml:space="preserve"> 18(7):643–59</w:t>
      </w:r>
    </w:p>
    <w:p w14:paraId="4CD1AE89"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Bennett NJ, Cisneros-Montemayor AM, Blythe J, Silver JJ, Singh G, et al. 2019. Towards a sustainable and equitable blue economy. </w:t>
      </w:r>
      <w:r w:rsidRPr="002A65A3">
        <w:rPr>
          <w:rFonts w:ascii="Times New Roman" w:hAnsi="Times New Roman" w:cs="Times New Roman"/>
          <w:i/>
          <w:iCs/>
          <w:sz w:val="24"/>
        </w:rPr>
        <w:t>Nat. Sustain.</w:t>
      </w:r>
    </w:p>
    <w:p w14:paraId="2321A88B"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Bennett NJ, Whitty TS, Finkbeiner E, Pittman J, Bassett H, et al. 2018. Environmental Stewardship: A Conceptual Review and Analytical Framework. </w:t>
      </w:r>
      <w:r w:rsidRPr="002A65A3">
        <w:rPr>
          <w:rFonts w:ascii="Times New Roman" w:hAnsi="Times New Roman" w:cs="Times New Roman"/>
          <w:i/>
          <w:iCs/>
          <w:sz w:val="24"/>
        </w:rPr>
        <w:t>Environ. Manage.</w:t>
      </w:r>
      <w:r w:rsidRPr="002A65A3">
        <w:rPr>
          <w:rFonts w:ascii="Times New Roman" w:hAnsi="Times New Roman" w:cs="Times New Roman"/>
          <w:sz w:val="24"/>
        </w:rPr>
        <w:t xml:space="preserve"> 1–18</w:t>
      </w:r>
    </w:p>
    <w:p w14:paraId="5D4BB01D"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Cárdenas J-C, Ostrom E. 2004. What do people bring into the game? Experiments in the field about cooperation in the commons. </w:t>
      </w:r>
      <w:r w:rsidRPr="002A65A3">
        <w:rPr>
          <w:rFonts w:ascii="Times New Roman" w:hAnsi="Times New Roman" w:cs="Times New Roman"/>
          <w:i/>
          <w:iCs/>
          <w:sz w:val="24"/>
        </w:rPr>
        <w:t>Agric. Syst.</w:t>
      </w:r>
      <w:r w:rsidRPr="002A65A3">
        <w:rPr>
          <w:rFonts w:ascii="Times New Roman" w:hAnsi="Times New Roman" w:cs="Times New Roman"/>
          <w:sz w:val="24"/>
        </w:rPr>
        <w:t xml:space="preserve"> 82(3):307–26</w:t>
      </w:r>
    </w:p>
    <w:p w14:paraId="3BB03DA6"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Carpenter J, Seki E. 2011. Do Social Preferences Increase Productivity? Field Experimental Evidence from Fishermen in Toyama Bay. </w:t>
      </w:r>
      <w:r w:rsidRPr="002A65A3">
        <w:rPr>
          <w:rFonts w:ascii="Times New Roman" w:hAnsi="Times New Roman" w:cs="Times New Roman"/>
          <w:i/>
          <w:iCs/>
          <w:sz w:val="24"/>
        </w:rPr>
        <w:t>Econ. Inq.</w:t>
      </w:r>
      <w:r w:rsidRPr="002A65A3">
        <w:rPr>
          <w:rFonts w:ascii="Times New Roman" w:hAnsi="Times New Roman" w:cs="Times New Roman"/>
          <w:sz w:val="24"/>
        </w:rPr>
        <w:t xml:space="preserve"> 49(2):612–30</w:t>
      </w:r>
    </w:p>
    <w:p w14:paraId="7339DF78"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Chaudhuri A. 2011. Sustaining cooperation in laboratory public goods experiments: a selective survey of the literature. </w:t>
      </w:r>
      <w:r w:rsidRPr="002A65A3">
        <w:rPr>
          <w:rFonts w:ascii="Times New Roman" w:hAnsi="Times New Roman" w:cs="Times New Roman"/>
          <w:i/>
          <w:iCs/>
          <w:sz w:val="24"/>
        </w:rPr>
        <w:t>Exp. Econ.</w:t>
      </w:r>
      <w:r w:rsidRPr="002A65A3">
        <w:rPr>
          <w:rFonts w:ascii="Times New Roman" w:hAnsi="Times New Roman" w:cs="Times New Roman"/>
          <w:sz w:val="24"/>
        </w:rPr>
        <w:t xml:space="preserve"> 14(1):47–83</w:t>
      </w:r>
    </w:p>
    <w:p w14:paraId="0E3EFA74"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Costello C, Lynham J, Lester SE, Gaines SD. 2010. Economic Incentives and Global Fisheries Sustainability. </w:t>
      </w:r>
      <w:r w:rsidRPr="002A65A3">
        <w:rPr>
          <w:rFonts w:ascii="Times New Roman" w:hAnsi="Times New Roman" w:cs="Times New Roman"/>
          <w:i/>
          <w:iCs/>
          <w:sz w:val="24"/>
        </w:rPr>
        <w:t>Annu. Rev. Resour. Econ.</w:t>
      </w:r>
      <w:r w:rsidRPr="002A65A3">
        <w:rPr>
          <w:rFonts w:ascii="Times New Roman" w:hAnsi="Times New Roman" w:cs="Times New Roman"/>
          <w:sz w:val="24"/>
        </w:rPr>
        <w:t xml:space="preserve"> 2(1):299–318</w:t>
      </w:r>
    </w:p>
    <w:p w14:paraId="211AF15C"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Costello C, Ovando D, Hilborn R, Gaines SD, Deschenes O, Lester SE. 2012. Status and Solutions for the World’s Unassessed Fisheries. </w:t>
      </w:r>
      <w:r w:rsidRPr="002A65A3">
        <w:rPr>
          <w:rFonts w:ascii="Times New Roman" w:hAnsi="Times New Roman" w:cs="Times New Roman"/>
          <w:i/>
          <w:iCs/>
          <w:sz w:val="24"/>
        </w:rPr>
        <w:t>Science</w:t>
      </w:r>
      <w:r w:rsidRPr="002A65A3">
        <w:rPr>
          <w:rFonts w:ascii="Times New Roman" w:hAnsi="Times New Roman" w:cs="Times New Roman"/>
          <w:sz w:val="24"/>
        </w:rPr>
        <w:t>. 338(6106):517–20</w:t>
      </w:r>
    </w:p>
    <w:p w14:paraId="21AA194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Cox M, Arnold G, Tomás SV. 2010. A Review of Design Principles for Community-based Natural Resource Management. </w:t>
      </w:r>
      <w:r w:rsidRPr="002A65A3">
        <w:rPr>
          <w:rFonts w:ascii="Times New Roman" w:hAnsi="Times New Roman" w:cs="Times New Roman"/>
          <w:i/>
          <w:iCs/>
          <w:sz w:val="24"/>
        </w:rPr>
        <w:t>Ecol. Soc.</w:t>
      </w:r>
      <w:r w:rsidRPr="002A65A3">
        <w:rPr>
          <w:rFonts w:ascii="Times New Roman" w:hAnsi="Times New Roman" w:cs="Times New Roman"/>
          <w:sz w:val="24"/>
        </w:rPr>
        <w:t xml:space="preserve"> 15(4):</w:t>
      </w:r>
    </w:p>
    <w:p w14:paraId="1597D3B8"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lastRenderedPageBreak/>
        <w:t xml:space="preserve">Davis KJ, Kragt ME, Gelcich S, Burton M, Schilizzi S, Pannell DJ. 2017. Why are Fishers not Enforcing Their Marine User Rights? </w:t>
      </w:r>
      <w:r w:rsidRPr="002A65A3">
        <w:rPr>
          <w:rFonts w:ascii="Times New Roman" w:hAnsi="Times New Roman" w:cs="Times New Roman"/>
          <w:i/>
          <w:iCs/>
          <w:sz w:val="24"/>
        </w:rPr>
        <w:t>Environ. Resour. Econ.</w:t>
      </w:r>
      <w:r w:rsidRPr="002A65A3">
        <w:rPr>
          <w:rFonts w:ascii="Times New Roman" w:hAnsi="Times New Roman" w:cs="Times New Roman"/>
          <w:sz w:val="24"/>
        </w:rPr>
        <w:t xml:space="preserve"> 67(4):661–81</w:t>
      </w:r>
    </w:p>
    <w:p w14:paraId="7CA1EC0B"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Defeo O, Castrejón M, Pérez-Castañeda R, Castilla JC, Gutiérrez NL, et al. 2016. Co-management in Latin American small-scale shellfisheries: assessment from long-term case studies. </w:t>
      </w:r>
      <w:r w:rsidRPr="002A65A3">
        <w:rPr>
          <w:rFonts w:ascii="Times New Roman" w:hAnsi="Times New Roman" w:cs="Times New Roman"/>
          <w:i/>
          <w:iCs/>
          <w:sz w:val="24"/>
        </w:rPr>
        <w:t>Fish Fish.</w:t>
      </w:r>
      <w:r w:rsidRPr="002A65A3">
        <w:rPr>
          <w:rFonts w:ascii="Times New Roman" w:hAnsi="Times New Roman" w:cs="Times New Roman"/>
          <w:sz w:val="24"/>
        </w:rPr>
        <w:t xml:space="preserve"> 17(1):176–92</w:t>
      </w:r>
    </w:p>
    <w:p w14:paraId="6AE956A8"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Dufwenberg M, Gächter S, Hennig-Schmidt H. 2011. The framing of games and the psychology of play. </w:t>
      </w:r>
      <w:r w:rsidRPr="002A65A3">
        <w:rPr>
          <w:rFonts w:ascii="Times New Roman" w:hAnsi="Times New Roman" w:cs="Times New Roman"/>
          <w:i/>
          <w:iCs/>
          <w:sz w:val="24"/>
        </w:rPr>
        <w:t>Games Econ. Behav.</w:t>
      </w:r>
      <w:r w:rsidRPr="002A65A3">
        <w:rPr>
          <w:rFonts w:ascii="Times New Roman" w:hAnsi="Times New Roman" w:cs="Times New Roman"/>
          <w:sz w:val="24"/>
        </w:rPr>
        <w:t xml:space="preserve"> 73(2):459–78</w:t>
      </w:r>
    </w:p>
    <w:p w14:paraId="14AE6431"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Fehr E, Fischbacher U, Gächter S. 2002. Strong reciprocity, human cooperation, and the enforcement of social norms. </w:t>
      </w:r>
      <w:r w:rsidRPr="002A65A3">
        <w:rPr>
          <w:rFonts w:ascii="Times New Roman" w:hAnsi="Times New Roman" w:cs="Times New Roman"/>
          <w:i/>
          <w:iCs/>
          <w:sz w:val="24"/>
        </w:rPr>
        <w:t>Hum. Nat.</w:t>
      </w:r>
      <w:r w:rsidRPr="002A65A3">
        <w:rPr>
          <w:rFonts w:ascii="Times New Roman" w:hAnsi="Times New Roman" w:cs="Times New Roman"/>
          <w:sz w:val="24"/>
        </w:rPr>
        <w:t xml:space="preserve"> 13(1):1–25</w:t>
      </w:r>
    </w:p>
    <w:p w14:paraId="01467AB4"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Fehr E, Gächter S. 2000. Cooperation and Punishment in Public Goods Experiments. </w:t>
      </w:r>
      <w:r w:rsidRPr="002A65A3">
        <w:rPr>
          <w:rFonts w:ascii="Times New Roman" w:hAnsi="Times New Roman" w:cs="Times New Roman"/>
          <w:i/>
          <w:iCs/>
          <w:sz w:val="24"/>
        </w:rPr>
        <w:t>Am. Econ. Rev.</w:t>
      </w:r>
      <w:r w:rsidRPr="002A65A3">
        <w:rPr>
          <w:rFonts w:ascii="Times New Roman" w:hAnsi="Times New Roman" w:cs="Times New Roman"/>
          <w:sz w:val="24"/>
        </w:rPr>
        <w:t xml:space="preserve"> 90(4):980–94</w:t>
      </w:r>
    </w:p>
    <w:p w14:paraId="07DE092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Fehr E, Leibbrandt A. 2011. A field study on cooperativeness and impatience in the Tragedy of the Commons. </w:t>
      </w:r>
      <w:r w:rsidRPr="002A65A3">
        <w:rPr>
          <w:rFonts w:ascii="Times New Roman" w:hAnsi="Times New Roman" w:cs="Times New Roman"/>
          <w:i/>
          <w:iCs/>
          <w:sz w:val="24"/>
        </w:rPr>
        <w:t>J. Public Econ.</w:t>
      </w:r>
      <w:r w:rsidRPr="002A65A3">
        <w:rPr>
          <w:rFonts w:ascii="Times New Roman" w:hAnsi="Times New Roman" w:cs="Times New Roman"/>
          <w:sz w:val="24"/>
        </w:rPr>
        <w:t xml:space="preserve"> 95(9):1144–55</w:t>
      </w:r>
    </w:p>
    <w:p w14:paraId="6C112A9A"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Fehr E, Schurtenberger I. 2018. Normative foundations of human cooperation. </w:t>
      </w:r>
      <w:r w:rsidRPr="002A65A3">
        <w:rPr>
          <w:rFonts w:ascii="Times New Roman" w:hAnsi="Times New Roman" w:cs="Times New Roman"/>
          <w:i/>
          <w:iCs/>
          <w:sz w:val="24"/>
        </w:rPr>
        <w:t>Nat. Hum. Behav.</w:t>
      </w:r>
      <w:r w:rsidRPr="002A65A3">
        <w:rPr>
          <w:rFonts w:ascii="Times New Roman" w:hAnsi="Times New Roman" w:cs="Times New Roman"/>
          <w:sz w:val="24"/>
        </w:rPr>
        <w:t xml:space="preserve"> 2(7):458–68</w:t>
      </w:r>
    </w:p>
    <w:p w14:paraId="699C45B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Finkbeiner EM, Micheli F, Saenz-Arroyo A, Vazquez-Vera L, Perafan CA, Cárdenas JC. 2018. Local response to global uncertainty: Insights from experimental economics in small-scale fisheries. </w:t>
      </w:r>
      <w:r w:rsidRPr="002A65A3">
        <w:rPr>
          <w:rFonts w:ascii="Times New Roman" w:hAnsi="Times New Roman" w:cs="Times New Roman"/>
          <w:i/>
          <w:iCs/>
          <w:sz w:val="24"/>
        </w:rPr>
        <w:t>Glob. Environ. Change</w:t>
      </w:r>
      <w:r w:rsidRPr="002A65A3">
        <w:rPr>
          <w:rFonts w:ascii="Times New Roman" w:hAnsi="Times New Roman" w:cs="Times New Roman"/>
          <w:sz w:val="24"/>
        </w:rPr>
        <w:t>. 48:151–57</w:t>
      </w:r>
    </w:p>
    <w:p w14:paraId="2B2ACDE7"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Fischbacher U. 2007. z-Tree: Zurich toolbox for ready-made economic experiments. </w:t>
      </w:r>
      <w:r w:rsidRPr="002A65A3">
        <w:rPr>
          <w:rFonts w:ascii="Times New Roman" w:hAnsi="Times New Roman" w:cs="Times New Roman"/>
          <w:i/>
          <w:iCs/>
          <w:sz w:val="24"/>
        </w:rPr>
        <w:t>Exp. Econ.</w:t>
      </w:r>
      <w:r w:rsidRPr="002A65A3">
        <w:rPr>
          <w:rFonts w:ascii="Times New Roman" w:hAnsi="Times New Roman" w:cs="Times New Roman"/>
          <w:sz w:val="24"/>
        </w:rPr>
        <w:t xml:space="preserve"> 10(2):171–78</w:t>
      </w:r>
    </w:p>
    <w:p w14:paraId="2429E3A6"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Fischbacher U, Gächter S, Fehr E. 2001. Are people conditionally cooperative? Evidence from a public goods experiment. </w:t>
      </w:r>
      <w:r w:rsidRPr="002A65A3">
        <w:rPr>
          <w:rFonts w:ascii="Times New Roman" w:hAnsi="Times New Roman" w:cs="Times New Roman"/>
          <w:i/>
          <w:iCs/>
          <w:sz w:val="24"/>
        </w:rPr>
        <w:t>Econ. Lett.</w:t>
      </w:r>
      <w:r w:rsidRPr="002A65A3">
        <w:rPr>
          <w:rFonts w:ascii="Times New Roman" w:hAnsi="Times New Roman" w:cs="Times New Roman"/>
          <w:sz w:val="24"/>
        </w:rPr>
        <w:t xml:space="preserve"> 71(3):397–404</w:t>
      </w:r>
    </w:p>
    <w:p w14:paraId="760F0AC7"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Fujita R, Bonzon K. 2005. Rights-based Fisheries Management: An Environmentalist Perspective. </w:t>
      </w:r>
      <w:r w:rsidRPr="002A65A3">
        <w:rPr>
          <w:rFonts w:ascii="Times New Roman" w:hAnsi="Times New Roman" w:cs="Times New Roman"/>
          <w:i/>
          <w:iCs/>
          <w:sz w:val="24"/>
        </w:rPr>
        <w:t>Rev. Fish Biol. Fish.</w:t>
      </w:r>
      <w:r w:rsidRPr="002A65A3">
        <w:rPr>
          <w:rFonts w:ascii="Times New Roman" w:hAnsi="Times New Roman" w:cs="Times New Roman"/>
          <w:sz w:val="24"/>
        </w:rPr>
        <w:t xml:space="preserve"> 15(3):309–12</w:t>
      </w:r>
    </w:p>
    <w:p w14:paraId="3A1D6C54"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lastRenderedPageBreak/>
        <w:t xml:space="preserve">Gelcich S, Edwards-Jones G, Kaiser MJ, Castilla JC. 2006. Co-management Policy Can Reduce Resilience in Traditionally Managed Marine Ecosystems. </w:t>
      </w:r>
      <w:r w:rsidRPr="002A65A3">
        <w:rPr>
          <w:rFonts w:ascii="Times New Roman" w:hAnsi="Times New Roman" w:cs="Times New Roman"/>
          <w:i/>
          <w:iCs/>
          <w:sz w:val="24"/>
        </w:rPr>
        <w:t>Ecosystems</w:t>
      </w:r>
      <w:r w:rsidRPr="002A65A3">
        <w:rPr>
          <w:rFonts w:ascii="Times New Roman" w:hAnsi="Times New Roman" w:cs="Times New Roman"/>
          <w:sz w:val="24"/>
        </w:rPr>
        <w:t>. 9(6):951–66</w:t>
      </w:r>
    </w:p>
    <w:p w14:paraId="15D1AC0F"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Gelcich S, Guzman R, Rodríguez-Sickert C, Castilla JC, Cárdenas JC. 2013. Exploring External Validity of Common Pool Resource Experiments: Insights from Artisanal Benthic Fisheries in Chile. </w:t>
      </w:r>
      <w:r w:rsidRPr="002A65A3">
        <w:rPr>
          <w:rFonts w:ascii="Times New Roman" w:hAnsi="Times New Roman" w:cs="Times New Roman"/>
          <w:i/>
          <w:iCs/>
          <w:sz w:val="24"/>
        </w:rPr>
        <w:t>Ecol. Soc.</w:t>
      </w:r>
      <w:r w:rsidRPr="002A65A3">
        <w:rPr>
          <w:rFonts w:ascii="Times New Roman" w:hAnsi="Times New Roman" w:cs="Times New Roman"/>
          <w:sz w:val="24"/>
        </w:rPr>
        <w:t xml:space="preserve"> 18(3):</w:t>
      </w:r>
    </w:p>
    <w:p w14:paraId="27C27140"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Gelcich S, Hughes TP, Olsson P, Folke C, Defeo O, et al. 2010. Navigating transformations in governance of Chilean marine coastal resources. </w:t>
      </w:r>
      <w:r w:rsidRPr="002A65A3">
        <w:rPr>
          <w:rFonts w:ascii="Times New Roman" w:hAnsi="Times New Roman" w:cs="Times New Roman"/>
          <w:i/>
          <w:iCs/>
          <w:sz w:val="24"/>
        </w:rPr>
        <w:t>Proc. Natl. Acad. Sci.</w:t>
      </w:r>
      <w:r w:rsidRPr="002A65A3">
        <w:rPr>
          <w:rFonts w:ascii="Times New Roman" w:hAnsi="Times New Roman" w:cs="Times New Roman"/>
          <w:sz w:val="24"/>
        </w:rPr>
        <w:t xml:space="preserve"> 107(39):16794–99</w:t>
      </w:r>
    </w:p>
    <w:p w14:paraId="697F67C2"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Gibson CC, Williams JT, Ostrom E. 2005. Local Enforcement and Better Forests. </w:t>
      </w:r>
      <w:r w:rsidRPr="002A65A3">
        <w:rPr>
          <w:rFonts w:ascii="Times New Roman" w:hAnsi="Times New Roman" w:cs="Times New Roman"/>
          <w:i/>
          <w:iCs/>
          <w:sz w:val="24"/>
        </w:rPr>
        <w:t>World Dev.</w:t>
      </w:r>
      <w:r w:rsidRPr="002A65A3">
        <w:rPr>
          <w:rFonts w:ascii="Times New Roman" w:hAnsi="Times New Roman" w:cs="Times New Roman"/>
          <w:sz w:val="24"/>
        </w:rPr>
        <w:t xml:space="preserve"> 33(2):273–84</w:t>
      </w:r>
    </w:p>
    <w:p w14:paraId="57BC7091"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Gilmour PW, Dwyer PD, Day RW. 2011. Beyond individual quotas: The role of trust and cooperation in promoting stewardship of five Australian abalone fisheries. </w:t>
      </w:r>
      <w:r w:rsidRPr="002A65A3">
        <w:rPr>
          <w:rFonts w:ascii="Times New Roman" w:hAnsi="Times New Roman" w:cs="Times New Roman"/>
          <w:i/>
          <w:iCs/>
          <w:sz w:val="24"/>
        </w:rPr>
        <w:t>Mar. Policy</w:t>
      </w:r>
      <w:r w:rsidRPr="002A65A3">
        <w:rPr>
          <w:rFonts w:ascii="Times New Roman" w:hAnsi="Times New Roman" w:cs="Times New Roman"/>
          <w:sz w:val="24"/>
        </w:rPr>
        <w:t>. 35(5):692–702</w:t>
      </w:r>
    </w:p>
    <w:p w14:paraId="7337448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Grafton RQ, Arnason R, Bjørndal T, Campbell D, Campbell HF, et al. 2006. Incentive-based approaches to sustainable fisheries. </w:t>
      </w:r>
      <w:r w:rsidRPr="002A65A3">
        <w:rPr>
          <w:rFonts w:ascii="Times New Roman" w:hAnsi="Times New Roman" w:cs="Times New Roman"/>
          <w:i/>
          <w:iCs/>
          <w:sz w:val="24"/>
        </w:rPr>
        <w:t>Can. J. Fish. Aquat. Sci.</w:t>
      </w:r>
      <w:r w:rsidRPr="002A65A3">
        <w:rPr>
          <w:rFonts w:ascii="Times New Roman" w:hAnsi="Times New Roman" w:cs="Times New Roman"/>
          <w:sz w:val="24"/>
        </w:rPr>
        <w:t xml:space="preserve"> 63(3):699–710</w:t>
      </w:r>
    </w:p>
    <w:p w14:paraId="2A4C4DA0"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Krupka EL, Weber RA. 2013. Identifying Social Norms Using Coordination Games: Why Does Dictator Game Sharing Vary? </w:t>
      </w:r>
      <w:r w:rsidRPr="002A65A3">
        <w:rPr>
          <w:rFonts w:ascii="Times New Roman" w:hAnsi="Times New Roman" w:cs="Times New Roman"/>
          <w:i/>
          <w:iCs/>
          <w:sz w:val="24"/>
        </w:rPr>
        <w:t>J. Eur. Econ. Assoc.</w:t>
      </w:r>
      <w:r w:rsidRPr="002A65A3">
        <w:rPr>
          <w:rFonts w:ascii="Times New Roman" w:hAnsi="Times New Roman" w:cs="Times New Roman"/>
          <w:sz w:val="24"/>
        </w:rPr>
        <w:t xml:space="preserve"> 11(3):495–524</w:t>
      </w:r>
    </w:p>
    <w:p w14:paraId="4C4ACCAA"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Lamba S, Mace R. 2011. Demography and ecology drive variation in cooperation across human populations. </w:t>
      </w:r>
      <w:r w:rsidRPr="002A65A3">
        <w:rPr>
          <w:rFonts w:ascii="Times New Roman" w:hAnsi="Times New Roman" w:cs="Times New Roman"/>
          <w:i/>
          <w:iCs/>
          <w:sz w:val="24"/>
        </w:rPr>
        <w:t>Proc. Natl. Acad. Sci.</w:t>
      </w:r>
      <w:r w:rsidRPr="002A65A3">
        <w:rPr>
          <w:rFonts w:ascii="Times New Roman" w:hAnsi="Times New Roman" w:cs="Times New Roman"/>
          <w:sz w:val="24"/>
        </w:rPr>
        <w:t xml:space="preserve"> 108(35):14426–30</w:t>
      </w:r>
    </w:p>
    <w:p w14:paraId="6C9A71EB"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Liberman V, Samuels SM, Ross L. 2004. The Name of the Game: Predictive Power of Reputations versus Situational Labels in Determining Prisoner’s Dilemma Game Moves. </w:t>
      </w:r>
      <w:r w:rsidRPr="002A65A3">
        <w:rPr>
          <w:rFonts w:ascii="Times New Roman" w:hAnsi="Times New Roman" w:cs="Times New Roman"/>
          <w:i/>
          <w:iCs/>
          <w:sz w:val="24"/>
        </w:rPr>
        <w:t>Pers. Soc. Psychol. Bull.</w:t>
      </w:r>
      <w:r w:rsidRPr="002A65A3">
        <w:rPr>
          <w:rFonts w:ascii="Times New Roman" w:hAnsi="Times New Roman" w:cs="Times New Roman"/>
          <w:sz w:val="24"/>
        </w:rPr>
        <w:t xml:space="preserve"> 30(9):1175–85</w:t>
      </w:r>
    </w:p>
    <w:p w14:paraId="7C112E3E"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lastRenderedPageBreak/>
        <w:t xml:space="preserve">Nguyen CTQ, Schilizzi S, Hailu A, Iftekhar S. 2017. Territorial Use Rights for Fisheries (TURFs): State of the art and the road ahead. </w:t>
      </w:r>
      <w:r w:rsidRPr="002A65A3">
        <w:rPr>
          <w:rFonts w:ascii="Times New Roman" w:hAnsi="Times New Roman" w:cs="Times New Roman"/>
          <w:i/>
          <w:iCs/>
          <w:sz w:val="24"/>
        </w:rPr>
        <w:t>Mar. Policy</w:t>
      </w:r>
      <w:r w:rsidRPr="002A65A3">
        <w:rPr>
          <w:rFonts w:ascii="Times New Roman" w:hAnsi="Times New Roman" w:cs="Times New Roman"/>
          <w:sz w:val="24"/>
        </w:rPr>
        <w:t>. 75:41–52</w:t>
      </w:r>
    </w:p>
    <w:p w14:paraId="3A27F3B0"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Ostrom E. 1990. </w:t>
      </w:r>
      <w:r w:rsidRPr="002A65A3">
        <w:rPr>
          <w:rFonts w:ascii="Times New Roman" w:hAnsi="Times New Roman" w:cs="Times New Roman"/>
          <w:i/>
          <w:iCs/>
          <w:sz w:val="24"/>
        </w:rPr>
        <w:t>Governing the Commons: The Evolution of Institutions for Collective Action.</w:t>
      </w:r>
      <w:r w:rsidRPr="002A65A3">
        <w:rPr>
          <w:rFonts w:ascii="Times New Roman" w:hAnsi="Times New Roman" w:cs="Times New Roman"/>
          <w:sz w:val="24"/>
        </w:rPr>
        <w:t xml:space="preserve"> Cambridge, UK.: Cambridge University Press</w:t>
      </w:r>
    </w:p>
    <w:p w14:paraId="29BC87D2"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Ostrom E. 1998. A Behavioral Approach to the Rational Choice Theory of Collective Action: Presidential Address, American Political Science Association, 1997. </w:t>
      </w:r>
      <w:r w:rsidRPr="002A65A3">
        <w:rPr>
          <w:rFonts w:ascii="Times New Roman" w:hAnsi="Times New Roman" w:cs="Times New Roman"/>
          <w:i/>
          <w:iCs/>
          <w:sz w:val="24"/>
        </w:rPr>
        <w:t>Am. Polit. Sci. Rev.</w:t>
      </w:r>
      <w:r w:rsidRPr="002A65A3">
        <w:rPr>
          <w:rFonts w:ascii="Times New Roman" w:hAnsi="Times New Roman" w:cs="Times New Roman"/>
          <w:sz w:val="24"/>
        </w:rPr>
        <w:t xml:space="preserve"> 92(1):1–22</w:t>
      </w:r>
    </w:p>
    <w:p w14:paraId="40B357CF"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Ostrom E, Walker J, Gardner R. 1992. Covenants With and Without a Sword: Self-Governance is Possible. </w:t>
      </w:r>
      <w:r w:rsidRPr="002A65A3">
        <w:rPr>
          <w:rFonts w:ascii="Times New Roman" w:hAnsi="Times New Roman" w:cs="Times New Roman"/>
          <w:i/>
          <w:iCs/>
          <w:sz w:val="24"/>
        </w:rPr>
        <w:t>Am. Polit. Sci. Rev.</w:t>
      </w:r>
      <w:r w:rsidRPr="002A65A3">
        <w:rPr>
          <w:rFonts w:ascii="Times New Roman" w:hAnsi="Times New Roman" w:cs="Times New Roman"/>
          <w:sz w:val="24"/>
        </w:rPr>
        <w:t xml:space="preserve"> 86(2):404–17</w:t>
      </w:r>
    </w:p>
    <w:p w14:paraId="3B3C75D8"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Plotnek E, Paredes F, Galvez M, Pérez-Ramírez M. 2016. From Unsustainability to MSC Certification: A Case Study of the Artisanal Chilean South Pacific Hake Fishery. </w:t>
      </w:r>
      <w:r w:rsidRPr="002A65A3">
        <w:rPr>
          <w:rFonts w:ascii="Times New Roman" w:hAnsi="Times New Roman" w:cs="Times New Roman"/>
          <w:i/>
          <w:iCs/>
          <w:sz w:val="24"/>
        </w:rPr>
        <w:t>Rev. Fish. Sci. Aquac.</w:t>
      </w:r>
      <w:r w:rsidRPr="002A65A3">
        <w:rPr>
          <w:rFonts w:ascii="Times New Roman" w:hAnsi="Times New Roman" w:cs="Times New Roman"/>
          <w:sz w:val="24"/>
        </w:rPr>
        <w:t xml:space="preserve"> 24(3):230–43</w:t>
      </w:r>
    </w:p>
    <w:p w14:paraId="1981AA8D"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Rege M, Telle K. 2004. The impact of social approval and framing on cooperation in public good situations. </w:t>
      </w:r>
      <w:r w:rsidRPr="002A65A3">
        <w:rPr>
          <w:rFonts w:ascii="Times New Roman" w:hAnsi="Times New Roman" w:cs="Times New Roman"/>
          <w:i/>
          <w:iCs/>
          <w:sz w:val="24"/>
        </w:rPr>
        <w:t>J. Public Econ.</w:t>
      </w:r>
      <w:r w:rsidRPr="002A65A3">
        <w:rPr>
          <w:rFonts w:ascii="Times New Roman" w:hAnsi="Times New Roman" w:cs="Times New Roman"/>
          <w:sz w:val="24"/>
        </w:rPr>
        <w:t xml:space="preserve"> 88(7–8):1625–44</w:t>
      </w:r>
    </w:p>
    <w:p w14:paraId="1E7896DA"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Rustagi D, Engel S, Kosfeld M. 2010. Conditional Cooperation and Costly Monitoring Explain Success in Forest Commons Management. </w:t>
      </w:r>
      <w:r w:rsidRPr="002A65A3">
        <w:rPr>
          <w:rFonts w:ascii="Times New Roman" w:hAnsi="Times New Roman" w:cs="Times New Roman"/>
          <w:i/>
          <w:iCs/>
          <w:sz w:val="24"/>
        </w:rPr>
        <w:t>Science</w:t>
      </w:r>
      <w:r w:rsidRPr="002A65A3">
        <w:rPr>
          <w:rFonts w:ascii="Times New Roman" w:hAnsi="Times New Roman" w:cs="Times New Roman"/>
          <w:sz w:val="24"/>
        </w:rPr>
        <w:t>. 330(6006):961–65</w:t>
      </w:r>
    </w:p>
    <w:p w14:paraId="133FE272"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Schlager E, Ostrom E. 1992. Property-Rights Regimes and Natural Resources: A Conceptual Analysis. </w:t>
      </w:r>
      <w:r w:rsidRPr="002A65A3">
        <w:rPr>
          <w:rFonts w:ascii="Times New Roman" w:hAnsi="Times New Roman" w:cs="Times New Roman"/>
          <w:i/>
          <w:iCs/>
          <w:sz w:val="24"/>
        </w:rPr>
        <w:t>Land Econ.</w:t>
      </w:r>
      <w:r w:rsidRPr="002A65A3">
        <w:rPr>
          <w:rFonts w:ascii="Times New Roman" w:hAnsi="Times New Roman" w:cs="Times New Roman"/>
          <w:sz w:val="24"/>
        </w:rPr>
        <w:t xml:space="preserve"> 68(3):249–62</w:t>
      </w:r>
    </w:p>
    <w:p w14:paraId="14DEDA3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Sumaila UR. 2010. A Cautionary Note on Individual Transferable Quotas. </w:t>
      </w:r>
      <w:r w:rsidRPr="002A65A3">
        <w:rPr>
          <w:rFonts w:ascii="Times New Roman" w:hAnsi="Times New Roman" w:cs="Times New Roman"/>
          <w:i/>
          <w:iCs/>
          <w:sz w:val="24"/>
        </w:rPr>
        <w:t>Ecol. Soc.</w:t>
      </w:r>
      <w:r w:rsidRPr="002A65A3">
        <w:rPr>
          <w:rFonts w:ascii="Times New Roman" w:hAnsi="Times New Roman" w:cs="Times New Roman"/>
          <w:sz w:val="24"/>
        </w:rPr>
        <w:t xml:space="preserve"> 15(3):</w:t>
      </w:r>
    </w:p>
    <w:p w14:paraId="4465A580"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Wilen JE, Cancino J, Uchida H. 2012. The Economics of Territorial Use Rights Fisheries, or TURFs. </w:t>
      </w:r>
      <w:r w:rsidRPr="002A65A3">
        <w:rPr>
          <w:rFonts w:ascii="Times New Roman" w:hAnsi="Times New Roman" w:cs="Times New Roman"/>
          <w:i/>
          <w:iCs/>
          <w:sz w:val="24"/>
        </w:rPr>
        <w:t>Rev. Environ. Econ. Policy</w:t>
      </w:r>
      <w:r w:rsidRPr="002A65A3">
        <w:rPr>
          <w:rFonts w:ascii="Times New Roman" w:hAnsi="Times New Roman" w:cs="Times New Roman"/>
          <w:sz w:val="24"/>
        </w:rPr>
        <w:t>. 6(2):237–57</w:t>
      </w:r>
    </w:p>
    <w:p w14:paraId="0A8B0A93" w14:textId="77777777" w:rsidR="002A65A3" w:rsidRPr="002A65A3" w:rsidRDefault="002A65A3" w:rsidP="002A65A3">
      <w:pPr>
        <w:pStyle w:val="Bibliografa"/>
        <w:rPr>
          <w:rFonts w:ascii="Times New Roman" w:hAnsi="Times New Roman" w:cs="Times New Roman"/>
          <w:sz w:val="24"/>
        </w:rPr>
      </w:pPr>
      <w:r w:rsidRPr="002A65A3">
        <w:rPr>
          <w:rFonts w:ascii="Times New Roman" w:hAnsi="Times New Roman" w:cs="Times New Roman"/>
          <w:sz w:val="24"/>
        </w:rPr>
        <w:t xml:space="preserve">Yamagishi T. 1986. The provision of a sanctioning system as a public good. </w:t>
      </w:r>
      <w:r w:rsidRPr="002A65A3">
        <w:rPr>
          <w:rFonts w:ascii="Times New Roman" w:hAnsi="Times New Roman" w:cs="Times New Roman"/>
          <w:i/>
          <w:iCs/>
          <w:sz w:val="24"/>
        </w:rPr>
        <w:t>J. Pers. Soc. Psychol.</w:t>
      </w:r>
      <w:r w:rsidRPr="002A65A3">
        <w:rPr>
          <w:rFonts w:ascii="Times New Roman" w:hAnsi="Times New Roman" w:cs="Times New Roman"/>
          <w:sz w:val="24"/>
        </w:rPr>
        <w:t xml:space="preserve"> 51(1):110–16</w:t>
      </w:r>
    </w:p>
    <w:p w14:paraId="252CB806" w14:textId="03DFB5CF" w:rsidR="006B09C9" w:rsidRDefault="00FD5DB4" w:rsidP="0080528D">
      <w:pPr>
        <w:spacing w:line="480" w:lineRule="auto"/>
        <w:jc w:val="both"/>
        <w:rPr>
          <w:rFonts w:ascii="Times New Roman" w:hAnsi="Times New Roman" w:cs="Times New Roman"/>
          <w:b/>
          <w:lang w:val="en-US"/>
        </w:rPr>
      </w:pPr>
      <w:r>
        <w:rPr>
          <w:rFonts w:ascii="Times New Roman" w:hAnsi="Times New Roman" w:cs="Times New Roman"/>
          <w:b/>
          <w:lang w:val="en-US"/>
        </w:rPr>
        <w:fldChar w:fldCharType="end"/>
      </w:r>
    </w:p>
    <w:p w14:paraId="384E6C7D" w14:textId="6B7BB001" w:rsidR="00D63ACF" w:rsidRDefault="00D63ACF" w:rsidP="0080528D">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Figures legends</w:t>
      </w:r>
    </w:p>
    <w:p w14:paraId="0E8AB517" w14:textId="77777777" w:rsidR="00D63ACF" w:rsidRPr="003A779D" w:rsidRDefault="00D63ACF" w:rsidP="00D63ACF">
      <w:pPr>
        <w:spacing w:line="240" w:lineRule="auto"/>
        <w:jc w:val="both"/>
        <w:rPr>
          <w:rFonts w:ascii="Times New Roman" w:hAnsi="Times New Roman" w:cs="Times New Roman"/>
          <w:lang w:val="es-ES"/>
        </w:rPr>
      </w:pPr>
      <w:r w:rsidRPr="00D06DE4">
        <w:rPr>
          <w:rFonts w:ascii="Times New Roman" w:hAnsi="Times New Roman" w:cs="Times New Roman"/>
          <w:b/>
          <w:lang w:val="en-US"/>
        </w:rPr>
        <w:t xml:space="preserve">Figure </w:t>
      </w:r>
      <w:r>
        <w:rPr>
          <w:rFonts w:ascii="Times New Roman" w:hAnsi="Times New Roman" w:cs="Times New Roman"/>
          <w:b/>
          <w:lang w:val="en-US"/>
        </w:rPr>
        <w:t xml:space="preserve">1. </w:t>
      </w:r>
      <w:r w:rsidRPr="001F5432">
        <w:rPr>
          <w:rFonts w:ascii="Times New Roman" w:hAnsi="Times New Roman" w:cs="Times New Roman"/>
          <w:bCs/>
          <w:lang w:val="en-US"/>
        </w:rPr>
        <w:t>Evolution of the mean</w:t>
      </w:r>
      <w:r>
        <w:rPr>
          <w:rFonts w:ascii="Times New Roman" w:hAnsi="Times New Roman" w:cs="Times New Roman"/>
          <w:lang w:val="en-US"/>
        </w:rPr>
        <w:t xml:space="preserve"> percent of </w:t>
      </w:r>
      <w:r w:rsidRPr="00F10BA3">
        <w:rPr>
          <w:rFonts w:ascii="Times New Roman" w:hAnsi="Times New Roman" w:cs="Times New Roman"/>
          <w:lang w:val="en-US"/>
        </w:rPr>
        <w:t>compliance</w:t>
      </w:r>
      <w:r>
        <w:rPr>
          <w:rFonts w:ascii="Times New Roman" w:hAnsi="Times New Roman" w:cs="Times New Roman"/>
          <w:lang w:val="en-US"/>
        </w:rPr>
        <w:t xml:space="preserve"> over rounds </w:t>
      </w:r>
      <w:r w:rsidRPr="00F10BA3">
        <w:rPr>
          <w:rFonts w:ascii="Times New Roman" w:hAnsi="Times New Roman" w:cs="Times New Roman"/>
          <w:lang w:val="en-US"/>
        </w:rPr>
        <w:t>under the loco</w:t>
      </w:r>
      <w:r>
        <w:rPr>
          <w:rFonts w:ascii="Times New Roman" w:hAnsi="Times New Roman" w:cs="Times New Roman"/>
          <w:lang w:val="en-US"/>
        </w:rPr>
        <w:t xml:space="preserve"> frame</w:t>
      </w:r>
      <w:r w:rsidRPr="00F10BA3">
        <w:rPr>
          <w:rFonts w:ascii="Times New Roman" w:hAnsi="Times New Roman" w:cs="Times New Roman"/>
          <w:lang w:val="en-US"/>
        </w:rPr>
        <w:t xml:space="preserve"> (blue </w:t>
      </w:r>
      <w:r>
        <w:rPr>
          <w:rFonts w:ascii="Times New Roman" w:hAnsi="Times New Roman" w:cs="Times New Roman"/>
          <w:lang w:val="en-US"/>
        </w:rPr>
        <w:t>line</w:t>
      </w:r>
      <w:r w:rsidRPr="00F10BA3">
        <w:rPr>
          <w:rFonts w:ascii="Times New Roman" w:hAnsi="Times New Roman" w:cs="Times New Roman"/>
          <w:lang w:val="en-US"/>
        </w:rPr>
        <w:t xml:space="preserve">) and the hake frame (red </w:t>
      </w:r>
      <w:r>
        <w:rPr>
          <w:rFonts w:ascii="Times New Roman" w:hAnsi="Times New Roman" w:cs="Times New Roman"/>
          <w:lang w:val="en-US"/>
        </w:rPr>
        <w:t>line</w:t>
      </w:r>
      <w:r w:rsidRPr="00F10BA3">
        <w:rPr>
          <w:rFonts w:ascii="Times New Roman" w:hAnsi="Times New Roman" w:cs="Times New Roman"/>
          <w:lang w:val="en-US"/>
        </w:rPr>
        <w:t>) for high-performance (left panel) and low-performance associations (right panel). A 100%</w:t>
      </w:r>
      <w:r>
        <w:rPr>
          <w:rFonts w:ascii="Times New Roman" w:hAnsi="Times New Roman" w:cs="Times New Roman"/>
          <w:lang w:val="en-US"/>
        </w:rPr>
        <w:t xml:space="preserve"> </w:t>
      </w:r>
      <w:r w:rsidRPr="00F10BA3">
        <w:rPr>
          <w:rFonts w:ascii="Times New Roman" w:hAnsi="Times New Roman" w:cs="Times New Roman"/>
          <w:lang w:val="en-US"/>
        </w:rPr>
        <w:t xml:space="preserve">compliance </w:t>
      </w:r>
      <w:r>
        <w:rPr>
          <w:rFonts w:ascii="Times New Roman" w:hAnsi="Times New Roman" w:cs="Times New Roman"/>
          <w:lang w:val="en-US"/>
        </w:rPr>
        <w:t xml:space="preserve">means </w:t>
      </w:r>
      <w:r w:rsidRPr="00F10BA3">
        <w:rPr>
          <w:rFonts w:ascii="Times New Roman" w:hAnsi="Times New Roman" w:cs="Times New Roman"/>
          <w:lang w:val="en-US"/>
        </w:rPr>
        <w:t xml:space="preserve">fishers </w:t>
      </w:r>
      <w:r>
        <w:rPr>
          <w:rFonts w:ascii="Times New Roman" w:hAnsi="Times New Roman" w:cs="Times New Roman"/>
          <w:lang w:val="en-US"/>
        </w:rPr>
        <w:t>over</w:t>
      </w:r>
      <w:r w:rsidRPr="00F10BA3">
        <w:rPr>
          <w:rFonts w:ascii="Times New Roman" w:hAnsi="Times New Roman" w:cs="Times New Roman"/>
          <w:lang w:val="en-US"/>
        </w:rPr>
        <w:t>harvested on average zero units above their individual quota, while a 0% compliance mean</w:t>
      </w:r>
      <w:r>
        <w:rPr>
          <w:rFonts w:ascii="Times New Roman" w:hAnsi="Times New Roman" w:cs="Times New Roman"/>
          <w:lang w:val="en-US"/>
        </w:rPr>
        <w:t>s</w:t>
      </w:r>
      <w:r w:rsidRPr="00F10BA3">
        <w:rPr>
          <w:rFonts w:ascii="Times New Roman" w:hAnsi="Times New Roman" w:cs="Times New Roman"/>
          <w:lang w:val="en-US"/>
        </w:rPr>
        <w:t xml:space="preserve"> fishers </w:t>
      </w:r>
      <w:r>
        <w:rPr>
          <w:rFonts w:ascii="Times New Roman" w:hAnsi="Times New Roman" w:cs="Times New Roman"/>
          <w:lang w:val="en-US"/>
        </w:rPr>
        <w:t>over</w:t>
      </w:r>
      <w:r w:rsidRPr="00F10BA3">
        <w:rPr>
          <w:rFonts w:ascii="Times New Roman" w:hAnsi="Times New Roman" w:cs="Times New Roman"/>
          <w:lang w:val="en-US"/>
        </w:rPr>
        <w:t xml:space="preserve">harvested, on average, 50 units above their individual quota. </w:t>
      </w:r>
      <w:ins w:id="8" w:author="Usuario" w:date="2019-11-05T13:53:00Z">
        <w:r>
          <w:rPr>
            <w:rFonts w:ascii="Times New Roman" w:hAnsi="Times New Roman" w:cs="Times New Roman"/>
            <w:lang w:val="en-US"/>
          </w:rPr>
          <w:t xml:space="preserve"> </w:t>
        </w:r>
      </w:ins>
    </w:p>
    <w:p w14:paraId="7A51FC8F" w14:textId="52140590" w:rsidR="00D63ACF" w:rsidRDefault="00D63ACF" w:rsidP="00D63ACF">
      <w:pPr>
        <w:spacing w:line="480" w:lineRule="auto"/>
        <w:jc w:val="both"/>
        <w:rPr>
          <w:rFonts w:ascii="Times New Roman" w:hAnsi="Times New Roman" w:cs="Times New Roman"/>
          <w:b/>
          <w:lang w:val="es-ES"/>
        </w:rPr>
      </w:pPr>
      <w:bookmarkStart w:id="9" w:name="_GoBack"/>
      <w:bookmarkEnd w:id="9"/>
    </w:p>
    <w:p w14:paraId="18C118CA" w14:textId="77777777" w:rsidR="00D63ACF" w:rsidRDefault="00D63ACF" w:rsidP="00D63ACF">
      <w:pPr>
        <w:spacing w:line="240" w:lineRule="auto"/>
        <w:rPr>
          <w:rFonts w:ascii="Times New Roman" w:hAnsi="Times New Roman" w:cs="Times New Roman"/>
          <w:lang w:val="en-US"/>
        </w:rPr>
      </w:pPr>
      <w:r w:rsidRPr="00C46AF3">
        <w:rPr>
          <w:rFonts w:ascii="Times New Roman" w:hAnsi="Times New Roman" w:cs="Times New Roman"/>
          <w:b/>
          <w:lang w:val="en-US"/>
        </w:rPr>
        <w:t xml:space="preserve">Figure 2.  </w:t>
      </w:r>
      <w:r w:rsidRPr="00C46AF3">
        <w:rPr>
          <w:rFonts w:ascii="Times New Roman" w:hAnsi="Times New Roman" w:cs="Times New Roman"/>
          <w:lang w:val="en-US"/>
        </w:rPr>
        <w:t xml:space="preserve">Probability of reporting </w:t>
      </w:r>
      <w:proofErr w:type="spellStart"/>
      <w:r>
        <w:rPr>
          <w:rFonts w:ascii="Times New Roman" w:hAnsi="Times New Roman" w:cs="Times New Roman"/>
          <w:lang w:val="es-ES"/>
        </w:rPr>
        <w:t>an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infraction</w:t>
      </w:r>
      <w:proofErr w:type="spellEnd"/>
      <w:r>
        <w:rPr>
          <w:rFonts w:ascii="Times New Roman" w:hAnsi="Times New Roman" w:cs="Times New Roman"/>
          <w:lang w:val="es-ES"/>
        </w:rPr>
        <w:t xml:space="preserve"> in </w:t>
      </w:r>
      <w:proofErr w:type="spellStart"/>
      <w:r>
        <w:rPr>
          <w:rFonts w:ascii="Times New Roman" w:hAnsi="Times New Roman" w:cs="Times New Roman"/>
          <w:lang w:val="es-ES"/>
        </w:rPr>
        <w:t>the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game</w:t>
      </w:r>
      <w:proofErr w:type="spellEnd"/>
      <w:r>
        <w:rPr>
          <w:rFonts w:ascii="Times New Roman" w:hAnsi="Times New Roman" w:cs="Times New Roman"/>
          <w:lang w:val="es-ES"/>
        </w:rPr>
        <w:t xml:space="preserve"> </w:t>
      </w:r>
      <w:proofErr w:type="spellStart"/>
      <w:r w:rsidRPr="003A779D">
        <w:rPr>
          <w:rFonts w:ascii="Times New Roman" w:hAnsi="Times New Roman" w:cs="Times New Roman"/>
          <w:lang w:val="es-ES"/>
        </w:rPr>
        <w:t>for</w:t>
      </w:r>
      <w:proofErr w:type="spellEnd"/>
      <w:r w:rsidRPr="003A779D">
        <w:rPr>
          <w:rFonts w:ascii="Times New Roman" w:hAnsi="Times New Roman" w:cs="Times New Roman"/>
          <w:lang w:val="es-ES"/>
        </w:rPr>
        <w:t xml:space="preserve"> </w:t>
      </w:r>
      <w:r>
        <w:rPr>
          <w:rFonts w:ascii="Times New Roman" w:hAnsi="Times New Roman" w:cs="Times New Roman"/>
          <w:lang w:val="en-US"/>
        </w:rPr>
        <w:t xml:space="preserve">high-performance (left) and low-performance (right) associations under the loco frame (in blue) and the hake frame (in red). </w:t>
      </w:r>
    </w:p>
    <w:p w14:paraId="65264272" w14:textId="77777777" w:rsidR="00D63ACF" w:rsidRDefault="00D63ACF" w:rsidP="00D63ACF">
      <w:pPr>
        <w:spacing w:line="480" w:lineRule="auto"/>
        <w:jc w:val="both"/>
        <w:rPr>
          <w:rFonts w:ascii="Times New Roman" w:hAnsi="Times New Roman" w:cs="Times New Roman"/>
          <w:b/>
          <w:lang w:val="es-ES"/>
        </w:rPr>
      </w:pPr>
    </w:p>
    <w:p w14:paraId="02254F9F" w14:textId="77777777" w:rsidR="00D63ACF" w:rsidRPr="003A779D" w:rsidRDefault="00D63ACF" w:rsidP="00D63ACF">
      <w:pPr>
        <w:spacing w:line="480" w:lineRule="auto"/>
        <w:jc w:val="both"/>
        <w:rPr>
          <w:rFonts w:ascii="Times New Roman" w:hAnsi="Times New Roman" w:cs="Times New Roman"/>
          <w:b/>
          <w:lang w:val="es-ES"/>
        </w:rPr>
      </w:pPr>
    </w:p>
    <w:p w14:paraId="2E88B0F8" w14:textId="77777777" w:rsidR="00D63ACF" w:rsidRDefault="00D63ACF" w:rsidP="0080528D">
      <w:pPr>
        <w:spacing w:line="480" w:lineRule="auto"/>
        <w:jc w:val="both"/>
        <w:rPr>
          <w:rFonts w:ascii="Times New Roman" w:hAnsi="Times New Roman" w:cs="Times New Roman"/>
          <w:b/>
          <w:lang w:val="en-US"/>
        </w:rPr>
      </w:pPr>
    </w:p>
    <w:sectPr w:rsidR="00D63ACF" w:rsidSect="005E25E8">
      <w:pgSz w:w="12240" w:h="15840"/>
      <w:pgMar w:top="1417" w:right="1530"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6581A" w14:textId="77777777" w:rsidR="00877AB4" w:rsidRDefault="00877AB4" w:rsidP="00E12928">
      <w:pPr>
        <w:spacing w:after="0" w:line="240" w:lineRule="auto"/>
      </w:pPr>
      <w:r>
        <w:separator/>
      </w:r>
    </w:p>
  </w:endnote>
  <w:endnote w:type="continuationSeparator" w:id="0">
    <w:p w14:paraId="5F3E072A" w14:textId="77777777" w:rsidR="00877AB4" w:rsidRDefault="00877AB4" w:rsidP="00E1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61D9" w14:textId="77777777" w:rsidR="00877AB4" w:rsidRDefault="00877AB4" w:rsidP="00E12928">
      <w:pPr>
        <w:spacing w:after="0" w:line="240" w:lineRule="auto"/>
      </w:pPr>
      <w:r>
        <w:separator/>
      </w:r>
    </w:p>
  </w:footnote>
  <w:footnote w:type="continuationSeparator" w:id="0">
    <w:p w14:paraId="1ECD18D2" w14:textId="77777777" w:rsidR="00877AB4" w:rsidRDefault="00877AB4" w:rsidP="00E1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4FE"/>
    <w:multiLevelType w:val="hybridMultilevel"/>
    <w:tmpl w:val="7B7A8A66"/>
    <w:lvl w:ilvl="0" w:tplc="5284EEFA">
      <w:start w:val="1"/>
      <w:numFmt w:val="bullet"/>
      <w:lvlText w:val="-"/>
      <w:lvlJc w:val="left"/>
      <w:pPr>
        <w:ind w:left="1353" w:hanging="360"/>
      </w:pPr>
      <w:rPr>
        <w:rFonts w:ascii="Calibri" w:eastAsiaTheme="minorHAnsi" w:hAnsi="Calibri" w:cstheme="minorBidi"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2942862"/>
    <w:multiLevelType w:val="hybridMultilevel"/>
    <w:tmpl w:val="3CFE3E60"/>
    <w:lvl w:ilvl="0" w:tplc="C3FAD998">
      <w:start w:val="1"/>
      <w:numFmt w:val="lowerLetter"/>
      <w:lvlText w:val="(%1)"/>
      <w:lvlJc w:val="left"/>
      <w:pPr>
        <w:ind w:left="2985" w:hanging="360"/>
      </w:pPr>
      <w:rPr>
        <w:rFonts w:hint="default"/>
      </w:rPr>
    </w:lvl>
    <w:lvl w:ilvl="1" w:tplc="0C0A0019" w:tentative="1">
      <w:start w:val="1"/>
      <w:numFmt w:val="lowerLetter"/>
      <w:lvlText w:val="%2."/>
      <w:lvlJc w:val="left"/>
      <w:pPr>
        <w:ind w:left="3705" w:hanging="360"/>
      </w:pPr>
    </w:lvl>
    <w:lvl w:ilvl="2" w:tplc="0C0A001B" w:tentative="1">
      <w:start w:val="1"/>
      <w:numFmt w:val="lowerRoman"/>
      <w:lvlText w:val="%3."/>
      <w:lvlJc w:val="right"/>
      <w:pPr>
        <w:ind w:left="4425" w:hanging="180"/>
      </w:pPr>
    </w:lvl>
    <w:lvl w:ilvl="3" w:tplc="0C0A000F" w:tentative="1">
      <w:start w:val="1"/>
      <w:numFmt w:val="decimal"/>
      <w:lvlText w:val="%4."/>
      <w:lvlJc w:val="left"/>
      <w:pPr>
        <w:ind w:left="5145" w:hanging="360"/>
      </w:pPr>
    </w:lvl>
    <w:lvl w:ilvl="4" w:tplc="0C0A0019" w:tentative="1">
      <w:start w:val="1"/>
      <w:numFmt w:val="lowerLetter"/>
      <w:lvlText w:val="%5."/>
      <w:lvlJc w:val="left"/>
      <w:pPr>
        <w:ind w:left="5865" w:hanging="360"/>
      </w:pPr>
    </w:lvl>
    <w:lvl w:ilvl="5" w:tplc="0C0A001B" w:tentative="1">
      <w:start w:val="1"/>
      <w:numFmt w:val="lowerRoman"/>
      <w:lvlText w:val="%6."/>
      <w:lvlJc w:val="right"/>
      <w:pPr>
        <w:ind w:left="6585" w:hanging="180"/>
      </w:pPr>
    </w:lvl>
    <w:lvl w:ilvl="6" w:tplc="0C0A000F" w:tentative="1">
      <w:start w:val="1"/>
      <w:numFmt w:val="decimal"/>
      <w:lvlText w:val="%7."/>
      <w:lvlJc w:val="left"/>
      <w:pPr>
        <w:ind w:left="7305" w:hanging="360"/>
      </w:pPr>
    </w:lvl>
    <w:lvl w:ilvl="7" w:tplc="0C0A0019" w:tentative="1">
      <w:start w:val="1"/>
      <w:numFmt w:val="lowerLetter"/>
      <w:lvlText w:val="%8."/>
      <w:lvlJc w:val="left"/>
      <w:pPr>
        <w:ind w:left="8025" w:hanging="360"/>
      </w:pPr>
    </w:lvl>
    <w:lvl w:ilvl="8" w:tplc="0C0A001B" w:tentative="1">
      <w:start w:val="1"/>
      <w:numFmt w:val="lowerRoman"/>
      <w:lvlText w:val="%9."/>
      <w:lvlJc w:val="right"/>
      <w:pPr>
        <w:ind w:left="8745" w:hanging="180"/>
      </w:pPr>
    </w:lvl>
  </w:abstractNum>
  <w:abstractNum w:abstractNumId="2" w15:restartNumberingAfterBreak="0">
    <w:nsid w:val="151034AD"/>
    <w:multiLevelType w:val="hybridMultilevel"/>
    <w:tmpl w:val="943A10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7D5EA4"/>
    <w:multiLevelType w:val="hybridMultilevel"/>
    <w:tmpl w:val="0E94C4BA"/>
    <w:lvl w:ilvl="0" w:tplc="72E65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F0546"/>
    <w:multiLevelType w:val="hybridMultilevel"/>
    <w:tmpl w:val="F85681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54C4F"/>
    <w:multiLevelType w:val="hybridMultilevel"/>
    <w:tmpl w:val="70669B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743F4B"/>
    <w:multiLevelType w:val="hybridMultilevel"/>
    <w:tmpl w:val="DCBED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BD32E3"/>
    <w:multiLevelType w:val="hybridMultilevel"/>
    <w:tmpl w:val="B5422CD4"/>
    <w:lvl w:ilvl="0" w:tplc="5284EEFA">
      <w:start w:val="1"/>
      <w:numFmt w:val="bullet"/>
      <w:lvlText w:val="-"/>
      <w:lvlJc w:val="left"/>
      <w:pPr>
        <w:ind w:left="1353" w:hanging="360"/>
      </w:pPr>
      <w:rPr>
        <w:rFonts w:ascii="Calibri" w:eastAsiaTheme="minorHAnsi" w:hAnsi="Calibri" w:cstheme="minorBidi" w:hint="default"/>
      </w:rPr>
    </w:lvl>
    <w:lvl w:ilvl="1" w:tplc="5284EEFA">
      <w:start w:val="1"/>
      <w:numFmt w:val="bullet"/>
      <w:lvlText w:val="-"/>
      <w:lvlJc w:val="left"/>
      <w:pPr>
        <w:ind w:left="2160" w:hanging="360"/>
      </w:pPr>
      <w:rPr>
        <w:rFonts w:ascii="Calibri" w:eastAsiaTheme="minorHAnsi" w:hAnsi="Calibri" w:cstheme="minorBidi"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F5875D0"/>
    <w:multiLevelType w:val="hybridMultilevel"/>
    <w:tmpl w:val="D71A89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1105BE"/>
    <w:multiLevelType w:val="hybridMultilevel"/>
    <w:tmpl w:val="6A9EAD8E"/>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FE2F05"/>
    <w:multiLevelType w:val="hybridMultilevel"/>
    <w:tmpl w:val="C4929C04"/>
    <w:lvl w:ilvl="0" w:tplc="2D5690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32500"/>
    <w:multiLevelType w:val="multilevel"/>
    <w:tmpl w:val="2F0E977C"/>
    <w:lvl w:ilvl="0">
      <w:start w:val="2"/>
      <w:numFmt w:val="decimal"/>
      <w:lvlText w:val="%1"/>
      <w:lvlJc w:val="left"/>
      <w:pPr>
        <w:ind w:left="440" w:hanging="440"/>
      </w:pPr>
      <w:rPr>
        <w:rFonts w:hint="default"/>
      </w:rPr>
    </w:lvl>
    <w:lvl w:ilvl="1">
      <w:start w:val="2"/>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333A61"/>
    <w:multiLevelType w:val="hybridMultilevel"/>
    <w:tmpl w:val="8020B38E"/>
    <w:lvl w:ilvl="0" w:tplc="34C84B70">
      <w:start w:val="22"/>
      <w:numFmt w:val="bullet"/>
      <w:lvlText w:val="-"/>
      <w:lvlJc w:val="left"/>
      <w:pPr>
        <w:ind w:left="1080" w:hanging="360"/>
      </w:pPr>
      <w:rPr>
        <w:rFonts w:ascii="Cambria" w:eastAsiaTheme="minorHAnsi" w:hAnsi="Cambria"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D2B3A10"/>
    <w:multiLevelType w:val="hybridMultilevel"/>
    <w:tmpl w:val="5754B804"/>
    <w:lvl w:ilvl="0" w:tplc="875C6B0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02F730C"/>
    <w:multiLevelType w:val="hybridMultilevel"/>
    <w:tmpl w:val="AC80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646425"/>
    <w:multiLevelType w:val="multilevel"/>
    <w:tmpl w:val="3B3CC1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785935"/>
    <w:multiLevelType w:val="hybridMultilevel"/>
    <w:tmpl w:val="BD0E60F4"/>
    <w:lvl w:ilvl="0" w:tplc="D1F09C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970608"/>
    <w:multiLevelType w:val="hybridMultilevel"/>
    <w:tmpl w:val="29F62622"/>
    <w:lvl w:ilvl="0" w:tplc="134C8A46">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EC2727C"/>
    <w:multiLevelType w:val="hybridMultilevel"/>
    <w:tmpl w:val="AFCA5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DF274C"/>
    <w:multiLevelType w:val="hybridMultilevel"/>
    <w:tmpl w:val="B1605944"/>
    <w:lvl w:ilvl="0" w:tplc="8DB844A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C43789"/>
    <w:multiLevelType w:val="hybridMultilevel"/>
    <w:tmpl w:val="0A8ABA30"/>
    <w:lvl w:ilvl="0" w:tplc="56101FEC">
      <w:start w:val="1"/>
      <w:numFmt w:val="decimal"/>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412B9E"/>
    <w:multiLevelType w:val="hybridMultilevel"/>
    <w:tmpl w:val="0BB2F316"/>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6551A26"/>
    <w:multiLevelType w:val="hybridMultilevel"/>
    <w:tmpl w:val="1F16D286"/>
    <w:lvl w:ilvl="0" w:tplc="93D4D266">
      <w:start w:val="2"/>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3" w15:restartNumberingAfterBreak="0">
    <w:nsid w:val="675918B7"/>
    <w:multiLevelType w:val="hybridMultilevel"/>
    <w:tmpl w:val="1D8A9FC4"/>
    <w:lvl w:ilvl="0" w:tplc="090C64F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E33D43"/>
    <w:multiLevelType w:val="hybridMultilevel"/>
    <w:tmpl w:val="D8B2D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8BC4DA8"/>
    <w:multiLevelType w:val="hybridMultilevel"/>
    <w:tmpl w:val="B678B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F95631"/>
    <w:multiLevelType w:val="hybridMultilevel"/>
    <w:tmpl w:val="5E6008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A187A69"/>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B3D5C59"/>
    <w:multiLevelType w:val="hybridMultilevel"/>
    <w:tmpl w:val="A84C0D58"/>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E3827CE"/>
    <w:multiLevelType w:val="multilevel"/>
    <w:tmpl w:val="02B6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3E27B2B"/>
    <w:multiLevelType w:val="hybridMultilevel"/>
    <w:tmpl w:val="2926FDBC"/>
    <w:lvl w:ilvl="0" w:tplc="C8308B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1D5573"/>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0"/>
  </w:num>
  <w:num w:numId="3">
    <w:abstractNumId w:val="25"/>
  </w:num>
  <w:num w:numId="4">
    <w:abstractNumId w:val="8"/>
  </w:num>
  <w:num w:numId="5">
    <w:abstractNumId w:val="28"/>
  </w:num>
  <w:num w:numId="6">
    <w:abstractNumId w:val="7"/>
  </w:num>
  <w:num w:numId="7">
    <w:abstractNumId w:val="9"/>
  </w:num>
  <w:num w:numId="8">
    <w:abstractNumId w:val="21"/>
  </w:num>
  <w:num w:numId="9">
    <w:abstractNumId w:val="13"/>
  </w:num>
  <w:num w:numId="10">
    <w:abstractNumId w:val="12"/>
  </w:num>
  <w:num w:numId="11">
    <w:abstractNumId w:val="31"/>
  </w:num>
  <w:num w:numId="12">
    <w:abstractNumId w:val="20"/>
  </w:num>
  <w:num w:numId="13">
    <w:abstractNumId w:val="30"/>
  </w:num>
  <w:num w:numId="14">
    <w:abstractNumId w:val="10"/>
  </w:num>
  <w:num w:numId="15">
    <w:abstractNumId w:val="3"/>
  </w:num>
  <w:num w:numId="16">
    <w:abstractNumId w:val="27"/>
  </w:num>
  <w:num w:numId="17">
    <w:abstractNumId w:val="6"/>
  </w:num>
  <w:num w:numId="18">
    <w:abstractNumId w:val="26"/>
  </w:num>
  <w:num w:numId="19">
    <w:abstractNumId w:val="29"/>
  </w:num>
  <w:num w:numId="20">
    <w:abstractNumId w:val="1"/>
  </w:num>
  <w:num w:numId="21">
    <w:abstractNumId w:val="11"/>
  </w:num>
  <w:num w:numId="22">
    <w:abstractNumId w:val="15"/>
  </w:num>
  <w:num w:numId="23">
    <w:abstractNumId w:val="4"/>
  </w:num>
  <w:num w:numId="24">
    <w:abstractNumId w:val="2"/>
  </w:num>
  <w:num w:numId="25">
    <w:abstractNumId w:val="22"/>
  </w:num>
  <w:num w:numId="26">
    <w:abstractNumId w:val="14"/>
  </w:num>
  <w:num w:numId="27">
    <w:abstractNumId w:val="24"/>
  </w:num>
  <w:num w:numId="28">
    <w:abstractNumId w:val="18"/>
  </w:num>
  <w:num w:numId="29">
    <w:abstractNumId w:val="19"/>
  </w:num>
  <w:num w:numId="30">
    <w:abstractNumId w:val="23"/>
  </w:num>
  <w:num w:numId="31">
    <w:abstractNumId w:val="16"/>
  </w:num>
  <w:num w:numId="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Rodriguez-Sickert">
    <w15:presenceInfo w15:providerId="Windows Live" w15:userId="f29478250054efb4"/>
  </w15:person>
  <w15:person w15:author="Ignacia Rivera">
    <w15:presenceInfo w15:providerId="None" w15:userId="Ignacia Rivera"/>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8B"/>
    <w:rsid w:val="00000488"/>
    <w:rsid w:val="00000980"/>
    <w:rsid w:val="00000B67"/>
    <w:rsid w:val="0000193D"/>
    <w:rsid w:val="0000234C"/>
    <w:rsid w:val="000024ED"/>
    <w:rsid w:val="0000254F"/>
    <w:rsid w:val="00002C16"/>
    <w:rsid w:val="00002F23"/>
    <w:rsid w:val="000043A2"/>
    <w:rsid w:val="00004502"/>
    <w:rsid w:val="00004AFB"/>
    <w:rsid w:val="00004C02"/>
    <w:rsid w:val="000056D1"/>
    <w:rsid w:val="00005965"/>
    <w:rsid w:val="00005AA8"/>
    <w:rsid w:val="00005AE0"/>
    <w:rsid w:val="00006A0C"/>
    <w:rsid w:val="00006AAE"/>
    <w:rsid w:val="00006DAF"/>
    <w:rsid w:val="00006EBC"/>
    <w:rsid w:val="00007ACA"/>
    <w:rsid w:val="0001063A"/>
    <w:rsid w:val="000106C9"/>
    <w:rsid w:val="000109D0"/>
    <w:rsid w:val="00010D76"/>
    <w:rsid w:val="0001189E"/>
    <w:rsid w:val="00012260"/>
    <w:rsid w:val="00012B48"/>
    <w:rsid w:val="000139D1"/>
    <w:rsid w:val="00013F62"/>
    <w:rsid w:val="0001451E"/>
    <w:rsid w:val="00014D0C"/>
    <w:rsid w:val="000162AE"/>
    <w:rsid w:val="000163B5"/>
    <w:rsid w:val="0001660B"/>
    <w:rsid w:val="000172CF"/>
    <w:rsid w:val="00017A96"/>
    <w:rsid w:val="000202A3"/>
    <w:rsid w:val="000214C4"/>
    <w:rsid w:val="000217F7"/>
    <w:rsid w:val="0002217B"/>
    <w:rsid w:val="00022235"/>
    <w:rsid w:val="00022D00"/>
    <w:rsid w:val="00023CE0"/>
    <w:rsid w:val="000247C0"/>
    <w:rsid w:val="0002512C"/>
    <w:rsid w:val="00025335"/>
    <w:rsid w:val="0002629E"/>
    <w:rsid w:val="000275CC"/>
    <w:rsid w:val="00027ED0"/>
    <w:rsid w:val="0003026F"/>
    <w:rsid w:val="0003078E"/>
    <w:rsid w:val="0003094C"/>
    <w:rsid w:val="00030F6A"/>
    <w:rsid w:val="000313A9"/>
    <w:rsid w:val="00031769"/>
    <w:rsid w:val="00033B7A"/>
    <w:rsid w:val="00034FCC"/>
    <w:rsid w:val="00035306"/>
    <w:rsid w:val="00035D5A"/>
    <w:rsid w:val="00035D6B"/>
    <w:rsid w:val="00036204"/>
    <w:rsid w:val="000367BD"/>
    <w:rsid w:val="00036810"/>
    <w:rsid w:val="00037F51"/>
    <w:rsid w:val="00040985"/>
    <w:rsid w:val="00040DD7"/>
    <w:rsid w:val="00040FE2"/>
    <w:rsid w:val="000422CC"/>
    <w:rsid w:val="00042D51"/>
    <w:rsid w:val="00043026"/>
    <w:rsid w:val="0004308E"/>
    <w:rsid w:val="000430A5"/>
    <w:rsid w:val="000431A7"/>
    <w:rsid w:val="00043BCC"/>
    <w:rsid w:val="00045088"/>
    <w:rsid w:val="000451A8"/>
    <w:rsid w:val="000455C1"/>
    <w:rsid w:val="00045FE2"/>
    <w:rsid w:val="000469C4"/>
    <w:rsid w:val="00046A4C"/>
    <w:rsid w:val="00047436"/>
    <w:rsid w:val="000474CF"/>
    <w:rsid w:val="00047764"/>
    <w:rsid w:val="000478BD"/>
    <w:rsid w:val="00047F28"/>
    <w:rsid w:val="00050122"/>
    <w:rsid w:val="00051025"/>
    <w:rsid w:val="00052C9F"/>
    <w:rsid w:val="00053793"/>
    <w:rsid w:val="00054630"/>
    <w:rsid w:val="000549C7"/>
    <w:rsid w:val="000559B1"/>
    <w:rsid w:val="00055CE3"/>
    <w:rsid w:val="0005683B"/>
    <w:rsid w:val="00056DA0"/>
    <w:rsid w:val="00060256"/>
    <w:rsid w:val="000609AF"/>
    <w:rsid w:val="000617BA"/>
    <w:rsid w:val="00062A4B"/>
    <w:rsid w:val="00062EA4"/>
    <w:rsid w:val="00062EE4"/>
    <w:rsid w:val="00063A6E"/>
    <w:rsid w:val="0006429C"/>
    <w:rsid w:val="00064FDF"/>
    <w:rsid w:val="0006556A"/>
    <w:rsid w:val="00065642"/>
    <w:rsid w:val="00065761"/>
    <w:rsid w:val="00065B97"/>
    <w:rsid w:val="0006608B"/>
    <w:rsid w:val="000670FC"/>
    <w:rsid w:val="00067346"/>
    <w:rsid w:val="0006746C"/>
    <w:rsid w:val="00067637"/>
    <w:rsid w:val="000679F4"/>
    <w:rsid w:val="00067E0D"/>
    <w:rsid w:val="00070920"/>
    <w:rsid w:val="00070B6A"/>
    <w:rsid w:val="00070BEE"/>
    <w:rsid w:val="00071265"/>
    <w:rsid w:val="0007147F"/>
    <w:rsid w:val="0007180C"/>
    <w:rsid w:val="00072D9C"/>
    <w:rsid w:val="0007334C"/>
    <w:rsid w:val="000733BE"/>
    <w:rsid w:val="00074671"/>
    <w:rsid w:val="0007513E"/>
    <w:rsid w:val="00075953"/>
    <w:rsid w:val="00075F83"/>
    <w:rsid w:val="00076AA5"/>
    <w:rsid w:val="00076C26"/>
    <w:rsid w:val="00076E96"/>
    <w:rsid w:val="00076F4C"/>
    <w:rsid w:val="0007742C"/>
    <w:rsid w:val="000779BE"/>
    <w:rsid w:val="000802E6"/>
    <w:rsid w:val="000806F8"/>
    <w:rsid w:val="0008091F"/>
    <w:rsid w:val="00081086"/>
    <w:rsid w:val="00082313"/>
    <w:rsid w:val="00083A94"/>
    <w:rsid w:val="00084F41"/>
    <w:rsid w:val="000854A5"/>
    <w:rsid w:val="000866C1"/>
    <w:rsid w:val="0008685A"/>
    <w:rsid w:val="00086E6C"/>
    <w:rsid w:val="00086F68"/>
    <w:rsid w:val="000905DF"/>
    <w:rsid w:val="00090EF8"/>
    <w:rsid w:val="00091A6C"/>
    <w:rsid w:val="00091C29"/>
    <w:rsid w:val="00092844"/>
    <w:rsid w:val="00093D9F"/>
    <w:rsid w:val="00095107"/>
    <w:rsid w:val="00095BF3"/>
    <w:rsid w:val="0009636A"/>
    <w:rsid w:val="000964EB"/>
    <w:rsid w:val="000A0798"/>
    <w:rsid w:val="000A25EA"/>
    <w:rsid w:val="000A2702"/>
    <w:rsid w:val="000A70F3"/>
    <w:rsid w:val="000A76A7"/>
    <w:rsid w:val="000A7B47"/>
    <w:rsid w:val="000B0972"/>
    <w:rsid w:val="000B0F66"/>
    <w:rsid w:val="000B109E"/>
    <w:rsid w:val="000B2E02"/>
    <w:rsid w:val="000B5467"/>
    <w:rsid w:val="000B66FF"/>
    <w:rsid w:val="000B69AD"/>
    <w:rsid w:val="000B6DF2"/>
    <w:rsid w:val="000C00BA"/>
    <w:rsid w:val="000C06D0"/>
    <w:rsid w:val="000C0C19"/>
    <w:rsid w:val="000C105D"/>
    <w:rsid w:val="000C1FAB"/>
    <w:rsid w:val="000C2DEC"/>
    <w:rsid w:val="000C3ECD"/>
    <w:rsid w:val="000C49B0"/>
    <w:rsid w:val="000C53BA"/>
    <w:rsid w:val="000C6F75"/>
    <w:rsid w:val="000C7484"/>
    <w:rsid w:val="000C7E01"/>
    <w:rsid w:val="000D0009"/>
    <w:rsid w:val="000D0CE1"/>
    <w:rsid w:val="000D0D82"/>
    <w:rsid w:val="000D209C"/>
    <w:rsid w:val="000D2E1C"/>
    <w:rsid w:val="000D3A85"/>
    <w:rsid w:val="000D4DCE"/>
    <w:rsid w:val="000D6018"/>
    <w:rsid w:val="000D6060"/>
    <w:rsid w:val="000D6073"/>
    <w:rsid w:val="000D65F9"/>
    <w:rsid w:val="000D7D8E"/>
    <w:rsid w:val="000E079C"/>
    <w:rsid w:val="000E0812"/>
    <w:rsid w:val="000E2822"/>
    <w:rsid w:val="000E38F6"/>
    <w:rsid w:val="000E47FB"/>
    <w:rsid w:val="000E4B8B"/>
    <w:rsid w:val="000E5968"/>
    <w:rsid w:val="000E5AC0"/>
    <w:rsid w:val="000E5ED4"/>
    <w:rsid w:val="000E6559"/>
    <w:rsid w:val="000E6671"/>
    <w:rsid w:val="000E73F3"/>
    <w:rsid w:val="000E751B"/>
    <w:rsid w:val="000E7B05"/>
    <w:rsid w:val="000E7FBC"/>
    <w:rsid w:val="000F1AC7"/>
    <w:rsid w:val="000F1BD4"/>
    <w:rsid w:val="000F1E4E"/>
    <w:rsid w:val="000F1E9D"/>
    <w:rsid w:val="000F38DC"/>
    <w:rsid w:val="000F3AE3"/>
    <w:rsid w:val="000F3ECE"/>
    <w:rsid w:val="000F5169"/>
    <w:rsid w:val="000F61B1"/>
    <w:rsid w:val="000F6C59"/>
    <w:rsid w:val="000F6FEC"/>
    <w:rsid w:val="000F75EC"/>
    <w:rsid w:val="000F7AD9"/>
    <w:rsid w:val="000F7C47"/>
    <w:rsid w:val="0010002B"/>
    <w:rsid w:val="00100801"/>
    <w:rsid w:val="001013D1"/>
    <w:rsid w:val="0010224A"/>
    <w:rsid w:val="001030C0"/>
    <w:rsid w:val="00105C4C"/>
    <w:rsid w:val="00106029"/>
    <w:rsid w:val="001100DE"/>
    <w:rsid w:val="001107A7"/>
    <w:rsid w:val="00110986"/>
    <w:rsid w:val="00110C91"/>
    <w:rsid w:val="001111F9"/>
    <w:rsid w:val="00111258"/>
    <w:rsid w:val="00111FDD"/>
    <w:rsid w:val="00113434"/>
    <w:rsid w:val="00113FA9"/>
    <w:rsid w:val="001142A5"/>
    <w:rsid w:val="00114F5D"/>
    <w:rsid w:val="001151E8"/>
    <w:rsid w:val="00116007"/>
    <w:rsid w:val="001167D1"/>
    <w:rsid w:val="001174BC"/>
    <w:rsid w:val="00117D8C"/>
    <w:rsid w:val="00117F96"/>
    <w:rsid w:val="0012064D"/>
    <w:rsid w:val="001217DE"/>
    <w:rsid w:val="00123308"/>
    <w:rsid w:val="001234F3"/>
    <w:rsid w:val="00123836"/>
    <w:rsid w:val="00123898"/>
    <w:rsid w:val="00123A97"/>
    <w:rsid w:val="00124B0C"/>
    <w:rsid w:val="00126C16"/>
    <w:rsid w:val="0013092B"/>
    <w:rsid w:val="00131024"/>
    <w:rsid w:val="001334E6"/>
    <w:rsid w:val="00133703"/>
    <w:rsid w:val="00134FE2"/>
    <w:rsid w:val="00135A6A"/>
    <w:rsid w:val="00136594"/>
    <w:rsid w:val="00136956"/>
    <w:rsid w:val="001373D4"/>
    <w:rsid w:val="00137BFC"/>
    <w:rsid w:val="00137C62"/>
    <w:rsid w:val="00140A38"/>
    <w:rsid w:val="00140F52"/>
    <w:rsid w:val="0014145C"/>
    <w:rsid w:val="00141B14"/>
    <w:rsid w:val="00142A4C"/>
    <w:rsid w:val="00142AB1"/>
    <w:rsid w:val="0014371D"/>
    <w:rsid w:val="00143CDF"/>
    <w:rsid w:val="00143D56"/>
    <w:rsid w:val="00143E5A"/>
    <w:rsid w:val="00144886"/>
    <w:rsid w:val="00144CA1"/>
    <w:rsid w:val="00145878"/>
    <w:rsid w:val="00146C15"/>
    <w:rsid w:val="001478CB"/>
    <w:rsid w:val="00150B8F"/>
    <w:rsid w:val="00150CAE"/>
    <w:rsid w:val="00150E9D"/>
    <w:rsid w:val="001514DE"/>
    <w:rsid w:val="00152BBA"/>
    <w:rsid w:val="001536E1"/>
    <w:rsid w:val="00153B6D"/>
    <w:rsid w:val="00153D3C"/>
    <w:rsid w:val="001542E9"/>
    <w:rsid w:val="0015455F"/>
    <w:rsid w:val="00155CE5"/>
    <w:rsid w:val="00155D2D"/>
    <w:rsid w:val="00155F57"/>
    <w:rsid w:val="001567ED"/>
    <w:rsid w:val="00157393"/>
    <w:rsid w:val="00157D1A"/>
    <w:rsid w:val="0016009A"/>
    <w:rsid w:val="00161765"/>
    <w:rsid w:val="0016198B"/>
    <w:rsid w:val="00161C54"/>
    <w:rsid w:val="001621B9"/>
    <w:rsid w:val="001630E4"/>
    <w:rsid w:val="00164109"/>
    <w:rsid w:val="0016521C"/>
    <w:rsid w:val="001658DB"/>
    <w:rsid w:val="001660BF"/>
    <w:rsid w:val="001662AF"/>
    <w:rsid w:val="00166A9B"/>
    <w:rsid w:val="001678DB"/>
    <w:rsid w:val="00170286"/>
    <w:rsid w:val="00170C10"/>
    <w:rsid w:val="001711BE"/>
    <w:rsid w:val="001713E2"/>
    <w:rsid w:val="001719EF"/>
    <w:rsid w:val="00171F6D"/>
    <w:rsid w:val="0017211E"/>
    <w:rsid w:val="0017221C"/>
    <w:rsid w:val="00172B23"/>
    <w:rsid w:val="0017303E"/>
    <w:rsid w:val="0017328C"/>
    <w:rsid w:val="001739C5"/>
    <w:rsid w:val="00173A21"/>
    <w:rsid w:val="00174896"/>
    <w:rsid w:val="00176029"/>
    <w:rsid w:val="00176C39"/>
    <w:rsid w:val="00176D12"/>
    <w:rsid w:val="001772F0"/>
    <w:rsid w:val="0017780D"/>
    <w:rsid w:val="00177B7C"/>
    <w:rsid w:val="001825A8"/>
    <w:rsid w:val="001835BE"/>
    <w:rsid w:val="00184172"/>
    <w:rsid w:val="00184834"/>
    <w:rsid w:val="00185237"/>
    <w:rsid w:val="00185701"/>
    <w:rsid w:val="00186A5C"/>
    <w:rsid w:val="00186D3B"/>
    <w:rsid w:val="0018734E"/>
    <w:rsid w:val="00187B7F"/>
    <w:rsid w:val="00190C93"/>
    <w:rsid w:val="00191A3B"/>
    <w:rsid w:val="00191D6A"/>
    <w:rsid w:val="00191EA8"/>
    <w:rsid w:val="00192431"/>
    <w:rsid w:val="0019327B"/>
    <w:rsid w:val="001932AE"/>
    <w:rsid w:val="0019339D"/>
    <w:rsid w:val="001938C8"/>
    <w:rsid w:val="00193CCF"/>
    <w:rsid w:val="00194178"/>
    <w:rsid w:val="00194AB7"/>
    <w:rsid w:val="00195F54"/>
    <w:rsid w:val="0019699F"/>
    <w:rsid w:val="00196EB3"/>
    <w:rsid w:val="00197619"/>
    <w:rsid w:val="001978B2"/>
    <w:rsid w:val="0019796F"/>
    <w:rsid w:val="00197C74"/>
    <w:rsid w:val="001A01BF"/>
    <w:rsid w:val="001A0672"/>
    <w:rsid w:val="001A216C"/>
    <w:rsid w:val="001A2C20"/>
    <w:rsid w:val="001A2CDA"/>
    <w:rsid w:val="001A3437"/>
    <w:rsid w:val="001A3CC6"/>
    <w:rsid w:val="001A3D7E"/>
    <w:rsid w:val="001A4A8D"/>
    <w:rsid w:val="001A5339"/>
    <w:rsid w:val="001A66ED"/>
    <w:rsid w:val="001A6B8E"/>
    <w:rsid w:val="001A6CB4"/>
    <w:rsid w:val="001A720A"/>
    <w:rsid w:val="001B05E2"/>
    <w:rsid w:val="001B065F"/>
    <w:rsid w:val="001B211F"/>
    <w:rsid w:val="001B2BE5"/>
    <w:rsid w:val="001B420C"/>
    <w:rsid w:val="001B43AE"/>
    <w:rsid w:val="001B4957"/>
    <w:rsid w:val="001B4A60"/>
    <w:rsid w:val="001B4DAE"/>
    <w:rsid w:val="001B5045"/>
    <w:rsid w:val="001B5CBA"/>
    <w:rsid w:val="001B623A"/>
    <w:rsid w:val="001B66C0"/>
    <w:rsid w:val="001B6C0A"/>
    <w:rsid w:val="001C0847"/>
    <w:rsid w:val="001C0887"/>
    <w:rsid w:val="001C10A2"/>
    <w:rsid w:val="001C1399"/>
    <w:rsid w:val="001C1477"/>
    <w:rsid w:val="001C2EDD"/>
    <w:rsid w:val="001C342B"/>
    <w:rsid w:val="001C377F"/>
    <w:rsid w:val="001C3857"/>
    <w:rsid w:val="001C496E"/>
    <w:rsid w:val="001C507F"/>
    <w:rsid w:val="001C575C"/>
    <w:rsid w:val="001C57BF"/>
    <w:rsid w:val="001C710B"/>
    <w:rsid w:val="001C7A5A"/>
    <w:rsid w:val="001D07A8"/>
    <w:rsid w:val="001D0896"/>
    <w:rsid w:val="001D08D2"/>
    <w:rsid w:val="001D0FB2"/>
    <w:rsid w:val="001D3271"/>
    <w:rsid w:val="001D3978"/>
    <w:rsid w:val="001D3BD0"/>
    <w:rsid w:val="001D414E"/>
    <w:rsid w:val="001D482C"/>
    <w:rsid w:val="001D48D5"/>
    <w:rsid w:val="001D4958"/>
    <w:rsid w:val="001D4F8F"/>
    <w:rsid w:val="001D57E0"/>
    <w:rsid w:val="001D5FD4"/>
    <w:rsid w:val="001D5FDF"/>
    <w:rsid w:val="001D7E99"/>
    <w:rsid w:val="001E00B1"/>
    <w:rsid w:val="001E0432"/>
    <w:rsid w:val="001E0D65"/>
    <w:rsid w:val="001E0E03"/>
    <w:rsid w:val="001E1209"/>
    <w:rsid w:val="001E16D0"/>
    <w:rsid w:val="001E1703"/>
    <w:rsid w:val="001E206A"/>
    <w:rsid w:val="001E21DC"/>
    <w:rsid w:val="001E3401"/>
    <w:rsid w:val="001E347E"/>
    <w:rsid w:val="001E4879"/>
    <w:rsid w:val="001E4E71"/>
    <w:rsid w:val="001E52D8"/>
    <w:rsid w:val="001E556E"/>
    <w:rsid w:val="001E55A1"/>
    <w:rsid w:val="001E5B6D"/>
    <w:rsid w:val="001E6E21"/>
    <w:rsid w:val="001E7046"/>
    <w:rsid w:val="001E78B0"/>
    <w:rsid w:val="001E7929"/>
    <w:rsid w:val="001F02C0"/>
    <w:rsid w:val="001F0C5E"/>
    <w:rsid w:val="001F152E"/>
    <w:rsid w:val="001F1A8A"/>
    <w:rsid w:val="001F1BB2"/>
    <w:rsid w:val="001F1EEF"/>
    <w:rsid w:val="001F2829"/>
    <w:rsid w:val="001F353B"/>
    <w:rsid w:val="001F5432"/>
    <w:rsid w:val="001F5DE0"/>
    <w:rsid w:val="001F650D"/>
    <w:rsid w:val="001F67EA"/>
    <w:rsid w:val="001F6EBD"/>
    <w:rsid w:val="001F7D78"/>
    <w:rsid w:val="002002A4"/>
    <w:rsid w:val="002004BE"/>
    <w:rsid w:val="002005CA"/>
    <w:rsid w:val="00200693"/>
    <w:rsid w:val="00202760"/>
    <w:rsid w:val="0020425E"/>
    <w:rsid w:val="00204722"/>
    <w:rsid w:val="002049EB"/>
    <w:rsid w:val="00204D85"/>
    <w:rsid w:val="00204FEB"/>
    <w:rsid w:val="00205434"/>
    <w:rsid w:val="00205700"/>
    <w:rsid w:val="002063B4"/>
    <w:rsid w:val="00207320"/>
    <w:rsid w:val="00207970"/>
    <w:rsid w:val="00210261"/>
    <w:rsid w:val="002104EC"/>
    <w:rsid w:val="0021085A"/>
    <w:rsid w:val="00210E36"/>
    <w:rsid w:val="00210EB8"/>
    <w:rsid w:val="00210ECC"/>
    <w:rsid w:val="00210F0A"/>
    <w:rsid w:val="002110E7"/>
    <w:rsid w:val="00211283"/>
    <w:rsid w:val="00211BF4"/>
    <w:rsid w:val="002121A9"/>
    <w:rsid w:val="00212240"/>
    <w:rsid w:val="0021278E"/>
    <w:rsid w:val="00212920"/>
    <w:rsid w:val="00212E43"/>
    <w:rsid w:val="00213258"/>
    <w:rsid w:val="002136CA"/>
    <w:rsid w:val="00213750"/>
    <w:rsid w:val="00213F1A"/>
    <w:rsid w:val="00214990"/>
    <w:rsid w:val="00214AD7"/>
    <w:rsid w:val="00215325"/>
    <w:rsid w:val="00215A20"/>
    <w:rsid w:val="00216A52"/>
    <w:rsid w:val="00216E34"/>
    <w:rsid w:val="00217373"/>
    <w:rsid w:val="00217903"/>
    <w:rsid w:val="0022082B"/>
    <w:rsid w:val="00220B08"/>
    <w:rsid w:val="00221AB0"/>
    <w:rsid w:val="00223597"/>
    <w:rsid w:val="0022372A"/>
    <w:rsid w:val="002237CD"/>
    <w:rsid w:val="00224703"/>
    <w:rsid w:val="00224D87"/>
    <w:rsid w:val="00225ACF"/>
    <w:rsid w:val="002262F6"/>
    <w:rsid w:val="00226B32"/>
    <w:rsid w:val="00226C94"/>
    <w:rsid w:val="00227004"/>
    <w:rsid w:val="00230EAF"/>
    <w:rsid w:val="002318B2"/>
    <w:rsid w:val="00231D4D"/>
    <w:rsid w:val="0023265A"/>
    <w:rsid w:val="002332F2"/>
    <w:rsid w:val="00233440"/>
    <w:rsid w:val="00233648"/>
    <w:rsid w:val="0023364E"/>
    <w:rsid w:val="00233785"/>
    <w:rsid w:val="0023510E"/>
    <w:rsid w:val="002354F4"/>
    <w:rsid w:val="002372C2"/>
    <w:rsid w:val="002379DC"/>
    <w:rsid w:val="00237DB8"/>
    <w:rsid w:val="00240D66"/>
    <w:rsid w:val="0024148B"/>
    <w:rsid w:val="00241DE2"/>
    <w:rsid w:val="00242336"/>
    <w:rsid w:val="00242475"/>
    <w:rsid w:val="002430BC"/>
    <w:rsid w:val="00243A66"/>
    <w:rsid w:val="002440D3"/>
    <w:rsid w:val="002448D6"/>
    <w:rsid w:val="00244EE5"/>
    <w:rsid w:val="00245226"/>
    <w:rsid w:val="0024569C"/>
    <w:rsid w:val="0024613C"/>
    <w:rsid w:val="00246958"/>
    <w:rsid w:val="00247EA4"/>
    <w:rsid w:val="00247F5B"/>
    <w:rsid w:val="002501EA"/>
    <w:rsid w:val="002506B7"/>
    <w:rsid w:val="0025088B"/>
    <w:rsid w:val="00253171"/>
    <w:rsid w:val="0025472B"/>
    <w:rsid w:val="002562F0"/>
    <w:rsid w:val="0025637D"/>
    <w:rsid w:val="00256A3C"/>
    <w:rsid w:val="00256FE0"/>
    <w:rsid w:val="00260B2D"/>
    <w:rsid w:val="00263423"/>
    <w:rsid w:val="00263F1E"/>
    <w:rsid w:val="002645ED"/>
    <w:rsid w:val="002651A8"/>
    <w:rsid w:val="002656CC"/>
    <w:rsid w:val="002656F6"/>
    <w:rsid w:val="00265B1F"/>
    <w:rsid w:val="00266633"/>
    <w:rsid w:val="00266D54"/>
    <w:rsid w:val="00267081"/>
    <w:rsid w:val="002709A1"/>
    <w:rsid w:val="00270A38"/>
    <w:rsid w:val="00270CF9"/>
    <w:rsid w:val="00271568"/>
    <w:rsid w:val="0027238C"/>
    <w:rsid w:val="00272457"/>
    <w:rsid w:val="00272519"/>
    <w:rsid w:val="00272D84"/>
    <w:rsid w:val="002733A8"/>
    <w:rsid w:val="00273642"/>
    <w:rsid w:val="0027369F"/>
    <w:rsid w:val="00274AED"/>
    <w:rsid w:val="00274EFA"/>
    <w:rsid w:val="002755C0"/>
    <w:rsid w:val="0027686E"/>
    <w:rsid w:val="002774CE"/>
    <w:rsid w:val="002775B0"/>
    <w:rsid w:val="00280B31"/>
    <w:rsid w:val="00281560"/>
    <w:rsid w:val="002818CA"/>
    <w:rsid w:val="00282496"/>
    <w:rsid w:val="00282CE5"/>
    <w:rsid w:val="00284070"/>
    <w:rsid w:val="00284085"/>
    <w:rsid w:val="002855FE"/>
    <w:rsid w:val="002856A9"/>
    <w:rsid w:val="00286235"/>
    <w:rsid w:val="0028635F"/>
    <w:rsid w:val="002867C8"/>
    <w:rsid w:val="0029119D"/>
    <w:rsid w:val="00291640"/>
    <w:rsid w:val="00291977"/>
    <w:rsid w:val="00291ED3"/>
    <w:rsid w:val="00291ED5"/>
    <w:rsid w:val="002924A2"/>
    <w:rsid w:val="002934BA"/>
    <w:rsid w:val="00293675"/>
    <w:rsid w:val="00293B21"/>
    <w:rsid w:val="00293C7A"/>
    <w:rsid w:val="00293EE5"/>
    <w:rsid w:val="002941D9"/>
    <w:rsid w:val="002963DA"/>
    <w:rsid w:val="00297C5C"/>
    <w:rsid w:val="002A11F2"/>
    <w:rsid w:val="002A1984"/>
    <w:rsid w:val="002A230B"/>
    <w:rsid w:val="002A4337"/>
    <w:rsid w:val="002A49C5"/>
    <w:rsid w:val="002A5945"/>
    <w:rsid w:val="002A59DC"/>
    <w:rsid w:val="002A65A3"/>
    <w:rsid w:val="002A74EC"/>
    <w:rsid w:val="002A78B3"/>
    <w:rsid w:val="002B1271"/>
    <w:rsid w:val="002B27A6"/>
    <w:rsid w:val="002B3F45"/>
    <w:rsid w:val="002B4436"/>
    <w:rsid w:val="002B45AE"/>
    <w:rsid w:val="002C05E3"/>
    <w:rsid w:val="002C0C80"/>
    <w:rsid w:val="002C0CA2"/>
    <w:rsid w:val="002C38F1"/>
    <w:rsid w:val="002C3936"/>
    <w:rsid w:val="002C39EC"/>
    <w:rsid w:val="002C479F"/>
    <w:rsid w:val="002C590B"/>
    <w:rsid w:val="002C5D60"/>
    <w:rsid w:val="002D1466"/>
    <w:rsid w:val="002D1666"/>
    <w:rsid w:val="002D2914"/>
    <w:rsid w:val="002D2F43"/>
    <w:rsid w:val="002D34EE"/>
    <w:rsid w:val="002D362D"/>
    <w:rsid w:val="002D47D9"/>
    <w:rsid w:val="002D4D32"/>
    <w:rsid w:val="002D4FF1"/>
    <w:rsid w:val="002D57AD"/>
    <w:rsid w:val="002D5910"/>
    <w:rsid w:val="002D5CFC"/>
    <w:rsid w:val="002D7BC5"/>
    <w:rsid w:val="002E2090"/>
    <w:rsid w:val="002E20A9"/>
    <w:rsid w:val="002E20AF"/>
    <w:rsid w:val="002E2CB3"/>
    <w:rsid w:val="002E3AAB"/>
    <w:rsid w:val="002E3D45"/>
    <w:rsid w:val="002E4285"/>
    <w:rsid w:val="002E44CA"/>
    <w:rsid w:val="002E49AF"/>
    <w:rsid w:val="002E4A04"/>
    <w:rsid w:val="002E5BA6"/>
    <w:rsid w:val="002E5E00"/>
    <w:rsid w:val="002E62D8"/>
    <w:rsid w:val="002E6CDF"/>
    <w:rsid w:val="002E76BD"/>
    <w:rsid w:val="002E79E8"/>
    <w:rsid w:val="002F02ED"/>
    <w:rsid w:val="002F070D"/>
    <w:rsid w:val="002F1327"/>
    <w:rsid w:val="002F154E"/>
    <w:rsid w:val="002F2132"/>
    <w:rsid w:val="002F230E"/>
    <w:rsid w:val="002F37A3"/>
    <w:rsid w:val="002F4107"/>
    <w:rsid w:val="002F479E"/>
    <w:rsid w:val="002F57FF"/>
    <w:rsid w:val="002F5B6F"/>
    <w:rsid w:val="002F5E98"/>
    <w:rsid w:val="002F7368"/>
    <w:rsid w:val="002F7EE8"/>
    <w:rsid w:val="003003B9"/>
    <w:rsid w:val="00301091"/>
    <w:rsid w:val="003016D1"/>
    <w:rsid w:val="00301E31"/>
    <w:rsid w:val="0030238B"/>
    <w:rsid w:val="00302773"/>
    <w:rsid w:val="00302F1F"/>
    <w:rsid w:val="0030347B"/>
    <w:rsid w:val="003044D4"/>
    <w:rsid w:val="00304A65"/>
    <w:rsid w:val="00304BD7"/>
    <w:rsid w:val="003056E7"/>
    <w:rsid w:val="0030677C"/>
    <w:rsid w:val="003067D0"/>
    <w:rsid w:val="00306AD1"/>
    <w:rsid w:val="00306CE2"/>
    <w:rsid w:val="0030748E"/>
    <w:rsid w:val="00307A13"/>
    <w:rsid w:val="00307A57"/>
    <w:rsid w:val="00307AAB"/>
    <w:rsid w:val="00311174"/>
    <w:rsid w:val="003129DC"/>
    <w:rsid w:val="00312A19"/>
    <w:rsid w:val="00312ADD"/>
    <w:rsid w:val="00312BCF"/>
    <w:rsid w:val="00312D73"/>
    <w:rsid w:val="003136D1"/>
    <w:rsid w:val="00313DAD"/>
    <w:rsid w:val="00314957"/>
    <w:rsid w:val="00314979"/>
    <w:rsid w:val="00314EBD"/>
    <w:rsid w:val="00315926"/>
    <w:rsid w:val="00315D4C"/>
    <w:rsid w:val="00316EF7"/>
    <w:rsid w:val="003174C9"/>
    <w:rsid w:val="0031770D"/>
    <w:rsid w:val="003201B4"/>
    <w:rsid w:val="0032048A"/>
    <w:rsid w:val="003210D2"/>
    <w:rsid w:val="00321779"/>
    <w:rsid w:val="00321785"/>
    <w:rsid w:val="00321AAC"/>
    <w:rsid w:val="0032370E"/>
    <w:rsid w:val="00323C99"/>
    <w:rsid w:val="003245C9"/>
    <w:rsid w:val="003245F2"/>
    <w:rsid w:val="00324F05"/>
    <w:rsid w:val="003251B9"/>
    <w:rsid w:val="0032542E"/>
    <w:rsid w:val="00325AC1"/>
    <w:rsid w:val="00325CD4"/>
    <w:rsid w:val="00325E52"/>
    <w:rsid w:val="00326521"/>
    <w:rsid w:val="00326638"/>
    <w:rsid w:val="00326D82"/>
    <w:rsid w:val="00327122"/>
    <w:rsid w:val="0032735B"/>
    <w:rsid w:val="00327AFC"/>
    <w:rsid w:val="00330D68"/>
    <w:rsid w:val="003317DA"/>
    <w:rsid w:val="00331F72"/>
    <w:rsid w:val="003321ED"/>
    <w:rsid w:val="003323BB"/>
    <w:rsid w:val="00333AA0"/>
    <w:rsid w:val="00335E61"/>
    <w:rsid w:val="00335E66"/>
    <w:rsid w:val="00336FD3"/>
    <w:rsid w:val="00337968"/>
    <w:rsid w:val="00337F1E"/>
    <w:rsid w:val="00337F7D"/>
    <w:rsid w:val="00340299"/>
    <w:rsid w:val="0034041B"/>
    <w:rsid w:val="00341356"/>
    <w:rsid w:val="00341578"/>
    <w:rsid w:val="003422E5"/>
    <w:rsid w:val="00342523"/>
    <w:rsid w:val="00342C2B"/>
    <w:rsid w:val="00343070"/>
    <w:rsid w:val="003432D1"/>
    <w:rsid w:val="00343FC7"/>
    <w:rsid w:val="00344274"/>
    <w:rsid w:val="003452B3"/>
    <w:rsid w:val="0034534F"/>
    <w:rsid w:val="003456F3"/>
    <w:rsid w:val="00345CE2"/>
    <w:rsid w:val="0034734B"/>
    <w:rsid w:val="00347A77"/>
    <w:rsid w:val="00347E31"/>
    <w:rsid w:val="0035017C"/>
    <w:rsid w:val="003508E3"/>
    <w:rsid w:val="00350905"/>
    <w:rsid w:val="00350D27"/>
    <w:rsid w:val="00351709"/>
    <w:rsid w:val="00352F99"/>
    <w:rsid w:val="0035306C"/>
    <w:rsid w:val="0035396C"/>
    <w:rsid w:val="00353F81"/>
    <w:rsid w:val="0035406C"/>
    <w:rsid w:val="00354085"/>
    <w:rsid w:val="00355165"/>
    <w:rsid w:val="003557E1"/>
    <w:rsid w:val="0035682C"/>
    <w:rsid w:val="00356FE4"/>
    <w:rsid w:val="00357806"/>
    <w:rsid w:val="003579AE"/>
    <w:rsid w:val="00357C91"/>
    <w:rsid w:val="00360406"/>
    <w:rsid w:val="00360735"/>
    <w:rsid w:val="00360A52"/>
    <w:rsid w:val="00360C5F"/>
    <w:rsid w:val="00360D3D"/>
    <w:rsid w:val="00360E68"/>
    <w:rsid w:val="00361188"/>
    <w:rsid w:val="003613E0"/>
    <w:rsid w:val="003620E4"/>
    <w:rsid w:val="003623CE"/>
    <w:rsid w:val="0036360B"/>
    <w:rsid w:val="00363753"/>
    <w:rsid w:val="0036387C"/>
    <w:rsid w:val="00363CCF"/>
    <w:rsid w:val="00364CDE"/>
    <w:rsid w:val="00365437"/>
    <w:rsid w:val="003659D2"/>
    <w:rsid w:val="0036608C"/>
    <w:rsid w:val="003674C8"/>
    <w:rsid w:val="0036751B"/>
    <w:rsid w:val="0036785C"/>
    <w:rsid w:val="00372A29"/>
    <w:rsid w:val="00373AD4"/>
    <w:rsid w:val="00374CA3"/>
    <w:rsid w:val="00374D15"/>
    <w:rsid w:val="0037559D"/>
    <w:rsid w:val="00375806"/>
    <w:rsid w:val="00375D69"/>
    <w:rsid w:val="00376090"/>
    <w:rsid w:val="00376904"/>
    <w:rsid w:val="00376989"/>
    <w:rsid w:val="003769B0"/>
    <w:rsid w:val="00376BFA"/>
    <w:rsid w:val="00376E6F"/>
    <w:rsid w:val="0037709E"/>
    <w:rsid w:val="0037742B"/>
    <w:rsid w:val="00377A0B"/>
    <w:rsid w:val="00377CD3"/>
    <w:rsid w:val="003803CE"/>
    <w:rsid w:val="0038141B"/>
    <w:rsid w:val="0038143F"/>
    <w:rsid w:val="00381981"/>
    <w:rsid w:val="003822C6"/>
    <w:rsid w:val="00382CE1"/>
    <w:rsid w:val="00382D04"/>
    <w:rsid w:val="00384A8F"/>
    <w:rsid w:val="003852A6"/>
    <w:rsid w:val="00385355"/>
    <w:rsid w:val="003862DA"/>
    <w:rsid w:val="00386FEE"/>
    <w:rsid w:val="00387DBF"/>
    <w:rsid w:val="00387F01"/>
    <w:rsid w:val="00391423"/>
    <w:rsid w:val="00392618"/>
    <w:rsid w:val="0039287B"/>
    <w:rsid w:val="00393162"/>
    <w:rsid w:val="00393356"/>
    <w:rsid w:val="0039339E"/>
    <w:rsid w:val="00394B64"/>
    <w:rsid w:val="00396376"/>
    <w:rsid w:val="0039701A"/>
    <w:rsid w:val="003A05B9"/>
    <w:rsid w:val="003A1816"/>
    <w:rsid w:val="003A1A2A"/>
    <w:rsid w:val="003A20FA"/>
    <w:rsid w:val="003A2F45"/>
    <w:rsid w:val="003A38D8"/>
    <w:rsid w:val="003A3A82"/>
    <w:rsid w:val="003A3BD3"/>
    <w:rsid w:val="003A42AE"/>
    <w:rsid w:val="003A49F5"/>
    <w:rsid w:val="003A60FE"/>
    <w:rsid w:val="003A6538"/>
    <w:rsid w:val="003A6A60"/>
    <w:rsid w:val="003A70EC"/>
    <w:rsid w:val="003A779D"/>
    <w:rsid w:val="003A7A2B"/>
    <w:rsid w:val="003A7B1A"/>
    <w:rsid w:val="003B0DE1"/>
    <w:rsid w:val="003B0DE6"/>
    <w:rsid w:val="003B0E2C"/>
    <w:rsid w:val="003B0FCC"/>
    <w:rsid w:val="003B0FD5"/>
    <w:rsid w:val="003B0FEA"/>
    <w:rsid w:val="003B1DEE"/>
    <w:rsid w:val="003B2255"/>
    <w:rsid w:val="003B24BB"/>
    <w:rsid w:val="003B2FD5"/>
    <w:rsid w:val="003B3CDF"/>
    <w:rsid w:val="003B5081"/>
    <w:rsid w:val="003B6AED"/>
    <w:rsid w:val="003B7D3F"/>
    <w:rsid w:val="003C031D"/>
    <w:rsid w:val="003C0C37"/>
    <w:rsid w:val="003C1F00"/>
    <w:rsid w:val="003C253F"/>
    <w:rsid w:val="003C310C"/>
    <w:rsid w:val="003C34A3"/>
    <w:rsid w:val="003C4531"/>
    <w:rsid w:val="003C4D6B"/>
    <w:rsid w:val="003C4D94"/>
    <w:rsid w:val="003C5A69"/>
    <w:rsid w:val="003C5BC5"/>
    <w:rsid w:val="003C5CB2"/>
    <w:rsid w:val="003C6602"/>
    <w:rsid w:val="003C6A15"/>
    <w:rsid w:val="003C725F"/>
    <w:rsid w:val="003D01BF"/>
    <w:rsid w:val="003D0262"/>
    <w:rsid w:val="003D04FC"/>
    <w:rsid w:val="003D0675"/>
    <w:rsid w:val="003D08E8"/>
    <w:rsid w:val="003D0F1F"/>
    <w:rsid w:val="003D0FF1"/>
    <w:rsid w:val="003D1332"/>
    <w:rsid w:val="003D1A79"/>
    <w:rsid w:val="003D1F74"/>
    <w:rsid w:val="003D20F8"/>
    <w:rsid w:val="003D2140"/>
    <w:rsid w:val="003D25A1"/>
    <w:rsid w:val="003D285F"/>
    <w:rsid w:val="003D3729"/>
    <w:rsid w:val="003D37E7"/>
    <w:rsid w:val="003D39D9"/>
    <w:rsid w:val="003D446E"/>
    <w:rsid w:val="003D57DB"/>
    <w:rsid w:val="003D622B"/>
    <w:rsid w:val="003D6350"/>
    <w:rsid w:val="003D6513"/>
    <w:rsid w:val="003D672D"/>
    <w:rsid w:val="003D6CA6"/>
    <w:rsid w:val="003D6CB9"/>
    <w:rsid w:val="003E0F0B"/>
    <w:rsid w:val="003E11D5"/>
    <w:rsid w:val="003E1583"/>
    <w:rsid w:val="003E15FE"/>
    <w:rsid w:val="003E19F8"/>
    <w:rsid w:val="003E1EEA"/>
    <w:rsid w:val="003E23FC"/>
    <w:rsid w:val="003E2C9E"/>
    <w:rsid w:val="003E2D83"/>
    <w:rsid w:val="003E2D94"/>
    <w:rsid w:val="003E3367"/>
    <w:rsid w:val="003E361B"/>
    <w:rsid w:val="003E368E"/>
    <w:rsid w:val="003E3EB7"/>
    <w:rsid w:val="003E5F4A"/>
    <w:rsid w:val="003E621E"/>
    <w:rsid w:val="003E6465"/>
    <w:rsid w:val="003E6C86"/>
    <w:rsid w:val="003E757A"/>
    <w:rsid w:val="003F1891"/>
    <w:rsid w:val="003F1902"/>
    <w:rsid w:val="003F241A"/>
    <w:rsid w:val="003F244E"/>
    <w:rsid w:val="003F2C0C"/>
    <w:rsid w:val="003F2E84"/>
    <w:rsid w:val="003F3318"/>
    <w:rsid w:val="003F414A"/>
    <w:rsid w:val="003F51B5"/>
    <w:rsid w:val="003F5D44"/>
    <w:rsid w:val="003F606B"/>
    <w:rsid w:val="003F645F"/>
    <w:rsid w:val="003F6749"/>
    <w:rsid w:val="003F6AF2"/>
    <w:rsid w:val="003F6EA9"/>
    <w:rsid w:val="003F79E0"/>
    <w:rsid w:val="003F7B39"/>
    <w:rsid w:val="00400A7A"/>
    <w:rsid w:val="0040100F"/>
    <w:rsid w:val="00401FDC"/>
    <w:rsid w:val="00402755"/>
    <w:rsid w:val="00402BE7"/>
    <w:rsid w:val="0040507C"/>
    <w:rsid w:val="00405B09"/>
    <w:rsid w:val="00406F2A"/>
    <w:rsid w:val="00410170"/>
    <w:rsid w:val="0041027E"/>
    <w:rsid w:val="0041041C"/>
    <w:rsid w:val="00410F00"/>
    <w:rsid w:val="00410F98"/>
    <w:rsid w:val="00411799"/>
    <w:rsid w:val="004121C1"/>
    <w:rsid w:val="0041266D"/>
    <w:rsid w:val="00412BBE"/>
    <w:rsid w:val="00413C97"/>
    <w:rsid w:val="00415DAD"/>
    <w:rsid w:val="0041616F"/>
    <w:rsid w:val="004168C1"/>
    <w:rsid w:val="00416CB6"/>
    <w:rsid w:val="004207EF"/>
    <w:rsid w:val="00420D17"/>
    <w:rsid w:val="00420DF9"/>
    <w:rsid w:val="00421A7F"/>
    <w:rsid w:val="00423233"/>
    <w:rsid w:val="00423B29"/>
    <w:rsid w:val="00423D67"/>
    <w:rsid w:val="00424725"/>
    <w:rsid w:val="00424E65"/>
    <w:rsid w:val="00425671"/>
    <w:rsid w:val="00425CE9"/>
    <w:rsid w:val="0042602A"/>
    <w:rsid w:val="00426D15"/>
    <w:rsid w:val="004274A4"/>
    <w:rsid w:val="004309F7"/>
    <w:rsid w:val="00430EC4"/>
    <w:rsid w:val="00431381"/>
    <w:rsid w:val="00431966"/>
    <w:rsid w:val="0043332A"/>
    <w:rsid w:val="00433433"/>
    <w:rsid w:val="00433B4E"/>
    <w:rsid w:val="004346CD"/>
    <w:rsid w:val="00435955"/>
    <w:rsid w:val="00436AF4"/>
    <w:rsid w:val="00436C44"/>
    <w:rsid w:val="004374B3"/>
    <w:rsid w:val="004377C0"/>
    <w:rsid w:val="004400D7"/>
    <w:rsid w:val="0044027C"/>
    <w:rsid w:val="00440429"/>
    <w:rsid w:val="00440520"/>
    <w:rsid w:val="00440B67"/>
    <w:rsid w:val="00440D0C"/>
    <w:rsid w:val="004412CD"/>
    <w:rsid w:val="00441511"/>
    <w:rsid w:val="00441677"/>
    <w:rsid w:val="00441CEB"/>
    <w:rsid w:val="0044238D"/>
    <w:rsid w:val="004429A8"/>
    <w:rsid w:val="00442B73"/>
    <w:rsid w:val="00443161"/>
    <w:rsid w:val="00443165"/>
    <w:rsid w:val="00443617"/>
    <w:rsid w:val="00443BC7"/>
    <w:rsid w:val="00443F5C"/>
    <w:rsid w:val="004447AE"/>
    <w:rsid w:val="00445549"/>
    <w:rsid w:val="00445CB6"/>
    <w:rsid w:val="00446FA3"/>
    <w:rsid w:val="00447449"/>
    <w:rsid w:val="0044747D"/>
    <w:rsid w:val="0044788B"/>
    <w:rsid w:val="00450623"/>
    <w:rsid w:val="004506C2"/>
    <w:rsid w:val="00451631"/>
    <w:rsid w:val="00451841"/>
    <w:rsid w:val="004519D6"/>
    <w:rsid w:val="004519ED"/>
    <w:rsid w:val="0045277F"/>
    <w:rsid w:val="00452CD6"/>
    <w:rsid w:val="0045418F"/>
    <w:rsid w:val="004552BA"/>
    <w:rsid w:val="00456DC8"/>
    <w:rsid w:val="00456E49"/>
    <w:rsid w:val="004570F0"/>
    <w:rsid w:val="0045764F"/>
    <w:rsid w:val="004601B1"/>
    <w:rsid w:val="004609F8"/>
    <w:rsid w:val="00461952"/>
    <w:rsid w:val="00461A49"/>
    <w:rsid w:val="00461C5B"/>
    <w:rsid w:val="00462658"/>
    <w:rsid w:val="004626D7"/>
    <w:rsid w:val="004635F1"/>
    <w:rsid w:val="00466056"/>
    <w:rsid w:val="00466435"/>
    <w:rsid w:val="004671DA"/>
    <w:rsid w:val="004703FF"/>
    <w:rsid w:val="00470790"/>
    <w:rsid w:val="00472450"/>
    <w:rsid w:val="00472C09"/>
    <w:rsid w:val="004731A8"/>
    <w:rsid w:val="00473F7D"/>
    <w:rsid w:val="004747AE"/>
    <w:rsid w:val="00474D36"/>
    <w:rsid w:val="00475342"/>
    <w:rsid w:val="00475989"/>
    <w:rsid w:val="00476297"/>
    <w:rsid w:val="00477449"/>
    <w:rsid w:val="00477FAB"/>
    <w:rsid w:val="00482BB1"/>
    <w:rsid w:val="00482EE4"/>
    <w:rsid w:val="00482FBB"/>
    <w:rsid w:val="00484860"/>
    <w:rsid w:val="00484E3A"/>
    <w:rsid w:val="00485F3C"/>
    <w:rsid w:val="00486AD2"/>
    <w:rsid w:val="00490091"/>
    <w:rsid w:val="004908B0"/>
    <w:rsid w:val="0049201B"/>
    <w:rsid w:val="004922BD"/>
    <w:rsid w:val="0049264F"/>
    <w:rsid w:val="00492BD8"/>
    <w:rsid w:val="004932EB"/>
    <w:rsid w:val="0049360E"/>
    <w:rsid w:val="00493861"/>
    <w:rsid w:val="00493863"/>
    <w:rsid w:val="004946EF"/>
    <w:rsid w:val="004954C0"/>
    <w:rsid w:val="00495A6A"/>
    <w:rsid w:val="00496637"/>
    <w:rsid w:val="004967EB"/>
    <w:rsid w:val="00496F09"/>
    <w:rsid w:val="004A07DA"/>
    <w:rsid w:val="004A1452"/>
    <w:rsid w:val="004A16AC"/>
    <w:rsid w:val="004A1AE9"/>
    <w:rsid w:val="004A1B63"/>
    <w:rsid w:val="004A1CD9"/>
    <w:rsid w:val="004A1FB8"/>
    <w:rsid w:val="004A2ED0"/>
    <w:rsid w:val="004A3346"/>
    <w:rsid w:val="004A5AD8"/>
    <w:rsid w:val="004A6338"/>
    <w:rsid w:val="004A7B93"/>
    <w:rsid w:val="004B1283"/>
    <w:rsid w:val="004B1DC4"/>
    <w:rsid w:val="004B3AD9"/>
    <w:rsid w:val="004B3E4D"/>
    <w:rsid w:val="004B4868"/>
    <w:rsid w:val="004B576B"/>
    <w:rsid w:val="004B5CA3"/>
    <w:rsid w:val="004B61E3"/>
    <w:rsid w:val="004C08F5"/>
    <w:rsid w:val="004C1D37"/>
    <w:rsid w:val="004C1D98"/>
    <w:rsid w:val="004C2126"/>
    <w:rsid w:val="004C2B2C"/>
    <w:rsid w:val="004C3156"/>
    <w:rsid w:val="004C3801"/>
    <w:rsid w:val="004C3A70"/>
    <w:rsid w:val="004C3D18"/>
    <w:rsid w:val="004C4295"/>
    <w:rsid w:val="004C4634"/>
    <w:rsid w:val="004C509E"/>
    <w:rsid w:val="004C5754"/>
    <w:rsid w:val="004C5DD2"/>
    <w:rsid w:val="004C634E"/>
    <w:rsid w:val="004C6FBE"/>
    <w:rsid w:val="004C7355"/>
    <w:rsid w:val="004D0E29"/>
    <w:rsid w:val="004D0E76"/>
    <w:rsid w:val="004D1059"/>
    <w:rsid w:val="004D1A66"/>
    <w:rsid w:val="004D244C"/>
    <w:rsid w:val="004D2A24"/>
    <w:rsid w:val="004D3B5E"/>
    <w:rsid w:val="004D49D4"/>
    <w:rsid w:val="004D4DAC"/>
    <w:rsid w:val="004D5810"/>
    <w:rsid w:val="004D5B8A"/>
    <w:rsid w:val="004D62E7"/>
    <w:rsid w:val="004D6464"/>
    <w:rsid w:val="004D66C2"/>
    <w:rsid w:val="004D7AC7"/>
    <w:rsid w:val="004E0B43"/>
    <w:rsid w:val="004E18D1"/>
    <w:rsid w:val="004E1C67"/>
    <w:rsid w:val="004E3326"/>
    <w:rsid w:val="004E4913"/>
    <w:rsid w:val="004E50CD"/>
    <w:rsid w:val="004E5825"/>
    <w:rsid w:val="004E619B"/>
    <w:rsid w:val="004E6247"/>
    <w:rsid w:val="004E6933"/>
    <w:rsid w:val="004E7361"/>
    <w:rsid w:val="004F0035"/>
    <w:rsid w:val="004F052B"/>
    <w:rsid w:val="004F058E"/>
    <w:rsid w:val="004F0D19"/>
    <w:rsid w:val="004F18F1"/>
    <w:rsid w:val="004F3CE1"/>
    <w:rsid w:val="004F50A2"/>
    <w:rsid w:val="004F5AD4"/>
    <w:rsid w:val="004F5E79"/>
    <w:rsid w:val="004F7217"/>
    <w:rsid w:val="004F7229"/>
    <w:rsid w:val="004F74B6"/>
    <w:rsid w:val="005007FA"/>
    <w:rsid w:val="00500DD0"/>
    <w:rsid w:val="00500FC7"/>
    <w:rsid w:val="005015C6"/>
    <w:rsid w:val="00503665"/>
    <w:rsid w:val="00503C6E"/>
    <w:rsid w:val="00503D89"/>
    <w:rsid w:val="00504FEA"/>
    <w:rsid w:val="00505C50"/>
    <w:rsid w:val="00505CDB"/>
    <w:rsid w:val="00506CCC"/>
    <w:rsid w:val="00507C1D"/>
    <w:rsid w:val="005100EB"/>
    <w:rsid w:val="005102B5"/>
    <w:rsid w:val="005117B7"/>
    <w:rsid w:val="0051295F"/>
    <w:rsid w:val="005136A8"/>
    <w:rsid w:val="005143FD"/>
    <w:rsid w:val="00515BEB"/>
    <w:rsid w:val="00515DE6"/>
    <w:rsid w:val="00515E8F"/>
    <w:rsid w:val="0051672A"/>
    <w:rsid w:val="005169A0"/>
    <w:rsid w:val="00517E18"/>
    <w:rsid w:val="00520699"/>
    <w:rsid w:val="005221DF"/>
    <w:rsid w:val="00522732"/>
    <w:rsid w:val="005227B5"/>
    <w:rsid w:val="00522B57"/>
    <w:rsid w:val="00522BCC"/>
    <w:rsid w:val="00524037"/>
    <w:rsid w:val="005241C4"/>
    <w:rsid w:val="005241D8"/>
    <w:rsid w:val="005252E2"/>
    <w:rsid w:val="00525F20"/>
    <w:rsid w:val="00526286"/>
    <w:rsid w:val="00526496"/>
    <w:rsid w:val="005271D5"/>
    <w:rsid w:val="00527857"/>
    <w:rsid w:val="0053010E"/>
    <w:rsid w:val="00530529"/>
    <w:rsid w:val="00530B08"/>
    <w:rsid w:val="00531336"/>
    <w:rsid w:val="00531B1C"/>
    <w:rsid w:val="00531F0E"/>
    <w:rsid w:val="0053243D"/>
    <w:rsid w:val="00533075"/>
    <w:rsid w:val="00533C01"/>
    <w:rsid w:val="00533F94"/>
    <w:rsid w:val="0053449A"/>
    <w:rsid w:val="00534A7C"/>
    <w:rsid w:val="00535220"/>
    <w:rsid w:val="00535F79"/>
    <w:rsid w:val="00536383"/>
    <w:rsid w:val="005405A2"/>
    <w:rsid w:val="005409DE"/>
    <w:rsid w:val="005411E5"/>
    <w:rsid w:val="00541E73"/>
    <w:rsid w:val="00542083"/>
    <w:rsid w:val="00542DF8"/>
    <w:rsid w:val="00544525"/>
    <w:rsid w:val="00544DC6"/>
    <w:rsid w:val="00545049"/>
    <w:rsid w:val="00545213"/>
    <w:rsid w:val="005453BE"/>
    <w:rsid w:val="0054603F"/>
    <w:rsid w:val="00546C6C"/>
    <w:rsid w:val="00550A49"/>
    <w:rsid w:val="00550F25"/>
    <w:rsid w:val="0055146E"/>
    <w:rsid w:val="00551CB6"/>
    <w:rsid w:val="0055257C"/>
    <w:rsid w:val="00552F3E"/>
    <w:rsid w:val="00553591"/>
    <w:rsid w:val="005542B0"/>
    <w:rsid w:val="00554E2B"/>
    <w:rsid w:val="005564C4"/>
    <w:rsid w:val="00556554"/>
    <w:rsid w:val="00557654"/>
    <w:rsid w:val="005578CF"/>
    <w:rsid w:val="0056041D"/>
    <w:rsid w:val="005604F4"/>
    <w:rsid w:val="00560890"/>
    <w:rsid w:val="005608F1"/>
    <w:rsid w:val="00560A1E"/>
    <w:rsid w:val="00560C52"/>
    <w:rsid w:val="00560E14"/>
    <w:rsid w:val="00560EFA"/>
    <w:rsid w:val="005619E9"/>
    <w:rsid w:val="00561A7C"/>
    <w:rsid w:val="00561E72"/>
    <w:rsid w:val="00561FB9"/>
    <w:rsid w:val="0056292D"/>
    <w:rsid w:val="005632D6"/>
    <w:rsid w:val="00563D53"/>
    <w:rsid w:val="00564910"/>
    <w:rsid w:val="00565E35"/>
    <w:rsid w:val="00565F1D"/>
    <w:rsid w:val="00566DC9"/>
    <w:rsid w:val="00566F4F"/>
    <w:rsid w:val="00567921"/>
    <w:rsid w:val="00567AE0"/>
    <w:rsid w:val="00567E9D"/>
    <w:rsid w:val="0057087C"/>
    <w:rsid w:val="00571CD0"/>
    <w:rsid w:val="0057222B"/>
    <w:rsid w:val="00572376"/>
    <w:rsid w:val="005729F7"/>
    <w:rsid w:val="00573155"/>
    <w:rsid w:val="005736A9"/>
    <w:rsid w:val="00575864"/>
    <w:rsid w:val="00575965"/>
    <w:rsid w:val="00575C45"/>
    <w:rsid w:val="00576958"/>
    <w:rsid w:val="00576F03"/>
    <w:rsid w:val="00580102"/>
    <w:rsid w:val="005804F5"/>
    <w:rsid w:val="00580617"/>
    <w:rsid w:val="00580B99"/>
    <w:rsid w:val="0058186F"/>
    <w:rsid w:val="00581C8E"/>
    <w:rsid w:val="00583334"/>
    <w:rsid w:val="005843F6"/>
    <w:rsid w:val="00584D72"/>
    <w:rsid w:val="00584DE1"/>
    <w:rsid w:val="00584E67"/>
    <w:rsid w:val="00585D00"/>
    <w:rsid w:val="00586432"/>
    <w:rsid w:val="005873CC"/>
    <w:rsid w:val="00587400"/>
    <w:rsid w:val="005879C7"/>
    <w:rsid w:val="00587F6A"/>
    <w:rsid w:val="0059027B"/>
    <w:rsid w:val="00590BB1"/>
    <w:rsid w:val="00591280"/>
    <w:rsid w:val="00591749"/>
    <w:rsid w:val="00592368"/>
    <w:rsid w:val="005923F9"/>
    <w:rsid w:val="0059296E"/>
    <w:rsid w:val="00593B11"/>
    <w:rsid w:val="00594683"/>
    <w:rsid w:val="0059521F"/>
    <w:rsid w:val="00595C12"/>
    <w:rsid w:val="00596927"/>
    <w:rsid w:val="005977AD"/>
    <w:rsid w:val="00597E4B"/>
    <w:rsid w:val="005A03CE"/>
    <w:rsid w:val="005A05DB"/>
    <w:rsid w:val="005A0681"/>
    <w:rsid w:val="005A09ED"/>
    <w:rsid w:val="005A130C"/>
    <w:rsid w:val="005A13DB"/>
    <w:rsid w:val="005A16F2"/>
    <w:rsid w:val="005A179B"/>
    <w:rsid w:val="005A201D"/>
    <w:rsid w:val="005A2823"/>
    <w:rsid w:val="005A2836"/>
    <w:rsid w:val="005A2A67"/>
    <w:rsid w:val="005A31A4"/>
    <w:rsid w:val="005A3288"/>
    <w:rsid w:val="005A3F60"/>
    <w:rsid w:val="005A407B"/>
    <w:rsid w:val="005A40FB"/>
    <w:rsid w:val="005A681F"/>
    <w:rsid w:val="005A6EEB"/>
    <w:rsid w:val="005A7BA1"/>
    <w:rsid w:val="005B1E02"/>
    <w:rsid w:val="005B1E40"/>
    <w:rsid w:val="005B2CB6"/>
    <w:rsid w:val="005B2FBD"/>
    <w:rsid w:val="005B3AE4"/>
    <w:rsid w:val="005B4885"/>
    <w:rsid w:val="005B544E"/>
    <w:rsid w:val="005B55FB"/>
    <w:rsid w:val="005B591F"/>
    <w:rsid w:val="005B5957"/>
    <w:rsid w:val="005B5F65"/>
    <w:rsid w:val="005B66F9"/>
    <w:rsid w:val="005B69FD"/>
    <w:rsid w:val="005B6D9C"/>
    <w:rsid w:val="005B6EF6"/>
    <w:rsid w:val="005B7A91"/>
    <w:rsid w:val="005C0A63"/>
    <w:rsid w:val="005C0EAE"/>
    <w:rsid w:val="005C3993"/>
    <w:rsid w:val="005C3E46"/>
    <w:rsid w:val="005C3EB0"/>
    <w:rsid w:val="005C489C"/>
    <w:rsid w:val="005C4C17"/>
    <w:rsid w:val="005C4E57"/>
    <w:rsid w:val="005C724C"/>
    <w:rsid w:val="005C748C"/>
    <w:rsid w:val="005C7E1B"/>
    <w:rsid w:val="005D023A"/>
    <w:rsid w:val="005D1A12"/>
    <w:rsid w:val="005D1E02"/>
    <w:rsid w:val="005D1FF7"/>
    <w:rsid w:val="005D26A8"/>
    <w:rsid w:val="005D28D1"/>
    <w:rsid w:val="005D2E13"/>
    <w:rsid w:val="005D2F16"/>
    <w:rsid w:val="005D348B"/>
    <w:rsid w:val="005D395C"/>
    <w:rsid w:val="005D3B0D"/>
    <w:rsid w:val="005D3EA5"/>
    <w:rsid w:val="005D4BB3"/>
    <w:rsid w:val="005D4C51"/>
    <w:rsid w:val="005D5C67"/>
    <w:rsid w:val="005D5C9A"/>
    <w:rsid w:val="005D664B"/>
    <w:rsid w:val="005D664D"/>
    <w:rsid w:val="005D6E4E"/>
    <w:rsid w:val="005D719A"/>
    <w:rsid w:val="005D76E3"/>
    <w:rsid w:val="005E0E45"/>
    <w:rsid w:val="005E0EA7"/>
    <w:rsid w:val="005E177E"/>
    <w:rsid w:val="005E25E8"/>
    <w:rsid w:val="005E2AF9"/>
    <w:rsid w:val="005E3A3A"/>
    <w:rsid w:val="005E3DB1"/>
    <w:rsid w:val="005E3DCC"/>
    <w:rsid w:val="005E455F"/>
    <w:rsid w:val="005E4BB4"/>
    <w:rsid w:val="005E4FE2"/>
    <w:rsid w:val="005E508A"/>
    <w:rsid w:val="005E562D"/>
    <w:rsid w:val="005E5B1D"/>
    <w:rsid w:val="005E6160"/>
    <w:rsid w:val="005E6ACE"/>
    <w:rsid w:val="005E6EE2"/>
    <w:rsid w:val="005E6F8B"/>
    <w:rsid w:val="005E7207"/>
    <w:rsid w:val="005F01A4"/>
    <w:rsid w:val="005F1F58"/>
    <w:rsid w:val="005F26B5"/>
    <w:rsid w:val="005F4106"/>
    <w:rsid w:val="005F4F5B"/>
    <w:rsid w:val="005F518D"/>
    <w:rsid w:val="005F5C06"/>
    <w:rsid w:val="005F683E"/>
    <w:rsid w:val="005F7441"/>
    <w:rsid w:val="00600146"/>
    <w:rsid w:val="006001AD"/>
    <w:rsid w:val="00601AB8"/>
    <w:rsid w:val="00603188"/>
    <w:rsid w:val="006032FC"/>
    <w:rsid w:val="006055C0"/>
    <w:rsid w:val="00605F00"/>
    <w:rsid w:val="00607011"/>
    <w:rsid w:val="0060748A"/>
    <w:rsid w:val="00610158"/>
    <w:rsid w:val="0061051F"/>
    <w:rsid w:val="00611A7D"/>
    <w:rsid w:val="00613E82"/>
    <w:rsid w:val="00614BC2"/>
    <w:rsid w:val="00614E9C"/>
    <w:rsid w:val="0061595B"/>
    <w:rsid w:val="00615C28"/>
    <w:rsid w:val="00615DC7"/>
    <w:rsid w:val="00616021"/>
    <w:rsid w:val="006166FA"/>
    <w:rsid w:val="0061712F"/>
    <w:rsid w:val="00617AE1"/>
    <w:rsid w:val="00617C5A"/>
    <w:rsid w:val="00620F24"/>
    <w:rsid w:val="00621991"/>
    <w:rsid w:val="0062213E"/>
    <w:rsid w:val="00622765"/>
    <w:rsid w:val="00622E1A"/>
    <w:rsid w:val="00623C1A"/>
    <w:rsid w:val="00624B44"/>
    <w:rsid w:val="00626049"/>
    <w:rsid w:val="00626769"/>
    <w:rsid w:val="006268C2"/>
    <w:rsid w:val="00626DBD"/>
    <w:rsid w:val="006273D1"/>
    <w:rsid w:val="00627B10"/>
    <w:rsid w:val="006303B7"/>
    <w:rsid w:val="00630F4F"/>
    <w:rsid w:val="006315B5"/>
    <w:rsid w:val="006318A8"/>
    <w:rsid w:val="00631F66"/>
    <w:rsid w:val="00631F86"/>
    <w:rsid w:val="00632691"/>
    <w:rsid w:val="0063383C"/>
    <w:rsid w:val="00633C13"/>
    <w:rsid w:val="0063423A"/>
    <w:rsid w:val="006342A8"/>
    <w:rsid w:val="006343E8"/>
    <w:rsid w:val="00634C75"/>
    <w:rsid w:val="0063547A"/>
    <w:rsid w:val="00636345"/>
    <w:rsid w:val="0063753B"/>
    <w:rsid w:val="00640137"/>
    <w:rsid w:val="00640662"/>
    <w:rsid w:val="00640D63"/>
    <w:rsid w:val="00641DE6"/>
    <w:rsid w:val="0064241A"/>
    <w:rsid w:val="0064336C"/>
    <w:rsid w:val="006437B4"/>
    <w:rsid w:val="00643BC8"/>
    <w:rsid w:val="0064413B"/>
    <w:rsid w:val="006442DC"/>
    <w:rsid w:val="0064440C"/>
    <w:rsid w:val="00644A8E"/>
    <w:rsid w:val="00644D5F"/>
    <w:rsid w:val="0064571D"/>
    <w:rsid w:val="00645B38"/>
    <w:rsid w:val="00645CCC"/>
    <w:rsid w:val="006471FE"/>
    <w:rsid w:val="006476AE"/>
    <w:rsid w:val="00647B75"/>
    <w:rsid w:val="006501ED"/>
    <w:rsid w:val="00650321"/>
    <w:rsid w:val="00650A7E"/>
    <w:rsid w:val="00650CC0"/>
    <w:rsid w:val="00650D72"/>
    <w:rsid w:val="006514DE"/>
    <w:rsid w:val="00651BA9"/>
    <w:rsid w:val="00651C8F"/>
    <w:rsid w:val="00651CCE"/>
    <w:rsid w:val="00652424"/>
    <w:rsid w:val="006524B0"/>
    <w:rsid w:val="0065259B"/>
    <w:rsid w:val="006540F5"/>
    <w:rsid w:val="00655D0D"/>
    <w:rsid w:val="00661A3E"/>
    <w:rsid w:val="00661C48"/>
    <w:rsid w:val="00661D51"/>
    <w:rsid w:val="00662617"/>
    <w:rsid w:val="006627F6"/>
    <w:rsid w:val="00663D38"/>
    <w:rsid w:val="00665545"/>
    <w:rsid w:val="006667AA"/>
    <w:rsid w:val="00666BB2"/>
    <w:rsid w:val="00666CC8"/>
    <w:rsid w:val="00667608"/>
    <w:rsid w:val="00671DBB"/>
    <w:rsid w:val="00671F35"/>
    <w:rsid w:val="00672129"/>
    <w:rsid w:val="006721FE"/>
    <w:rsid w:val="00672449"/>
    <w:rsid w:val="006729D2"/>
    <w:rsid w:val="00672F5B"/>
    <w:rsid w:val="00672F6C"/>
    <w:rsid w:val="0067344B"/>
    <w:rsid w:val="00673CFE"/>
    <w:rsid w:val="00673EE3"/>
    <w:rsid w:val="00675480"/>
    <w:rsid w:val="006756E1"/>
    <w:rsid w:val="00675C35"/>
    <w:rsid w:val="00675E5F"/>
    <w:rsid w:val="00675FA0"/>
    <w:rsid w:val="006760B2"/>
    <w:rsid w:val="006769A4"/>
    <w:rsid w:val="00677224"/>
    <w:rsid w:val="00677E93"/>
    <w:rsid w:val="00680138"/>
    <w:rsid w:val="006802D9"/>
    <w:rsid w:val="00680706"/>
    <w:rsid w:val="00681231"/>
    <w:rsid w:val="00681772"/>
    <w:rsid w:val="006817CA"/>
    <w:rsid w:val="00681975"/>
    <w:rsid w:val="00684D5A"/>
    <w:rsid w:val="00686445"/>
    <w:rsid w:val="00686848"/>
    <w:rsid w:val="006873DB"/>
    <w:rsid w:val="0068782D"/>
    <w:rsid w:val="00690E03"/>
    <w:rsid w:val="0069106C"/>
    <w:rsid w:val="0069189A"/>
    <w:rsid w:val="006920B5"/>
    <w:rsid w:val="0069360E"/>
    <w:rsid w:val="006937EF"/>
    <w:rsid w:val="00693DDA"/>
    <w:rsid w:val="00694373"/>
    <w:rsid w:val="00694CB2"/>
    <w:rsid w:val="00694FF0"/>
    <w:rsid w:val="006950F2"/>
    <w:rsid w:val="00695B79"/>
    <w:rsid w:val="00696791"/>
    <w:rsid w:val="0069749F"/>
    <w:rsid w:val="00697B1A"/>
    <w:rsid w:val="00697FA7"/>
    <w:rsid w:val="006A007A"/>
    <w:rsid w:val="006A1330"/>
    <w:rsid w:val="006A2980"/>
    <w:rsid w:val="006A2FC1"/>
    <w:rsid w:val="006A35F8"/>
    <w:rsid w:val="006A464C"/>
    <w:rsid w:val="006A4814"/>
    <w:rsid w:val="006A565C"/>
    <w:rsid w:val="006A5871"/>
    <w:rsid w:val="006A6428"/>
    <w:rsid w:val="006A7358"/>
    <w:rsid w:val="006A78E4"/>
    <w:rsid w:val="006A7D3E"/>
    <w:rsid w:val="006B09C9"/>
    <w:rsid w:val="006B114A"/>
    <w:rsid w:val="006B2113"/>
    <w:rsid w:val="006B2324"/>
    <w:rsid w:val="006B23A4"/>
    <w:rsid w:val="006B3184"/>
    <w:rsid w:val="006B34AF"/>
    <w:rsid w:val="006B3B93"/>
    <w:rsid w:val="006B5EDE"/>
    <w:rsid w:val="006B63EC"/>
    <w:rsid w:val="006B6513"/>
    <w:rsid w:val="006B67F9"/>
    <w:rsid w:val="006B7244"/>
    <w:rsid w:val="006B7334"/>
    <w:rsid w:val="006B78BD"/>
    <w:rsid w:val="006B7DAF"/>
    <w:rsid w:val="006C0039"/>
    <w:rsid w:val="006C116E"/>
    <w:rsid w:val="006C1674"/>
    <w:rsid w:val="006C1FE9"/>
    <w:rsid w:val="006C2325"/>
    <w:rsid w:val="006C2CD6"/>
    <w:rsid w:val="006C3096"/>
    <w:rsid w:val="006C36EA"/>
    <w:rsid w:val="006C3BA0"/>
    <w:rsid w:val="006C4AA8"/>
    <w:rsid w:val="006C4E7A"/>
    <w:rsid w:val="006C4FEF"/>
    <w:rsid w:val="006C5746"/>
    <w:rsid w:val="006C6ED7"/>
    <w:rsid w:val="006D2136"/>
    <w:rsid w:val="006D2741"/>
    <w:rsid w:val="006D2ACD"/>
    <w:rsid w:val="006D2D7D"/>
    <w:rsid w:val="006D2FEF"/>
    <w:rsid w:val="006D36C6"/>
    <w:rsid w:val="006D4EC1"/>
    <w:rsid w:val="006D5757"/>
    <w:rsid w:val="006D583B"/>
    <w:rsid w:val="006D5BC4"/>
    <w:rsid w:val="006D5F3C"/>
    <w:rsid w:val="006D5FDF"/>
    <w:rsid w:val="006D6556"/>
    <w:rsid w:val="006D7865"/>
    <w:rsid w:val="006E0668"/>
    <w:rsid w:val="006E0A17"/>
    <w:rsid w:val="006E0E38"/>
    <w:rsid w:val="006E137F"/>
    <w:rsid w:val="006E1F65"/>
    <w:rsid w:val="006E20B1"/>
    <w:rsid w:val="006E2C97"/>
    <w:rsid w:val="006E2E21"/>
    <w:rsid w:val="006E3D71"/>
    <w:rsid w:val="006E4F06"/>
    <w:rsid w:val="006E5155"/>
    <w:rsid w:val="006E5A04"/>
    <w:rsid w:val="006E5A9D"/>
    <w:rsid w:val="006E616F"/>
    <w:rsid w:val="006E6EB2"/>
    <w:rsid w:val="006E7127"/>
    <w:rsid w:val="006E754D"/>
    <w:rsid w:val="006E76E3"/>
    <w:rsid w:val="006E7987"/>
    <w:rsid w:val="006E7CBF"/>
    <w:rsid w:val="006E7D40"/>
    <w:rsid w:val="006F06AF"/>
    <w:rsid w:val="006F0C14"/>
    <w:rsid w:val="006F0EF5"/>
    <w:rsid w:val="006F0F47"/>
    <w:rsid w:val="006F12B7"/>
    <w:rsid w:val="006F1E02"/>
    <w:rsid w:val="006F1F43"/>
    <w:rsid w:val="006F22F8"/>
    <w:rsid w:val="006F3BA7"/>
    <w:rsid w:val="006F4158"/>
    <w:rsid w:val="006F4593"/>
    <w:rsid w:val="006F45A7"/>
    <w:rsid w:val="006F46EE"/>
    <w:rsid w:val="006F5188"/>
    <w:rsid w:val="006F5F6A"/>
    <w:rsid w:val="006F6995"/>
    <w:rsid w:val="006F7375"/>
    <w:rsid w:val="006F7586"/>
    <w:rsid w:val="006F75C2"/>
    <w:rsid w:val="006F7A8C"/>
    <w:rsid w:val="006F7D84"/>
    <w:rsid w:val="007002DC"/>
    <w:rsid w:val="007007AB"/>
    <w:rsid w:val="00700D83"/>
    <w:rsid w:val="007017B3"/>
    <w:rsid w:val="00702D19"/>
    <w:rsid w:val="00704BCB"/>
    <w:rsid w:val="00704FBE"/>
    <w:rsid w:val="00706174"/>
    <w:rsid w:val="007062F6"/>
    <w:rsid w:val="00706AB5"/>
    <w:rsid w:val="0070755E"/>
    <w:rsid w:val="00707D4F"/>
    <w:rsid w:val="00707DD4"/>
    <w:rsid w:val="007103F3"/>
    <w:rsid w:val="0071065C"/>
    <w:rsid w:val="00711F07"/>
    <w:rsid w:val="00712FCC"/>
    <w:rsid w:val="0071444D"/>
    <w:rsid w:val="00714F7C"/>
    <w:rsid w:val="0071509C"/>
    <w:rsid w:val="0071657A"/>
    <w:rsid w:val="00716808"/>
    <w:rsid w:val="00716C19"/>
    <w:rsid w:val="0071740A"/>
    <w:rsid w:val="00717642"/>
    <w:rsid w:val="00717CDB"/>
    <w:rsid w:val="007206BB"/>
    <w:rsid w:val="00720C1C"/>
    <w:rsid w:val="00721A8B"/>
    <w:rsid w:val="00722581"/>
    <w:rsid w:val="007225F9"/>
    <w:rsid w:val="007238D3"/>
    <w:rsid w:val="00723F4E"/>
    <w:rsid w:val="00724B1D"/>
    <w:rsid w:val="00724B5E"/>
    <w:rsid w:val="00725F68"/>
    <w:rsid w:val="00726397"/>
    <w:rsid w:val="00726865"/>
    <w:rsid w:val="0072699A"/>
    <w:rsid w:val="00726D43"/>
    <w:rsid w:val="00727D0B"/>
    <w:rsid w:val="007302A2"/>
    <w:rsid w:val="00730491"/>
    <w:rsid w:val="0073165A"/>
    <w:rsid w:val="00731A4D"/>
    <w:rsid w:val="00731A73"/>
    <w:rsid w:val="00731E1C"/>
    <w:rsid w:val="00731E83"/>
    <w:rsid w:val="00733182"/>
    <w:rsid w:val="00735D7B"/>
    <w:rsid w:val="007361D1"/>
    <w:rsid w:val="00736A69"/>
    <w:rsid w:val="00736C0B"/>
    <w:rsid w:val="007370BD"/>
    <w:rsid w:val="00737B49"/>
    <w:rsid w:val="00737F53"/>
    <w:rsid w:val="00741133"/>
    <w:rsid w:val="007411A8"/>
    <w:rsid w:val="00742383"/>
    <w:rsid w:val="007424AC"/>
    <w:rsid w:val="00742E35"/>
    <w:rsid w:val="00743681"/>
    <w:rsid w:val="00744027"/>
    <w:rsid w:val="00745645"/>
    <w:rsid w:val="00746750"/>
    <w:rsid w:val="00746F6E"/>
    <w:rsid w:val="007501FF"/>
    <w:rsid w:val="00750AD9"/>
    <w:rsid w:val="00751B87"/>
    <w:rsid w:val="00751B93"/>
    <w:rsid w:val="007523A1"/>
    <w:rsid w:val="00752824"/>
    <w:rsid w:val="0075286F"/>
    <w:rsid w:val="0075328F"/>
    <w:rsid w:val="007534A6"/>
    <w:rsid w:val="00753909"/>
    <w:rsid w:val="007545FC"/>
    <w:rsid w:val="00755643"/>
    <w:rsid w:val="007556A1"/>
    <w:rsid w:val="00757FDF"/>
    <w:rsid w:val="00760137"/>
    <w:rsid w:val="007614F5"/>
    <w:rsid w:val="0076178C"/>
    <w:rsid w:val="00761988"/>
    <w:rsid w:val="007619B7"/>
    <w:rsid w:val="00761E12"/>
    <w:rsid w:val="00763117"/>
    <w:rsid w:val="00763CAA"/>
    <w:rsid w:val="00763E8F"/>
    <w:rsid w:val="0076405A"/>
    <w:rsid w:val="0076485D"/>
    <w:rsid w:val="007648A2"/>
    <w:rsid w:val="0076518D"/>
    <w:rsid w:val="00765CBF"/>
    <w:rsid w:val="0076615B"/>
    <w:rsid w:val="00766934"/>
    <w:rsid w:val="00766BE2"/>
    <w:rsid w:val="007700E0"/>
    <w:rsid w:val="007708E5"/>
    <w:rsid w:val="007709A5"/>
    <w:rsid w:val="00770AFE"/>
    <w:rsid w:val="00771DD0"/>
    <w:rsid w:val="00771E7C"/>
    <w:rsid w:val="00771E93"/>
    <w:rsid w:val="00772761"/>
    <w:rsid w:val="007738FC"/>
    <w:rsid w:val="00773DE5"/>
    <w:rsid w:val="00773F7C"/>
    <w:rsid w:val="00774308"/>
    <w:rsid w:val="00774483"/>
    <w:rsid w:val="00774AB8"/>
    <w:rsid w:val="00775954"/>
    <w:rsid w:val="007773D9"/>
    <w:rsid w:val="00777FD7"/>
    <w:rsid w:val="0078028D"/>
    <w:rsid w:val="00782F11"/>
    <w:rsid w:val="0078339C"/>
    <w:rsid w:val="00784067"/>
    <w:rsid w:val="00784124"/>
    <w:rsid w:val="007847EA"/>
    <w:rsid w:val="00784EFB"/>
    <w:rsid w:val="0078520A"/>
    <w:rsid w:val="00785D40"/>
    <w:rsid w:val="00785F77"/>
    <w:rsid w:val="00786047"/>
    <w:rsid w:val="00786049"/>
    <w:rsid w:val="0078759A"/>
    <w:rsid w:val="00787F63"/>
    <w:rsid w:val="0079075A"/>
    <w:rsid w:val="00790CB5"/>
    <w:rsid w:val="007910E6"/>
    <w:rsid w:val="00791289"/>
    <w:rsid w:val="0079193D"/>
    <w:rsid w:val="00792509"/>
    <w:rsid w:val="00792CDD"/>
    <w:rsid w:val="007937A5"/>
    <w:rsid w:val="007945A2"/>
    <w:rsid w:val="00794B31"/>
    <w:rsid w:val="007950BB"/>
    <w:rsid w:val="00795204"/>
    <w:rsid w:val="007953E6"/>
    <w:rsid w:val="007960EB"/>
    <w:rsid w:val="00796A07"/>
    <w:rsid w:val="0079702A"/>
    <w:rsid w:val="00797155"/>
    <w:rsid w:val="00797DEB"/>
    <w:rsid w:val="007A05FB"/>
    <w:rsid w:val="007A08BC"/>
    <w:rsid w:val="007A295B"/>
    <w:rsid w:val="007A3158"/>
    <w:rsid w:val="007A3FAD"/>
    <w:rsid w:val="007A4010"/>
    <w:rsid w:val="007A4BA0"/>
    <w:rsid w:val="007A5A92"/>
    <w:rsid w:val="007A5F76"/>
    <w:rsid w:val="007A63CA"/>
    <w:rsid w:val="007A6728"/>
    <w:rsid w:val="007A6994"/>
    <w:rsid w:val="007A6B56"/>
    <w:rsid w:val="007B0B5A"/>
    <w:rsid w:val="007B163C"/>
    <w:rsid w:val="007B168C"/>
    <w:rsid w:val="007B2150"/>
    <w:rsid w:val="007B2231"/>
    <w:rsid w:val="007B230B"/>
    <w:rsid w:val="007B25A7"/>
    <w:rsid w:val="007B35CC"/>
    <w:rsid w:val="007B3662"/>
    <w:rsid w:val="007B3BB5"/>
    <w:rsid w:val="007B450B"/>
    <w:rsid w:val="007B55FE"/>
    <w:rsid w:val="007B6111"/>
    <w:rsid w:val="007B6C8A"/>
    <w:rsid w:val="007B6E75"/>
    <w:rsid w:val="007B6F19"/>
    <w:rsid w:val="007B70A5"/>
    <w:rsid w:val="007B799E"/>
    <w:rsid w:val="007C0281"/>
    <w:rsid w:val="007C1345"/>
    <w:rsid w:val="007C21BE"/>
    <w:rsid w:val="007C3E1B"/>
    <w:rsid w:val="007C3FA9"/>
    <w:rsid w:val="007C4270"/>
    <w:rsid w:val="007C45B8"/>
    <w:rsid w:val="007C4BBA"/>
    <w:rsid w:val="007C4F75"/>
    <w:rsid w:val="007C5343"/>
    <w:rsid w:val="007D0013"/>
    <w:rsid w:val="007D1229"/>
    <w:rsid w:val="007D15B8"/>
    <w:rsid w:val="007D1C0E"/>
    <w:rsid w:val="007D2B5B"/>
    <w:rsid w:val="007D409F"/>
    <w:rsid w:val="007D42B0"/>
    <w:rsid w:val="007D4D9B"/>
    <w:rsid w:val="007D5569"/>
    <w:rsid w:val="007D5FA7"/>
    <w:rsid w:val="007D63F1"/>
    <w:rsid w:val="007D66FE"/>
    <w:rsid w:val="007D6E2C"/>
    <w:rsid w:val="007D733D"/>
    <w:rsid w:val="007D7640"/>
    <w:rsid w:val="007D783C"/>
    <w:rsid w:val="007D7F3C"/>
    <w:rsid w:val="007E1832"/>
    <w:rsid w:val="007E1F46"/>
    <w:rsid w:val="007E220F"/>
    <w:rsid w:val="007E251F"/>
    <w:rsid w:val="007E3091"/>
    <w:rsid w:val="007E3B9B"/>
    <w:rsid w:val="007E410E"/>
    <w:rsid w:val="007E5D84"/>
    <w:rsid w:val="007E767C"/>
    <w:rsid w:val="007F03E7"/>
    <w:rsid w:val="007F098D"/>
    <w:rsid w:val="007F0A30"/>
    <w:rsid w:val="007F12EF"/>
    <w:rsid w:val="007F1562"/>
    <w:rsid w:val="007F1A08"/>
    <w:rsid w:val="007F2366"/>
    <w:rsid w:val="007F26F1"/>
    <w:rsid w:val="007F399D"/>
    <w:rsid w:val="007F3AB3"/>
    <w:rsid w:val="007F4773"/>
    <w:rsid w:val="007F4889"/>
    <w:rsid w:val="007F693D"/>
    <w:rsid w:val="007F6CE1"/>
    <w:rsid w:val="007F6E69"/>
    <w:rsid w:val="007F7103"/>
    <w:rsid w:val="007F721A"/>
    <w:rsid w:val="00800021"/>
    <w:rsid w:val="00801913"/>
    <w:rsid w:val="0080259C"/>
    <w:rsid w:val="00802C72"/>
    <w:rsid w:val="00802CAA"/>
    <w:rsid w:val="00803650"/>
    <w:rsid w:val="00804359"/>
    <w:rsid w:val="00804569"/>
    <w:rsid w:val="0080528D"/>
    <w:rsid w:val="008066DD"/>
    <w:rsid w:val="00806E67"/>
    <w:rsid w:val="00807EFD"/>
    <w:rsid w:val="008103E6"/>
    <w:rsid w:val="00811853"/>
    <w:rsid w:val="00811905"/>
    <w:rsid w:val="00811E73"/>
    <w:rsid w:val="00812EAB"/>
    <w:rsid w:val="008135DA"/>
    <w:rsid w:val="00813DF3"/>
    <w:rsid w:val="00813FA7"/>
    <w:rsid w:val="00814776"/>
    <w:rsid w:val="00815093"/>
    <w:rsid w:val="008151B3"/>
    <w:rsid w:val="00815AD6"/>
    <w:rsid w:val="00815BBC"/>
    <w:rsid w:val="00816C5A"/>
    <w:rsid w:val="00817284"/>
    <w:rsid w:val="00817570"/>
    <w:rsid w:val="00820DB9"/>
    <w:rsid w:val="00821974"/>
    <w:rsid w:val="008219FC"/>
    <w:rsid w:val="00822AB2"/>
    <w:rsid w:val="00822B1C"/>
    <w:rsid w:val="00822C81"/>
    <w:rsid w:val="00822CB3"/>
    <w:rsid w:val="00822F3C"/>
    <w:rsid w:val="00822F60"/>
    <w:rsid w:val="008233CE"/>
    <w:rsid w:val="008236A6"/>
    <w:rsid w:val="00823D8F"/>
    <w:rsid w:val="00824FC2"/>
    <w:rsid w:val="00825BB0"/>
    <w:rsid w:val="00826877"/>
    <w:rsid w:val="008275FE"/>
    <w:rsid w:val="00827757"/>
    <w:rsid w:val="00827AA6"/>
    <w:rsid w:val="00827F82"/>
    <w:rsid w:val="00830670"/>
    <w:rsid w:val="00831564"/>
    <w:rsid w:val="008317FB"/>
    <w:rsid w:val="00832008"/>
    <w:rsid w:val="0083269C"/>
    <w:rsid w:val="00832CAD"/>
    <w:rsid w:val="00835417"/>
    <w:rsid w:val="00835931"/>
    <w:rsid w:val="00835D27"/>
    <w:rsid w:val="00835DE3"/>
    <w:rsid w:val="00837030"/>
    <w:rsid w:val="00837D60"/>
    <w:rsid w:val="00840CAE"/>
    <w:rsid w:val="00841B8F"/>
    <w:rsid w:val="00842E01"/>
    <w:rsid w:val="008443A5"/>
    <w:rsid w:val="00844A80"/>
    <w:rsid w:val="00844D98"/>
    <w:rsid w:val="00845A0E"/>
    <w:rsid w:val="00845DB1"/>
    <w:rsid w:val="00845F73"/>
    <w:rsid w:val="0084621E"/>
    <w:rsid w:val="008462E8"/>
    <w:rsid w:val="00846505"/>
    <w:rsid w:val="00846F7C"/>
    <w:rsid w:val="008473DA"/>
    <w:rsid w:val="00847D7D"/>
    <w:rsid w:val="0085069F"/>
    <w:rsid w:val="00850905"/>
    <w:rsid w:val="008516D5"/>
    <w:rsid w:val="00851994"/>
    <w:rsid w:val="0085294D"/>
    <w:rsid w:val="00852DF4"/>
    <w:rsid w:val="00853063"/>
    <w:rsid w:val="0085356F"/>
    <w:rsid w:val="008538A4"/>
    <w:rsid w:val="00853CE5"/>
    <w:rsid w:val="00854540"/>
    <w:rsid w:val="00854B60"/>
    <w:rsid w:val="00855042"/>
    <w:rsid w:val="00855047"/>
    <w:rsid w:val="00855191"/>
    <w:rsid w:val="00855820"/>
    <w:rsid w:val="00855A5C"/>
    <w:rsid w:val="00855D56"/>
    <w:rsid w:val="00855DA1"/>
    <w:rsid w:val="00857081"/>
    <w:rsid w:val="008570D9"/>
    <w:rsid w:val="008575B6"/>
    <w:rsid w:val="00857BB9"/>
    <w:rsid w:val="008608A1"/>
    <w:rsid w:val="00862108"/>
    <w:rsid w:val="0086231E"/>
    <w:rsid w:val="00862A77"/>
    <w:rsid w:val="00863450"/>
    <w:rsid w:val="00863C3C"/>
    <w:rsid w:val="00863CF6"/>
    <w:rsid w:val="008666D3"/>
    <w:rsid w:val="0086686B"/>
    <w:rsid w:val="00866894"/>
    <w:rsid w:val="008668D7"/>
    <w:rsid w:val="008676CE"/>
    <w:rsid w:val="00867D2B"/>
    <w:rsid w:val="00870384"/>
    <w:rsid w:val="00870F2F"/>
    <w:rsid w:val="00871A07"/>
    <w:rsid w:val="00871C4A"/>
    <w:rsid w:val="00871F75"/>
    <w:rsid w:val="00873A0E"/>
    <w:rsid w:val="008746CB"/>
    <w:rsid w:val="0087509D"/>
    <w:rsid w:val="00875C16"/>
    <w:rsid w:val="008764DA"/>
    <w:rsid w:val="00876696"/>
    <w:rsid w:val="0087717B"/>
    <w:rsid w:val="008772EB"/>
    <w:rsid w:val="0087750D"/>
    <w:rsid w:val="00877AB4"/>
    <w:rsid w:val="00877DE8"/>
    <w:rsid w:val="00880479"/>
    <w:rsid w:val="0088062C"/>
    <w:rsid w:val="00880F4D"/>
    <w:rsid w:val="008818D4"/>
    <w:rsid w:val="00883427"/>
    <w:rsid w:val="00884B79"/>
    <w:rsid w:val="00885A5D"/>
    <w:rsid w:val="00886011"/>
    <w:rsid w:val="008870E7"/>
    <w:rsid w:val="008877EF"/>
    <w:rsid w:val="00887D6B"/>
    <w:rsid w:val="0089003E"/>
    <w:rsid w:val="00890246"/>
    <w:rsid w:val="00891174"/>
    <w:rsid w:val="0089198E"/>
    <w:rsid w:val="00892BC0"/>
    <w:rsid w:val="008932FF"/>
    <w:rsid w:val="00893FC0"/>
    <w:rsid w:val="008951C3"/>
    <w:rsid w:val="0089627D"/>
    <w:rsid w:val="00896765"/>
    <w:rsid w:val="00897034"/>
    <w:rsid w:val="008973EA"/>
    <w:rsid w:val="00897756"/>
    <w:rsid w:val="008A0377"/>
    <w:rsid w:val="008A0BAA"/>
    <w:rsid w:val="008A0D10"/>
    <w:rsid w:val="008A18B9"/>
    <w:rsid w:val="008A3416"/>
    <w:rsid w:val="008A36C9"/>
    <w:rsid w:val="008A3948"/>
    <w:rsid w:val="008A3CD2"/>
    <w:rsid w:val="008A3E1B"/>
    <w:rsid w:val="008A3E7F"/>
    <w:rsid w:val="008A4683"/>
    <w:rsid w:val="008A5569"/>
    <w:rsid w:val="008A583B"/>
    <w:rsid w:val="008A61B3"/>
    <w:rsid w:val="008A7385"/>
    <w:rsid w:val="008B0564"/>
    <w:rsid w:val="008B062C"/>
    <w:rsid w:val="008B1302"/>
    <w:rsid w:val="008B18E1"/>
    <w:rsid w:val="008B224E"/>
    <w:rsid w:val="008B2589"/>
    <w:rsid w:val="008B28DB"/>
    <w:rsid w:val="008B2D09"/>
    <w:rsid w:val="008B3242"/>
    <w:rsid w:val="008B3723"/>
    <w:rsid w:val="008B5C4C"/>
    <w:rsid w:val="008B5CE4"/>
    <w:rsid w:val="008B63FA"/>
    <w:rsid w:val="008B6767"/>
    <w:rsid w:val="008B6F88"/>
    <w:rsid w:val="008B7545"/>
    <w:rsid w:val="008B7C3A"/>
    <w:rsid w:val="008C05C3"/>
    <w:rsid w:val="008C0836"/>
    <w:rsid w:val="008C1B9B"/>
    <w:rsid w:val="008C1C28"/>
    <w:rsid w:val="008C2262"/>
    <w:rsid w:val="008C2354"/>
    <w:rsid w:val="008C249B"/>
    <w:rsid w:val="008C2FD7"/>
    <w:rsid w:val="008C3407"/>
    <w:rsid w:val="008C3A4D"/>
    <w:rsid w:val="008C3F9E"/>
    <w:rsid w:val="008C44EC"/>
    <w:rsid w:val="008C5638"/>
    <w:rsid w:val="008C58DD"/>
    <w:rsid w:val="008C60B0"/>
    <w:rsid w:val="008C6889"/>
    <w:rsid w:val="008C6C2A"/>
    <w:rsid w:val="008C6EC5"/>
    <w:rsid w:val="008C7599"/>
    <w:rsid w:val="008C7950"/>
    <w:rsid w:val="008D021B"/>
    <w:rsid w:val="008D0274"/>
    <w:rsid w:val="008D047B"/>
    <w:rsid w:val="008D05CF"/>
    <w:rsid w:val="008D0641"/>
    <w:rsid w:val="008D1436"/>
    <w:rsid w:val="008D1702"/>
    <w:rsid w:val="008D173D"/>
    <w:rsid w:val="008D25CF"/>
    <w:rsid w:val="008D30E3"/>
    <w:rsid w:val="008D37F0"/>
    <w:rsid w:val="008D3B3A"/>
    <w:rsid w:val="008D3B61"/>
    <w:rsid w:val="008D43FE"/>
    <w:rsid w:val="008D4BBF"/>
    <w:rsid w:val="008D4FDF"/>
    <w:rsid w:val="008D56E4"/>
    <w:rsid w:val="008D5D2C"/>
    <w:rsid w:val="008D5E0B"/>
    <w:rsid w:val="008D70F9"/>
    <w:rsid w:val="008D75D7"/>
    <w:rsid w:val="008E02CC"/>
    <w:rsid w:val="008E0A60"/>
    <w:rsid w:val="008E1877"/>
    <w:rsid w:val="008E19A3"/>
    <w:rsid w:val="008E19F1"/>
    <w:rsid w:val="008E1A3B"/>
    <w:rsid w:val="008E2187"/>
    <w:rsid w:val="008E2382"/>
    <w:rsid w:val="008E244F"/>
    <w:rsid w:val="008E262B"/>
    <w:rsid w:val="008E31D4"/>
    <w:rsid w:val="008E4020"/>
    <w:rsid w:val="008E4B99"/>
    <w:rsid w:val="008E4E28"/>
    <w:rsid w:val="008E500E"/>
    <w:rsid w:val="008E53DF"/>
    <w:rsid w:val="008E564C"/>
    <w:rsid w:val="008E5878"/>
    <w:rsid w:val="008E5B8E"/>
    <w:rsid w:val="008E64DE"/>
    <w:rsid w:val="008E708A"/>
    <w:rsid w:val="008E72A4"/>
    <w:rsid w:val="008E74D3"/>
    <w:rsid w:val="008F06A4"/>
    <w:rsid w:val="008F089D"/>
    <w:rsid w:val="008F0949"/>
    <w:rsid w:val="008F1987"/>
    <w:rsid w:val="008F1B54"/>
    <w:rsid w:val="008F1D5D"/>
    <w:rsid w:val="008F1E03"/>
    <w:rsid w:val="008F23E6"/>
    <w:rsid w:val="008F2D12"/>
    <w:rsid w:val="008F3240"/>
    <w:rsid w:val="008F3FE9"/>
    <w:rsid w:val="008F516C"/>
    <w:rsid w:val="008F6735"/>
    <w:rsid w:val="008F7301"/>
    <w:rsid w:val="008F7A8E"/>
    <w:rsid w:val="009003FB"/>
    <w:rsid w:val="00901587"/>
    <w:rsid w:val="00901954"/>
    <w:rsid w:val="0090313A"/>
    <w:rsid w:val="009034BA"/>
    <w:rsid w:val="00903AA4"/>
    <w:rsid w:val="009045FD"/>
    <w:rsid w:val="00904695"/>
    <w:rsid w:val="00904935"/>
    <w:rsid w:val="009053EF"/>
    <w:rsid w:val="009057ED"/>
    <w:rsid w:val="00905FA0"/>
    <w:rsid w:val="00906D73"/>
    <w:rsid w:val="009078AC"/>
    <w:rsid w:val="00910B9E"/>
    <w:rsid w:val="0091198B"/>
    <w:rsid w:val="00911F0A"/>
    <w:rsid w:val="00912F5F"/>
    <w:rsid w:val="009138EA"/>
    <w:rsid w:val="00913BF0"/>
    <w:rsid w:val="009142D7"/>
    <w:rsid w:val="009143C1"/>
    <w:rsid w:val="00914A65"/>
    <w:rsid w:val="00914D79"/>
    <w:rsid w:val="00915B29"/>
    <w:rsid w:val="00915F70"/>
    <w:rsid w:val="00916EFB"/>
    <w:rsid w:val="009171BD"/>
    <w:rsid w:val="0091785B"/>
    <w:rsid w:val="00917DBB"/>
    <w:rsid w:val="00920787"/>
    <w:rsid w:val="00920BE4"/>
    <w:rsid w:val="009211C8"/>
    <w:rsid w:val="00921DDD"/>
    <w:rsid w:val="00921FA0"/>
    <w:rsid w:val="009222F2"/>
    <w:rsid w:val="00922FA6"/>
    <w:rsid w:val="00923535"/>
    <w:rsid w:val="00923F85"/>
    <w:rsid w:val="009275E5"/>
    <w:rsid w:val="00927F4B"/>
    <w:rsid w:val="009305BD"/>
    <w:rsid w:val="00930691"/>
    <w:rsid w:val="009310FD"/>
    <w:rsid w:val="0093111B"/>
    <w:rsid w:val="009315B4"/>
    <w:rsid w:val="00931D3A"/>
    <w:rsid w:val="00932765"/>
    <w:rsid w:val="00934370"/>
    <w:rsid w:val="009350C3"/>
    <w:rsid w:val="009352E8"/>
    <w:rsid w:val="00935499"/>
    <w:rsid w:val="00935658"/>
    <w:rsid w:val="0093680F"/>
    <w:rsid w:val="00936E35"/>
    <w:rsid w:val="0094032D"/>
    <w:rsid w:val="00940726"/>
    <w:rsid w:val="00940C48"/>
    <w:rsid w:val="00941B7B"/>
    <w:rsid w:val="00941D3F"/>
    <w:rsid w:val="00942691"/>
    <w:rsid w:val="00942899"/>
    <w:rsid w:val="00942904"/>
    <w:rsid w:val="00942B18"/>
    <w:rsid w:val="00943151"/>
    <w:rsid w:val="009437C6"/>
    <w:rsid w:val="00944B81"/>
    <w:rsid w:val="009451CF"/>
    <w:rsid w:val="00945878"/>
    <w:rsid w:val="00945F7B"/>
    <w:rsid w:val="00946311"/>
    <w:rsid w:val="00946C0A"/>
    <w:rsid w:val="00946C0F"/>
    <w:rsid w:val="0094736C"/>
    <w:rsid w:val="00947535"/>
    <w:rsid w:val="00947E5D"/>
    <w:rsid w:val="00947E5F"/>
    <w:rsid w:val="00947ECC"/>
    <w:rsid w:val="00950F3D"/>
    <w:rsid w:val="00950FED"/>
    <w:rsid w:val="0095172F"/>
    <w:rsid w:val="0095199E"/>
    <w:rsid w:val="00951B84"/>
    <w:rsid w:val="00952872"/>
    <w:rsid w:val="00952BBC"/>
    <w:rsid w:val="00953985"/>
    <w:rsid w:val="009541AF"/>
    <w:rsid w:val="009542B0"/>
    <w:rsid w:val="00955572"/>
    <w:rsid w:val="0095557E"/>
    <w:rsid w:val="0095574F"/>
    <w:rsid w:val="0095575B"/>
    <w:rsid w:val="00955987"/>
    <w:rsid w:val="009562C2"/>
    <w:rsid w:val="009570E6"/>
    <w:rsid w:val="0095782B"/>
    <w:rsid w:val="00961074"/>
    <w:rsid w:val="0096109F"/>
    <w:rsid w:val="00961366"/>
    <w:rsid w:val="009620E1"/>
    <w:rsid w:val="00962994"/>
    <w:rsid w:val="00962C1B"/>
    <w:rsid w:val="00962EF3"/>
    <w:rsid w:val="0096309E"/>
    <w:rsid w:val="00965378"/>
    <w:rsid w:val="0096551A"/>
    <w:rsid w:val="00967D2C"/>
    <w:rsid w:val="00967EAD"/>
    <w:rsid w:val="00970282"/>
    <w:rsid w:val="00970869"/>
    <w:rsid w:val="00971849"/>
    <w:rsid w:val="009719E2"/>
    <w:rsid w:val="00971C2E"/>
    <w:rsid w:val="00971ECF"/>
    <w:rsid w:val="00971F21"/>
    <w:rsid w:val="009725F3"/>
    <w:rsid w:val="009728E1"/>
    <w:rsid w:val="00973280"/>
    <w:rsid w:val="009733B6"/>
    <w:rsid w:val="00974E8B"/>
    <w:rsid w:val="009755BE"/>
    <w:rsid w:val="00976F90"/>
    <w:rsid w:val="0097737D"/>
    <w:rsid w:val="009774C3"/>
    <w:rsid w:val="0097775E"/>
    <w:rsid w:val="00977FA6"/>
    <w:rsid w:val="00980E8F"/>
    <w:rsid w:val="0098172D"/>
    <w:rsid w:val="00981FE9"/>
    <w:rsid w:val="00982634"/>
    <w:rsid w:val="0098390D"/>
    <w:rsid w:val="00983AAC"/>
    <w:rsid w:val="00984370"/>
    <w:rsid w:val="009846F4"/>
    <w:rsid w:val="00984737"/>
    <w:rsid w:val="0098476B"/>
    <w:rsid w:val="00985A7A"/>
    <w:rsid w:val="00985E4A"/>
    <w:rsid w:val="00985F48"/>
    <w:rsid w:val="009866E3"/>
    <w:rsid w:val="009878F3"/>
    <w:rsid w:val="009903C8"/>
    <w:rsid w:val="00990B60"/>
    <w:rsid w:val="00990BB4"/>
    <w:rsid w:val="00990C03"/>
    <w:rsid w:val="00991167"/>
    <w:rsid w:val="00991B4E"/>
    <w:rsid w:val="00992A43"/>
    <w:rsid w:val="00994587"/>
    <w:rsid w:val="00994785"/>
    <w:rsid w:val="00994817"/>
    <w:rsid w:val="00994B30"/>
    <w:rsid w:val="0099760A"/>
    <w:rsid w:val="00997612"/>
    <w:rsid w:val="00997B5C"/>
    <w:rsid w:val="00997CC9"/>
    <w:rsid w:val="009A0A9E"/>
    <w:rsid w:val="009A13F3"/>
    <w:rsid w:val="009A1520"/>
    <w:rsid w:val="009A1A7F"/>
    <w:rsid w:val="009A4233"/>
    <w:rsid w:val="009A4E36"/>
    <w:rsid w:val="009A54C0"/>
    <w:rsid w:val="009A6405"/>
    <w:rsid w:val="009A6451"/>
    <w:rsid w:val="009A6528"/>
    <w:rsid w:val="009A6A79"/>
    <w:rsid w:val="009A710C"/>
    <w:rsid w:val="009A716B"/>
    <w:rsid w:val="009A719B"/>
    <w:rsid w:val="009B0C7E"/>
    <w:rsid w:val="009B1930"/>
    <w:rsid w:val="009B29AE"/>
    <w:rsid w:val="009B3200"/>
    <w:rsid w:val="009B355E"/>
    <w:rsid w:val="009B3C5A"/>
    <w:rsid w:val="009B3E7D"/>
    <w:rsid w:val="009B42D0"/>
    <w:rsid w:val="009B434D"/>
    <w:rsid w:val="009B64F2"/>
    <w:rsid w:val="009B6679"/>
    <w:rsid w:val="009B6782"/>
    <w:rsid w:val="009B7776"/>
    <w:rsid w:val="009B7E24"/>
    <w:rsid w:val="009C0932"/>
    <w:rsid w:val="009C097B"/>
    <w:rsid w:val="009C0C94"/>
    <w:rsid w:val="009C0D34"/>
    <w:rsid w:val="009C2E94"/>
    <w:rsid w:val="009C4017"/>
    <w:rsid w:val="009C40A0"/>
    <w:rsid w:val="009C50A4"/>
    <w:rsid w:val="009C64CF"/>
    <w:rsid w:val="009C690B"/>
    <w:rsid w:val="009C7494"/>
    <w:rsid w:val="009C7647"/>
    <w:rsid w:val="009C7745"/>
    <w:rsid w:val="009D0034"/>
    <w:rsid w:val="009D00E2"/>
    <w:rsid w:val="009D01D6"/>
    <w:rsid w:val="009D0A64"/>
    <w:rsid w:val="009D194D"/>
    <w:rsid w:val="009D1BE8"/>
    <w:rsid w:val="009D20BA"/>
    <w:rsid w:val="009D2133"/>
    <w:rsid w:val="009D35E8"/>
    <w:rsid w:val="009D3C25"/>
    <w:rsid w:val="009D4DDF"/>
    <w:rsid w:val="009D52CC"/>
    <w:rsid w:val="009D5C7D"/>
    <w:rsid w:val="009D5D4C"/>
    <w:rsid w:val="009D5E7B"/>
    <w:rsid w:val="009D6769"/>
    <w:rsid w:val="009D70D7"/>
    <w:rsid w:val="009D7209"/>
    <w:rsid w:val="009D7865"/>
    <w:rsid w:val="009D7900"/>
    <w:rsid w:val="009E075D"/>
    <w:rsid w:val="009E11C0"/>
    <w:rsid w:val="009E16BA"/>
    <w:rsid w:val="009E1712"/>
    <w:rsid w:val="009E308A"/>
    <w:rsid w:val="009E4857"/>
    <w:rsid w:val="009E49C3"/>
    <w:rsid w:val="009E4C7E"/>
    <w:rsid w:val="009E532E"/>
    <w:rsid w:val="009E5931"/>
    <w:rsid w:val="009E5D2F"/>
    <w:rsid w:val="009E619F"/>
    <w:rsid w:val="009E691E"/>
    <w:rsid w:val="009E6BD6"/>
    <w:rsid w:val="009E6E07"/>
    <w:rsid w:val="009E75F5"/>
    <w:rsid w:val="009E7DC6"/>
    <w:rsid w:val="009E7F49"/>
    <w:rsid w:val="009F1419"/>
    <w:rsid w:val="009F29EC"/>
    <w:rsid w:val="009F3115"/>
    <w:rsid w:val="009F3676"/>
    <w:rsid w:val="009F3F27"/>
    <w:rsid w:val="009F43AB"/>
    <w:rsid w:val="009F4B46"/>
    <w:rsid w:val="009F51F6"/>
    <w:rsid w:val="009F5556"/>
    <w:rsid w:val="009F68ED"/>
    <w:rsid w:val="009F6FBB"/>
    <w:rsid w:val="009F6FF1"/>
    <w:rsid w:val="009F76CA"/>
    <w:rsid w:val="009F7DA8"/>
    <w:rsid w:val="009F7F83"/>
    <w:rsid w:val="00A0005C"/>
    <w:rsid w:val="00A00524"/>
    <w:rsid w:val="00A00C24"/>
    <w:rsid w:val="00A01221"/>
    <w:rsid w:val="00A01774"/>
    <w:rsid w:val="00A01D58"/>
    <w:rsid w:val="00A02667"/>
    <w:rsid w:val="00A02AE9"/>
    <w:rsid w:val="00A0389D"/>
    <w:rsid w:val="00A03DE4"/>
    <w:rsid w:val="00A04CE9"/>
    <w:rsid w:val="00A052D7"/>
    <w:rsid w:val="00A05B86"/>
    <w:rsid w:val="00A0622D"/>
    <w:rsid w:val="00A06532"/>
    <w:rsid w:val="00A068B1"/>
    <w:rsid w:val="00A07155"/>
    <w:rsid w:val="00A0794F"/>
    <w:rsid w:val="00A1024A"/>
    <w:rsid w:val="00A10435"/>
    <w:rsid w:val="00A1153F"/>
    <w:rsid w:val="00A127F6"/>
    <w:rsid w:val="00A13AE6"/>
    <w:rsid w:val="00A14376"/>
    <w:rsid w:val="00A154A6"/>
    <w:rsid w:val="00A15977"/>
    <w:rsid w:val="00A15B1C"/>
    <w:rsid w:val="00A161F8"/>
    <w:rsid w:val="00A16481"/>
    <w:rsid w:val="00A17630"/>
    <w:rsid w:val="00A17BA0"/>
    <w:rsid w:val="00A17D4E"/>
    <w:rsid w:val="00A20271"/>
    <w:rsid w:val="00A204BE"/>
    <w:rsid w:val="00A21A73"/>
    <w:rsid w:val="00A22257"/>
    <w:rsid w:val="00A222F9"/>
    <w:rsid w:val="00A22785"/>
    <w:rsid w:val="00A22CAE"/>
    <w:rsid w:val="00A2372E"/>
    <w:rsid w:val="00A2377F"/>
    <w:rsid w:val="00A24633"/>
    <w:rsid w:val="00A2511A"/>
    <w:rsid w:val="00A2515B"/>
    <w:rsid w:val="00A2552D"/>
    <w:rsid w:val="00A26E23"/>
    <w:rsid w:val="00A27438"/>
    <w:rsid w:val="00A27F0C"/>
    <w:rsid w:val="00A30827"/>
    <w:rsid w:val="00A30A31"/>
    <w:rsid w:val="00A33AAD"/>
    <w:rsid w:val="00A34EBA"/>
    <w:rsid w:val="00A356B8"/>
    <w:rsid w:val="00A359D6"/>
    <w:rsid w:val="00A36821"/>
    <w:rsid w:val="00A36B39"/>
    <w:rsid w:val="00A36CEE"/>
    <w:rsid w:val="00A3796F"/>
    <w:rsid w:val="00A37D69"/>
    <w:rsid w:val="00A409A3"/>
    <w:rsid w:val="00A40B74"/>
    <w:rsid w:val="00A415DE"/>
    <w:rsid w:val="00A41E0C"/>
    <w:rsid w:val="00A42270"/>
    <w:rsid w:val="00A42925"/>
    <w:rsid w:val="00A445C4"/>
    <w:rsid w:val="00A4471A"/>
    <w:rsid w:val="00A44910"/>
    <w:rsid w:val="00A449DA"/>
    <w:rsid w:val="00A44BB1"/>
    <w:rsid w:val="00A45173"/>
    <w:rsid w:val="00A453A9"/>
    <w:rsid w:val="00A4550F"/>
    <w:rsid w:val="00A4651E"/>
    <w:rsid w:val="00A468FC"/>
    <w:rsid w:val="00A46CA7"/>
    <w:rsid w:val="00A47C1F"/>
    <w:rsid w:val="00A47E18"/>
    <w:rsid w:val="00A50016"/>
    <w:rsid w:val="00A50545"/>
    <w:rsid w:val="00A50DD3"/>
    <w:rsid w:val="00A50E68"/>
    <w:rsid w:val="00A51100"/>
    <w:rsid w:val="00A51841"/>
    <w:rsid w:val="00A51D6B"/>
    <w:rsid w:val="00A51DD9"/>
    <w:rsid w:val="00A52AB6"/>
    <w:rsid w:val="00A52B69"/>
    <w:rsid w:val="00A53FA4"/>
    <w:rsid w:val="00A54E6B"/>
    <w:rsid w:val="00A55124"/>
    <w:rsid w:val="00A55EE0"/>
    <w:rsid w:val="00A5611B"/>
    <w:rsid w:val="00A56A85"/>
    <w:rsid w:val="00A56E7F"/>
    <w:rsid w:val="00A57721"/>
    <w:rsid w:val="00A5789E"/>
    <w:rsid w:val="00A57CA3"/>
    <w:rsid w:val="00A605B4"/>
    <w:rsid w:val="00A610CB"/>
    <w:rsid w:val="00A6111F"/>
    <w:rsid w:val="00A64917"/>
    <w:rsid w:val="00A64DBA"/>
    <w:rsid w:val="00A64E1C"/>
    <w:rsid w:val="00A64E50"/>
    <w:rsid w:val="00A64FBA"/>
    <w:rsid w:val="00A653F2"/>
    <w:rsid w:val="00A65497"/>
    <w:rsid w:val="00A66066"/>
    <w:rsid w:val="00A664E4"/>
    <w:rsid w:val="00A66FFE"/>
    <w:rsid w:val="00A6731E"/>
    <w:rsid w:val="00A678F6"/>
    <w:rsid w:val="00A70358"/>
    <w:rsid w:val="00A72444"/>
    <w:rsid w:val="00A73630"/>
    <w:rsid w:val="00A73EEA"/>
    <w:rsid w:val="00A74B8F"/>
    <w:rsid w:val="00A75B22"/>
    <w:rsid w:val="00A75B8D"/>
    <w:rsid w:val="00A75DB5"/>
    <w:rsid w:val="00A75FF4"/>
    <w:rsid w:val="00A77853"/>
    <w:rsid w:val="00A77C3C"/>
    <w:rsid w:val="00A77E91"/>
    <w:rsid w:val="00A80E2C"/>
    <w:rsid w:val="00A8318B"/>
    <w:rsid w:val="00A83CB1"/>
    <w:rsid w:val="00A83D4E"/>
    <w:rsid w:val="00A83F9B"/>
    <w:rsid w:val="00A842E6"/>
    <w:rsid w:val="00A847B9"/>
    <w:rsid w:val="00A84A30"/>
    <w:rsid w:val="00A84B0E"/>
    <w:rsid w:val="00A84D05"/>
    <w:rsid w:val="00A853B4"/>
    <w:rsid w:val="00A865A4"/>
    <w:rsid w:val="00A86F89"/>
    <w:rsid w:val="00A86FCA"/>
    <w:rsid w:val="00A87081"/>
    <w:rsid w:val="00A87363"/>
    <w:rsid w:val="00A8785E"/>
    <w:rsid w:val="00A913D2"/>
    <w:rsid w:val="00A91A32"/>
    <w:rsid w:val="00A92C1F"/>
    <w:rsid w:val="00A92C88"/>
    <w:rsid w:val="00A9302E"/>
    <w:rsid w:val="00A9368F"/>
    <w:rsid w:val="00A93BDC"/>
    <w:rsid w:val="00A94D96"/>
    <w:rsid w:val="00A94F5D"/>
    <w:rsid w:val="00A96355"/>
    <w:rsid w:val="00A970E2"/>
    <w:rsid w:val="00AA0D3E"/>
    <w:rsid w:val="00AA1B5E"/>
    <w:rsid w:val="00AA20FF"/>
    <w:rsid w:val="00AA221A"/>
    <w:rsid w:val="00AA2D13"/>
    <w:rsid w:val="00AA4068"/>
    <w:rsid w:val="00AA414E"/>
    <w:rsid w:val="00AA46A3"/>
    <w:rsid w:val="00AA4740"/>
    <w:rsid w:val="00AA499B"/>
    <w:rsid w:val="00AA4BC4"/>
    <w:rsid w:val="00AA5D2C"/>
    <w:rsid w:val="00AA6A06"/>
    <w:rsid w:val="00AA7546"/>
    <w:rsid w:val="00AA7DE2"/>
    <w:rsid w:val="00AB0950"/>
    <w:rsid w:val="00AB0B70"/>
    <w:rsid w:val="00AB12AB"/>
    <w:rsid w:val="00AB1696"/>
    <w:rsid w:val="00AB1F78"/>
    <w:rsid w:val="00AB236D"/>
    <w:rsid w:val="00AB2760"/>
    <w:rsid w:val="00AB29AE"/>
    <w:rsid w:val="00AB303E"/>
    <w:rsid w:val="00AB4514"/>
    <w:rsid w:val="00AB58C8"/>
    <w:rsid w:val="00AB5D62"/>
    <w:rsid w:val="00AB6152"/>
    <w:rsid w:val="00AB637A"/>
    <w:rsid w:val="00AB66A7"/>
    <w:rsid w:val="00AB7797"/>
    <w:rsid w:val="00AB77D6"/>
    <w:rsid w:val="00AC0073"/>
    <w:rsid w:val="00AC1025"/>
    <w:rsid w:val="00AC11CD"/>
    <w:rsid w:val="00AC17FF"/>
    <w:rsid w:val="00AC1803"/>
    <w:rsid w:val="00AC1E87"/>
    <w:rsid w:val="00AC239E"/>
    <w:rsid w:val="00AC2E31"/>
    <w:rsid w:val="00AC32F9"/>
    <w:rsid w:val="00AC3B8E"/>
    <w:rsid w:val="00AC42E8"/>
    <w:rsid w:val="00AC5236"/>
    <w:rsid w:val="00AC71AB"/>
    <w:rsid w:val="00AC78CC"/>
    <w:rsid w:val="00AC7B6B"/>
    <w:rsid w:val="00AD05CC"/>
    <w:rsid w:val="00AD09B0"/>
    <w:rsid w:val="00AD1669"/>
    <w:rsid w:val="00AD17DE"/>
    <w:rsid w:val="00AD2643"/>
    <w:rsid w:val="00AD2823"/>
    <w:rsid w:val="00AD3A53"/>
    <w:rsid w:val="00AD4EC7"/>
    <w:rsid w:val="00AD5154"/>
    <w:rsid w:val="00AD58C5"/>
    <w:rsid w:val="00AD5B00"/>
    <w:rsid w:val="00AD6364"/>
    <w:rsid w:val="00AD65E5"/>
    <w:rsid w:val="00AD6604"/>
    <w:rsid w:val="00AD6E62"/>
    <w:rsid w:val="00AD77AC"/>
    <w:rsid w:val="00AE2B20"/>
    <w:rsid w:val="00AE34BA"/>
    <w:rsid w:val="00AE3D89"/>
    <w:rsid w:val="00AE3D9B"/>
    <w:rsid w:val="00AE5627"/>
    <w:rsid w:val="00AE6378"/>
    <w:rsid w:val="00AE7CE5"/>
    <w:rsid w:val="00AF0105"/>
    <w:rsid w:val="00AF0DF6"/>
    <w:rsid w:val="00AF2493"/>
    <w:rsid w:val="00AF2943"/>
    <w:rsid w:val="00AF2D02"/>
    <w:rsid w:val="00AF365D"/>
    <w:rsid w:val="00AF38CE"/>
    <w:rsid w:val="00AF3DFC"/>
    <w:rsid w:val="00AF3FF9"/>
    <w:rsid w:val="00AF4495"/>
    <w:rsid w:val="00AF4A2A"/>
    <w:rsid w:val="00AF55E5"/>
    <w:rsid w:val="00AF5A81"/>
    <w:rsid w:val="00AF5CA2"/>
    <w:rsid w:val="00AF67E7"/>
    <w:rsid w:val="00AF6A68"/>
    <w:rsid w:val="00AF6AAD"/>
    <w:rsid w:val="00AF6B6A"/>
    <w:rsid w:val="00AF766C"/>
    <w:rsid w:val="00AF7C4B"/>
    <w:rsid w:val="00B00894"/>
    <w:rsid w:val="00B00E49"/>
    <w:rsid w:val="00B01A8F"/>
    <w:rsid w:val="00B01D98"/>
    <w:rsid w:val="00B01F54"/>
    <w:rsid w:val="00B022B6"/>
    <w:rsid w:val="00B03E31"/>
    <w:rsid w:val="00B03F2A"/>
    <w:rsid w:val="00B041A2"/>
    <w:rsid w:val="00B04AE1"/>
    <w:rsid w:val="00B050B5"/>
    <w:rsid w:val="00B05868"/>
    <w:rsid w:val="00B059BF"/>
    <w:rsid w:val="00B05D9A"/>
    <w:rsid w:val="00B05EEB"/>
    <w:rsid w:val="00B117B4"/>
    <w:rsid w:val="00B117BF"/>
    <w:rsid w:val="00B11AE3"/>
    <w:rsid w:val="00B1281F"/>
    <w:rsid w:val="00B12F8A"/>
    <w:rsid w:val="00B13016"/>
    <w:rsid w:val="00B13091"/>
    <w:rsid w:val="00B13198"/>
    <w:rsid w:val="00B13BE9"/>
    <w:rsid w:val="00B13D59"/>
    <w:rsid w:val="00B159AB"/>
    <w:rsid w:val="00B1649C"/>
    <w:rsid w:val="00B167C8"/>
    <w:rsid w:val="00B21125"/>
    <w:rsid w:val="00B2263D"/>
    <w:rsid w:val="00B2265D"/>
    <w:rsid w:val="00B22EC4"/>
    <w:rsid w:val="00B234D2"/>
    <w:rsid w:val="00B242EE"/>
    <w:rsid w:val="00B24634"/>
    <w:rsid w:val="00B24788"/>
    <w:rsid w:val="00B24A70"/>
    <w:rsid w:val="00B24CCE"/>
    <w:rsid w:val="00B25410"/>
    <w:rsid w:val="00B257B0"/>
    <w:rsid w:val="00B25F62"/>
    <w:rsid w:val="00B27271"/>
    <w:rsid w:val="00B278F8"/>
    <w:rsid w:val="00B3031F"/>
    <w:rsid w:val="00B30405"/>
    <w:rsid w:val="00B30953"/>
    <w:rsid w:val="00B30D59"/>
    <w:rsid w:val="00B3124C"/>
    <w:rsid w:val="00B31377"/>
    <w:rsid w:val="00B31393"/>
    <w:rsid w:val="00B31700"/>
    <w:rsid w:val="00B31D37"/>
    <w:rsid w:val="00B31F8E"/>
    <w:rsid w:val="00B339DF"/>
    <w:rsid w:val="00B33A7D"/>
    <w:rsid w:val="00B33C6B"/>
    <w:rsid w:val="00B3448A"/>
    <w:rsid w:val="00B34BEB"/>
    <w:rsid w:val="00B35AA7"/>
    <w:rsid w:val="00B37E89"/>
    <w:rsid w:val="00B405D1"/>
    <w:rsid w:val="00B4069C"/>
    <w:rsid w:val="00B417A5"/>
    <w:rsid w:val="00B41DE4"/>
    <w:rsid w:val="00B420DF"/>
    <w:rsid w:val="00B434AF"/>
    <w:rsid w:val="00B43E2E"/>
    <w:rsid w:val="00B44364"/>
    <w:rsid w:val="00B446CB"/>
    <w:rsid w:val="00B44F18"/>
    <w:rsid w:val="00B459FB"/>
    <w:rsid w:val="00B45CE0"/>
    <w:rsid w:val="00B45E08"/>
    <w:rsid w:val="00B464EF"/>
    <w:rsid w:val="00B4653C"/>
    <w:rsid w:val="00B47B24"/>
    <w:rsid w:val="00B50680"/>
    <w:rsid w:val="00B50B26"/>
    <w:rsid w:val="00B5180F"/>
    <w:rsid w:val="00B523A2"/>
    <w:rsid w:val="00B53D2D"/>
    <w:rsid w:val="00B54BD6"/>
    <w:rsid w:val="00B551BD"/>
    <w:rsid w:val="00B57958"/>
    <w:rsid w:val="00B579CC"/>
    <w:rsid w:val="00B601E9"/>
    <w:rsid w:val="00B60514"/>
    <w:rsid w:val="00B60A04"/>
    <w:rsid w:val="00B610BD"/>
    <w:rsid w:val="00B610C9"/>
    <w:rsid w:val="00B61AF7"/>
    <w:rsid w:val="00B6284B"/>
    <w:rsid w:val="00B62AFB"/>
    <w:rsid w:val="00B63F88"/>
    <w:rsid w:val="00B642DB"/>
    <w:rsid w:val="00B65BF5"/>
    <w:rsid w:val="00B6614F"/>
    <w:rsid w:val="00B67DB4"/>
    <w:rsid w:val="00B71EED"/>
    <w:rsid w:val="00B71FCA"/>
    <w:rsid w:val="00B7210A"/>
    <w:rsid w:val="00B73389"/>
    <w:rsid w:val="00B737AF"/>
    <w:rsid w:val="00B7475A"/>
    <w:rsid w:val="00B747E8"/>
    <w:rsid w:val="00B74EEC"/>
    <w:rsid w:val="00B74F68"/>
    <w:rsid w:val="00B75063"/>
    <w:rsid w:val="00B755D1"/>
    <w:rsid w:val="00B75A2F"/>
    <w:rsid w:val="00B76CB8"/>
    <w:rsid w:val="00B77CAA"/>
    <w:rsid w:val="00B809BB"/>
    <w:rsid w:val="00B817C2"/>
    <w:rsid w:val="00B81850"/>
    <w:rsid w:val="00B8282A"/>
    <w:rsid w:val="00B82C94"/>
    <w:rsid w:val="00B82D9B"/>
    <w:rsid w:val="00B83BCE"/>
    <w:rsid w:val="00B83D1F"/>
    <w:rsid w:val="00B84363"/>
    <w:rsid w:val="00B845ED"/>
    <w:rsid w:val="00B85AD9"/>
    <w:rsid w:val="00B878E4"/>
    <w:rsid w:val="00B87CE0"/>
    <w:rsid w:val="00B90330"/>
    <w:rsid w:val="00B903AC"/>
    <w:rsid w:val="00B91B08"/>
    <w:rsid w:val="00B92000"/>
    <w:rsid w:val="00B9211B"/>
    <w:rsid w:val="00B92A55"/>
    <w:rsid w:val="00B937C2"/>
    <w:rsid w:val="00B937D5"/>
    <w:rsid w:val="00B93BCC"/>
    <w:rsid w:val="00B95404"/>
    <w:rsid w:val="00B95A5C"/>
    <w:rsid w:val="00B968E7"/>
    <w:rsid w:val="00B97583"/>
    <w:rsid w:val="00BA01C3"/>
    <w:rsid w:val="00BA06B4"/>
    <w:rsid w:val="00BA14EA"/>
    <w:rsid w:val="00BA26C4"/>
    <w:rsid w:val="00BA39D0"/>
    <w:rsid w:val="00BA4939"/>
    <w:rsid w:val="00BA5599"/>
    <w:rsid w:val="00BA56B4"/>
    <w:rsid w:val="00BA6EE3"/>
    <w:rsid w:val="00BA7902"/>
    <w:rsid w:val="00BA7DCB"/>
    <w:rsid w:val="00BB029A"/>
    <w:rsid w:val="00BB1976"/>
    <w:rsid w:val="00BB1C4F"/>
    <w:rsid w:val="00BB1CBE"/>
    <w:rsid w:val="00BB2BAD"/>
    <w:rsid w:val="00BB3188"/>
    <w:rsid w:val="00BB5014"/>
    <w:rsid w:val="00BB53B5"/>
    <w:rsid w:val="00BB55BA"/>
    <w:rsid w:val="00BB5A51"/>
    <w:rsid w:val="00BB5ADE"/>
    <w:rsid w:val="00BB5C74"/>
    <w:rsid w:val="00BB5D7D"/>
    <w:rsid w:val="00BB6794"/>
    <w:rsid w:val="00BB67EB"/>
    <w:rsid w:val="00BB7304"/>
    <w:rsid w:val="00BC037E"/>
    <w:rsid w:val="00BC0BB8"/>
    <w:rsid w:val="00BC0CB8"/>
    <w:rsid w:val="00BC0F41"/>
    <w:rsid w:val="00BC306A"/>
    <w:rsid w:val="00BC308D"/>
    <w:rsid w:val="00BC3670"/>
    <w:rsid w:val="00BC3A26"/>
    <w:rsid w:val="00BC3C18"/>
    <w:rsid w:val="00BC3E5D"/>
    <w:rsid w:val="00BC4293"/>
    <w:rsid w:val="00BC4628"/>
    <w:rsid w:val="00BC5E12"/>
    <w:rsid w:val="00BC6382"/>
    <w:rsid w:val="00BC6606"/>
    <w:rsid w:val="00BC79FA"/>
    <w:rsid w:val="00BD01AB"/>
    <w:rsid w:val="00BD1CB1"/>
    <w:rsid w:val="00BD29C7"/>
    <w:rsid w:val="00BD35C9"/>
    <w:rsid w:val="00BD398F"/>
    <w:rsid w:val="00BD3B34"/>
    <w:rsid w:val="00BD407F"/>
    <w:rsid w:val="00BD43AD"/>
    <w:rsid w:val="00BD4BF0"/>
    <w:rsid w:val="00BD4FDD"/>
    <w:rsid w:val="00BD554E"/>
    <w:rsid w:val="00BD5E0E"/>
    <w:rsid w:val="00BD6332"/>
    <w:rsid w:val="00BD6761"/>
    <w:rsid w:val="00BD6DBF"/>
    <w:rsid w:val="00BD7A0F"/>
    <w:rsid w:val="00BD7A9B"/>
    <w:rsid w:val="00BD7AD6"/>
    <w:rsid w:val="00BD7DA2"/>
    <w:rsid w:val="00BE0A7F"/>
    <w:rsid w:val="00BE0EF5"/>
    <w:rsid w:val="00BE121A"/>
    <w:rsid w:val="00BE21B8"/>
    <w:rsid w:val="00BE33BC"/>
    <w:rsid w:val="00BE3654"/>
    <w:rsid w:val="00BE3DF2"/>
    <w:rsid w:val="00BE66B3"/>
    <w:rsid w:val="00BE66D5"/>
    <w:rsid w:val="00BE7D90"/>
    <w:rsid w:val="00BF122F"/>
    <w:rsid w:val="00BF159F"/>
    <w:rsid w:val="00BF1B34"/>
    <w:rsid w:val="00BF39F5"/>
    <w:rsid w:val="00BF3DE6"/>
    <w:rsid w:val="00BF4219"/>
    <w:rsid w:val="00BF65EC"/>
    <w:rsid w:val="00BF6D62"/>
    <w:rsid w:val="00BF7AA7"/>
    <w:rsid w:val="00BF7BC7"/>
    <w:rsid w:val="00C000D4"/>
    <w:rsid w:val="00C00324"/>
    <w:rsid w:val="00C003CF"/>
    <w:rsid w:val="00C0055C"/>
    <w:rsid w:val="00C00EF9"/>
    <w:rsid w:val="00C0281B"/>
    <w:rsid w:val="00C02D02"/>
    <w:rsid w:val="00C0361A"/>
    <w:rsid w:val="00C04D7E"/>
    <w:rsid w:val="00C05F18"/>
    <w:rsid w:val="00C06E17"/>
    <w:rsid w:val="00C06E7D"/>
    <w:rsid w:val="00C1044A"/>
    <w:rsid w:val="00C11902"/>
    <w:rsid w:val="00C12C64"/>
    <w:rsid w:val="00C1316D"/>
    <w:rsid w:val="00C146F5"/>
    <w:rsid w:val="00C1554B"/>
    <w:rsid w:val="00C16256"/>
    <w:rsid w:val="00C169D9"/>
    <w:rsid w:val="00C16A51"/>
    <w:rsid w:val="00C204A4"/>
    <w:rsid w:val="00C206F9"/>
    <w:rsid w:val="00C20F56"/>
    <w:rsid w:val="00C213C0"/>
    <w:rsid w:val="00C21A1B"/>
    <w:rsid w:val="00C225A8"/>
    <w:rsid w:val="00C2338A"/>
    <w:rsid w:val="00C237B0"/>
    <w:rsid w:val="00C2395A"/>
    <w:rsid w:val="00C24435"/>
    <w:rsid w:val="00C24537"/>
    <w:rsid w:val="00C2477B"/>
    <w:rsid w:val="00C24C91"/>
    <w:rsid w:val="00C257D9"/>
    <w:rsid w:val="00C27DA0"/>
    <w:rsid w:val="00C3020D"/>
    <w:rsid w:val="00C30BE9"/>
    <w:rsid w:val="00C30C39"/>
    <w:rsid w:val="00C31CF5"/>
    <w:rsid w:val="00C32188"/>
    <w:rsid w:val="00C32275"/>
    <w:rsid w:val="00C32C71"/>
    <w:rsid w:val="00C34690"/>
    <w:rsid w:val="00C346BA"/>
    <w:rsid w:val="00C34BD7"/>
    <w:rsid w:val="00C35717"/>
    <w:rsid w:val="00C366ED"/>
    <w:rsid w:val="00C36E3B"/>
    <w:rsid w:val="00C36EA1"/>
    <w:rsid w:val="00C36FAA"/>
    <w:rsid w:val="00C372A3"/>
    <w:rsid w:val="00C3737A"/>
    <w:rsid w:val="00C37E93"/>
    <w:rsid w:val="00C40022"/>
    <w:rsid w:val="00C40A4F"/>
    <w:rsid w:val="00C41A5C"/>
    <w:rsid w:val="00C423BB"/>
    <w:rsid w:val="00C4278A"/>
    <w:rsid w:val="00C42FD1"/>
    <w:rsid w:val="00C4328E"/>
    <w:rsid w:val="00C43F19"/>
    <w:rsid w:val="00C4451F"/>
    <w:rsid w:val="00C46326"/>
    <w:rsid w:val="00C464A4"/>
    <w:rsid w:val="00C465DA"/>
    <w:rsid w:val="00C46939"/>
    <w:rsid w:val="00C47CEF"/>
    <w:rsid w:val="00C50420"/>
    <w:rsid w:val="00C507E4"/>
    <w:rsid w:val="00C50CC6"/>
    <w:rsid w:val="00C50E01"/>
    <w:rsid w:val="00C50F0D"/>
    <w:rsid w:val="00C517D1"/>
    <w:rsid w:val="00C52357"/>
    <w:rsid w:val="00C526E0"/>
    <w:rsid w:val="00C52F9E"/>
    <w:rsid w:val="00C55824"/>
    <w:rsid w:val="00C577D2"/>
    <w:rsid w:val="00C60276"/>
    <w:rsid w:val="00C609E6"/>
    <w:rsid w:val="00C60A8B"/>
    <w:rsid w:val="00C6104F"/>
    <w:rsid w:val="00C612E9"/>
    <w:rsid w:val="00C617FF"/>
    <w:rsid w:val="00C61AC6"/>
    <w:rsid w:val="00C6211D"/>
    <w:rsid w:val="00C62974"/>
    <w:rsid w:val="00C6341B"/>
    <w:rsid w:val="00C645A5"/>
    <w:rsid w:val="00C645B3"/>
    <w:rsid w:val="00C64861"/>
    <w:rsid w:val="00C657E4"/>
    <w:rsid w:val="00C6586B"/>
    <w:rsid w:val="00C65CBF"/>
    <w:rsid w:val="00C66415"/>
    <w:rsid w:val="00C668B7"/>
    <w:rsid w:val="00C708F1"/>
    <w:rsid w:val="00C70968"/>
    <w:rsid w:val="00C70AC2"/>
    <w:rsid w:val="00C71780"/>
    <w:rsid w:val="00C717A9"/>
    <w:rsid w:val="00C71D87"/>
    <w:rsid w:val="00C72499"/>
    <w:rsid w:val="00C73467"/>
    <w:rsid w:val="00C735C4"/>
    <w:rsid w:val="00C73894"/>
    <w:rsid w:val="00C738B9"/>
    <w:rsid w:val="00C73DE6"/>
    <w:rsid w:val="00C74F6D"/>
    <w:rsid w:val="00C75D90"/>
    <w:rsid w:val="00C761D0"/>
    <w:rsid w:val="00C76474"/>
    <w:rsid w:val="00C768E7"/>
    <w:rsid w:val="00C76AEC"/>
    <w:rsid w:val="00C76EA4"/>
    <w:rsid w:val="00C774C0"/>
    <w:rsid w:val="00C778F7"/>
    <w:rsid w:val="00C80045"/>
    <w:rsid w:val="00C80683"/>
    <w:rsid w:val="00C80DEA"/>
    <w:rsid w:val="00C813A4"/>
    <w:rsid w:val="00C81E58"/>
    <w:rsid w:val="00C825C7"/>
    <w:rsid w:val="00C82FC6"/>
    <w:rsid w:val="00C83836"/>
    <w:rsid w:val="00C83E25"/>
    <w:rsid w:val="00C844CE"/>
    <w:rsid w:val="00C8474D"/>
    <w:rsid w:val="00C84A1E"/>
    <w:rsid w:val="00C84D7D"/>
    <w:rsid w:val="00C85737"/>
    <w:rsid w:val="00C8594A"/>
    <w:rsid w:val="00C85D16"/>
    <w:rsid w:val="00C863C4"/>
    <w:rsid w:val="00C86F2E"/>
    <w:rsid w:val="00C8746F"/>
    <w:rsid w:val="00C9060C"/>
    <w:rsid w:val="00C90AEF"/>
    <w:rsid w:val="00C90D91"/>
    <w:rsid w:val="00C931A2"/>
    <w:rsid w:val="00C94959"/>
    <w:rsid w:val="00C94967"/>
    <w:rsid w:val="00C95043"/>
    <w:rsid w:val="00C950A1"/>
    <w:rsid w:val="00C95519"/>
    <w:rsid w:val="00C9593F"/>
    <w:rsid w:val="00CA0042"/>
    <w:rsid w:val="00CA06C1"/>
    <w:rsid w:val="00CA08B2"/>
    <w:rsid w:val="00CA3878"/>
    <w:rsid w:val="00CA4AD2"/>
    <w:rsid w:val="00CA4C14"/>
    <w:rsid w:val="00CA5683"/>
    <w:rsid w:val="00CA5DA7"/>
    <w:rsid w:val="00CA5EFB"/>
    <w:rsid w:val="00CA603F"/>
    <w:rsid w:val="00CA73CD"/>
    <w:rsid w:val="00CA7411"/>
    <w:rsid w:val="00CA78B6"/>
    <w:rsid w:val="00CA7BFA"/>
    <w:rsid w:val="00CB1559"/>
    <w:rsid w:val="00CB1E03"/>
    <w:rsid w:val="00CB2247"/>
    <w:rsid w:val="00CB2CD4"/>
    <w:rsid w:val="00CB33A4"/>
    <w:rsid w:val="00CB34DB"/>
    <w:rsid w:val="00CB4CDC"/>
    <w:rsid w:val="00CB5E9F"/>
    <w:rsid w:val="00CB670B"/>
    <w:rsid w:val="00CB67C6"/>
    <w:rsid w:val="00CB6A2C"/>
    <w:rsid w:val="00CB6C54"/>
    <w:rsid w:val="00CB7068"/>
    <w:rsid w:val="00CB70E0"/>
    <w:rsid w:val="00CB7822"/>
    <w:rsid w:val="00CB78C2"/>
    <w:rsid w:val="00CC1C1B"/>
    <w:rsid w:val="00CC211A"/>
    <w:rsid w:val="00CC2EC4"/>
    <w:rsid w:val="00CC321A"/>
    <w:rsid w:val="00CC4306"/>
    <w:rsid w:val="00CC4562"/>
    <w:rsid w:val="00CC4760"/>
    <w:rsid w:val="00CC5C92"/>
    <w:rsid w:val="00CC60C3"/>
    <w:rsid w:val="00CC6A4B"/>
    <w:rsid w:val="00CC7E92"/>
    <w:rsid w:val="00CD02E8"/>
    <w:rsid w:val="00CD0467"/>
    <w:rsid w:val="00CD1B8D"/>
    <w:rsid w:val="00CD2540"/>
    <w:rsid w:val="00CD32CD"/>
    <w:rsid w:val="00CD34C1"/>
    <w:rsid w:val="00CD35D5"/>
    <w:rsid w:val="00CD3DFD"/>
    <w:rsid w:val="00CD423C"/>
    <w:rsid w:val="00CD5DEF"/>
    <w:rsid w:val="00CD610E"/>
    <w:rsid w:val="00CD6F09"/>
    <w:rsid w:val="00CD74EB"/>
    <w:rsid w:val="00CD7F47"/>
    <w:rsid w:val="00CE118F"/>
    <w:rsid w:val="00CE135C"/>
    <w:rsid w:val="00CE15FB"/>
    <w:rsid w:val="00CE1FD6"/>
    <w:rsid w:val="00CE318B"/>
    <w:rsid w:val="00CE40B5"/>
    <w:rsid w:val="00CE4B8E"/>
    <w:rsid w:val="00CE500C"/>
    <w:rsid w:val="00CE52F4"/>
    <w:rsid w:val="00CE5C36"/>
    <w:rsid w:val="00CE6306"/>
    <w:rsid w:val="00CE6977"/>
    <w:rsid w:val="00CE6A77"/>
    <w:rsid w:val="00CE6DC4"/>
    <w:rsid w:val="00CE780D"/>
    <w:rsid w:val="00CF035D"/>
    <w:rsid w:val="00CF0451"/>
    <w:rsid w:val="00CF1CD9"/>
    <w:rsid w:val="00CF22DB"/>
    <w:rsid w:val="00CF3741"/>
    <w:rsid w:val="00CF38DD"/>
    <w:rsid w:val="00CF3D33"/>
    <w:rsid w:val="00CF3DCE"/>
    <w:rsid w:val="00CF3EF8"/>
    <w:rsid w:val="00CF415F"/>
    <w:rsid w:val="00CF4496"/>
    <w:rsid w:val="00CF48DC"/>
    <w:rsid w:val="00CF4F8A"/>
    <w:rsid w:val="00CF5204"/>
    <w:rsid w:val="00CF5651"/>
    <w:rsid w:val="00CF6240"/>
    <w:rsid w:val="00CF6FE8"/>
    <w:rsid w:val="00CF76BB"/>
    <w:rsid w:val="00CF7EAF"/>
    <w:rsid w:val="00D000E2"/>
    <w:rsid w:val="00D008FA"/>
    <w:rsid w:val="00D00D35"/>
    <w:rsid w:val="00D010EB"/>
    <w:rsid w:val="00D01674"/>
    <w:rsid w:val="00D01783"/>
    <w:rsid w:val="00D018F4"/>
    <w:rsid w:val="00D01F8B"/>
    <w:rsid w:val="00D02104"/>
    <w:rsid w:val="00D02C36"/>
    <w:rsid w:val="00D02C72"/>
    <w:rsid w:val="00D02E63"/>
    <w:rsid w:val="00D03257"/>
    <w:rsid w:val="00D03FC1"/>
    <w:rsid w:val="00D04CA9"/>
    <w:rsid w:val="00D054A9"/>
    <w:rsid w:val="00D05CCE"/>
    <w:rsid w:val="00D0698C"/>
    <w:rsid w:val="00D06DE4"/>
    <w:rsid w:val="00D07279"/>
    <w:rsid w:val="00D072DC"/>
    <w:rsid w:val="00D078DF"/>
    <w:rsid w:val="00D07A7B"/>
    <w:rsid w:val="00D10797"/>
    <w:rsid w:val="00D116A5"/>
    <w:rsid w:val="00D11D1E"/>
    <w:rsid w:val="00D1293C"/>
    <w:rsid w:val="00D12A09"/>
    <w:rsid w:val="00D12A96"/>
    <w:rsid w:val="00D1446B"/>
    <w:rsid w:val="00D147F4"/>
    <w:rsid w:val="00D14CEB"/>
    <w:rsid w:val="00D1550F"/>
    <w:rsid w:val="00D15618"/>
    <w:rsid w:val="00D1682A"/>
    <w:rsid w:val="00D16BB8"/>
    <w:rsid w:val="00D16FBD"/>
    <w:rsid w:val="00D17505"/>
    <w:rsid w:val="00D20579"/>
    <w:rsid w:val="00D20C01"/>
    <w:rsid w:val="00D20FF8"/>
    <w:rsid w:val="00D21364"/>
    <w:rsid w:val="00D22089"/>
    <w:rsid w:val="00D2222A"/>
    <w:rsid w:val="00D232E2"/>
    <w:rsid w:val="00D2380A"/>
    <w:rsid w:val="00D243B1"/>
    <w:rsid w:val="00D24533"/>
    <w:rsid w:val="00D24D61"/>
    <w:rsid w:val="00D24D7E"/>
    <w:rsid w:val="00D25366"/>
    <w:rsid w:val="00D25CD0"/>
    <w:rsid w:val="00D2639A"/>
    <w:rsid w:val="00D26459"/>
    <w:rsid w:val="00D26B25"/>
    <w:rsid w:val="00D26BFD"/>
    <w:rsid w:val="00D26C80"/>
    <w:rsid w:val="00D27225"/>
    <w:rsid w:val="00D27548"/>
    <w:rsid w:val="00D2788C"/>
    <w:rsid w:val="00D306CD"/>
    <w:rsid w:val="00D30A14"/>
    <w:rsid w:val="00D30D1F"/>
    <w:rsid w:val="00D312E5"/>
    <w:rsid w:val="00D31904"/>
    <w:rsid w:val="00D32D83"/>
    <w:rsid w:val="00D34DB4"/>
    <w:rsid w:val="00D35996"/>
    <w:rsid w:val="00D35EDA"/>
    <w:rsid w:val="00D35FD6"/>
    <w:rsid w:val="00D40498"/>
    <w:rsid w:val="00D40577"/>
    <w:rsid w:val="00D40605"/>
    <w:rsid w:val="00D40890"/>
    <w:rsid w:val="00D40DDC"/>
    <w:rsid w:val="00D416EA"/>
    <w:rsid w:val="00D42345"/>
    <w:rsid w:val="00D4281D"/>
    <w:rsid w:val="00D428C0"/>
    <w:rsid w:val="00D430D7"/>
    <w:rsid w:val="00D43957"/>
    <w:rsid w:val="00D43C27"/>
    <w:rsid w:val="00D43C94"/>
    <w:rsid w:val="00D43EB2"/>
    <w:rsid w:val="00D44B56"/>
    <w:rsid w:val="00D44BCA"/>
    <w:rsid w:val="00D44FD0"/>
    <w:rsid w:val="00D4519D"/>
    <w:rsid w:val="00D453A1"/>
    <w:rsid w:val="00D4582E"/>
    <w:rsid w:val="00D45C9B"/>
    <w:rsid w:val="00D465DD"/>
    <w:rsid w:val="00D46659"/>
    <w:rsid w:val="00D46858"/>
    <w:rsid w:val="00D46EF7"/>
    <w:rsid w:val="00D47A37"/>
    <w:rsid w:val="00D50ABC"/>
    <w:rsid w:val="00D51484"/>
    <w:rsid w:val="00D51692"/>
    <w:rsid w:val="00D52068"/>
    <w:rsid w:val="00D53712"/>
    <w:rsid w:val="00D53E7E"/>
    <w:rsid w:val="00D53FB9"/>
    <w:rsid w:val="00D5443A"/>
    <w:rsid w:val="00D55584"/>
    <w:rsid w:val="00D55EA9"/>
    <w:rsid w:val="00D56184"/>
    <w:rsid w:val="00D572F4"/>
    <w:rsid w:val="00D57392"/>
    <w:rsid w:val="00D573C4"/>
    <w:rsid w:val="00D5742B"/>
    <w:rsid w:val="00D57B82"/>
    <w:rsid w:val="00D57BD1"/>
    <w:rsid w:val="00D57FC3"/>
    <w:rsid w:val="00D6004F"/>
    <w:rsid w:val="00D60AC1"/>
    <w:rsid w:val="00D60CCC"/>
    <w:rsid w:val="00D60EC8"/>
    <w:rsid w:val="00D61A5F"/>
    <w:rsid w:val="00D61AD0"/>
    <w:rsid w:val="00D61E6D"/>
    <w:rsid w:val="00D61FAD"/>
    <w:rsid w:val="00D6244D"/>
    <w:rsid w:val="00D62F58"/>
    <w:rsid w:val="00D630EC"/>
    <w:rsid w:val="00D635B7"/>
    <w:rsid w:val="00D639D5"/>
    <w:rsid w:val="00D63ACF"/>
    <w:rsid w:val="00D63F36"/>
    <w:rsid w:val="00D64860"/>
    <w:rsid w:val="00D64C30"/>
    <w:rsid w:val="00D64EBD"/>
    <w:rsid w:val="00D6665F"/>
    <w:rsid w:val="00D667C5"/>
    <w:rsid w:val="00D6699B"/>
    <w:rsid w:val="00D66D8A"/>
    <w:rsid w:val="00D66DDD"/>
    <w:rsid w:val="00D67802"/>
    <w:rsid w:val="00D67C41"/>
    <w:rsid w:val="00D67DAE"/>
    <w:rsid w:val="00D70057"/>
    <w:rsid w:val="00D7008E"/>
    <w:rsid w:val="00D70A90"/>
    <w:rsid w:val="00D714E4"/>
    <w:rsid w:val="00D71671"/>
    <w:rsid w:val="00D71B7A"/>
    <w:rsid w:val="00D72D42"/>
    <w:rsid w:val="00D72FB7"/>
    <w:rsid w:val="00D73501"/>
    <w:rsid w:val="00D737F8"/>
    <w:rsid w:val="00D75B11"/>
    <w:rsid w:val="00D7651D"/>
    <w:rsid w:val="00D76740"/>
    <w:rsid w:val="00D76AA2"/>
    <w:rsid w:val="00D77E5B"/>
    <w:rsid w:val="00D80463"/>
    <w:rsid w:val="00D816DD"/>
    <w:rsid w:val="00D81817"/>
    <w:rsid w:val="00D82242"/>
    <w:rsid w:val="00D82526"/>
    <w:rsid w:val="00D830B5"/>
    <w:rsid w:val="00D83862"/>
    <w:rsid w:val="00D83F4A"/>
    <w:rsid w:val="00D84573"/>
    <w:rsid w:val="00D84791"/>
    <w:rsid w:val="00D850C7"/>
    <w:rsid w:val="00D8570D"/>
    <w:rsid w:val="00D900BA"/>
    <w:rsid w:val="00D904F0"/>
    <w:rsid w:val="00D90B60"/>
    <w:rsid w:val="00D90B98"/>
    <w:rsid w:val="00D91069"/>
    <w:rsid w:val="00D91073"/>
    <w:rsid w:val="00D910E0"/>
    <w:rsid w:val="00D91B0B"/>
    <w:rsid w:val="00D92215"/>
    <w:rsid w:val="00D9312B"/>
    <w:rsid w:val="00D93F52"/>
    <w:rsid w:val="00D94105"/>
    <w:rsid w:val="00D96013"/>
    <w:rsid w:val="00D96503"/>
    <w:rsid w:val="00D966B2"/>
    <w:rsid w:val="00D972DE"/>
    <w:rsid w:val="00DA0266"/>
    <w:rsid w:val="00DA07EA"/>
    <w:rsid w:val="00DA0E39"/>
    <w:rsid w:val="00DA123A"/>
    <w:rsid w:val="00DA1830"/>
    <w:rsid w:val="00DA1C2B"/>
    <w:rsid w:val="00DA1EB3"/>
    <w:rsid w:val="00DA1F36"/>
    <w:rsid w:val="00DA271C"/>
    <w:rsid w:val="00DA28AA"/>
    <w:rsid w:val="00DA29E8"/>
    <w:rsid w:val="00DA2D9D"/>
    <w:rsid w:val="00DA336A"/>
    <w:rsid w:val="00DA34F8"/>
    <w:rsid w:val="00DA454E"/>
    <w:rsid w:val="00DA4750"/>
    <w:rsid w:val="00DA482A"/>
    <w:rsid w:val="00DA4835"/>
    <w:rsid w:val="00DA5F8E"/>
    <w:rsid w:val="00DA6384"/>
    <w:rsid w:val="00DB116A"/>
    <w:rsid w:val="00DB1268"/>
    <w:rsid w:val="00DB1DB4"/>
    <w:rsid w:val="00DB2068"/>
    <w:rsid w:val="00DB24EF"/>
    <w:rsid w:val="00DB2625"/>
    <w:rsid w:val="00DB312F"/>
    <w:rsid w:val="00DB442A"/>
    <w:rsid w:val="00DB5423"/>
    <w:rsid w:val="00DB5683"/>
    <w:rsid w:val="00DB6216"/>
    <w:rsid w:val="00DB6F4B"/>
    <w:rsid w:val="00DB73AC"/>
    <w:rsid w:val="00DB7931"/>
    <w:rsid w:val="00DB79D4"/>
    <w:rsid w:val="00DC008A"/>
    <w:rsid w:val="00DC0456"/>
    <w:rsid w:val="00DC0999"/>
    <w:rsid w:val="00DC10A3"/>
    <w:rsid w:val="00DC12C9"/>
    <w:rsid w:val="00DC1D96"/>
    <w:rsid w:val="00DC2BE0"/>
    <w:rsid w:val="00DC2FEB"/>
    <w:rsid w:val="00DC474F"/>
    <w:rsid w:val="00DC61B8"/>
    <w:rsid w:val="00DC63D3"/>
    <w:rsid w:val="00DC6870"/>
    <w:rsid w:val="00DC7755"/>
    <w:rsid w:val="00DC7969"/>
    <w:rsid w:val="00DD04F7"/>
    <w:rsid w:val="00DD0FB4"/>
    <w:rsid w:val="00DD1BCE"/>
    <w:rsid w:val="00DD1C2C"/>
    <w:rsid w:val="00DD23A4"/>
    <w:rsid w:val="00DD51BE"/>
    <w:rsid w:val="00DD6D2B"/>
    <w:rsid w:val="00DD7266"/>
    <w:rsid w:val="00DD766D"/>
    <w:rsid w:val="00DD787A"/>
    <w:rsid w:val="00DE0CB6"/>
    <w:rsid w:val="00DE13A9"/>
    <w:rsid w:val="00DE1981"/>
    <w:rsid w:val="00DE20E2"/>
    <w:rsid w:val="00DE4771"/>
    <w:rsid w:val="00DE4905"/>
    <w:rsid w:val="00DE4D03"/>
    <w:rsid w:val="00DE5059"/>
    <w:rsid w:val="00DE5FC7"/>
    <w:rsid w:val="00DE6BAA"/>
    <w:rsid w:val="00DE7068"/>
    <w:rsid w:val="00DE7D4E"/>
    <w:rsid w:val="00DE7D5F"/>
    <w:rsid w:val="00DF1D40"/>
    <w:rsid w:val="00DF316D"/>
    <w:rsid w:val="00DF378B"/>
    <w:rsid w:val="00DF3E71"/>
    <w:rsid w:val="00DF3E90"/>
    <w:rsid w:val="00DF3F67"/>
    <w:rsid w:val="00DF43C9"/>
    <w:rsid w:val="00DF4992"/>
    <w:rsid w:val="00DF4D58"/>
    <w:rsid w:val="00DF6090"/>
    <w:rsid w:val="00DF7BB2"/>
    <w:rsid w:val="00DF7BCB"/>
    <w:rsid w:val="00E00328"/>
    <w:rsid w:val="00E003FF"/>
    <w:rsid w:val="00E006DE"/>
    <w:rsid w:val="00E015A4"/>
    <w:rsid w:val="00E025E5"/>
    <w:rsid w:val="00E02895"/>
    <w:rsid w:val="00E029B2"/>
    <w:rsid w:val="00E034E7"/>
    <w:rsid w:val="00E03509"/>
    <w:rsid w:val="00E0355F"/>
    <w:rsid w:val="00E03E7F"/>
    <w:rsid w:val="00E03EA7"/>
    <w:rsid w:val="00E04295"/>
    <w:rsid w:val="00E0498F"/>
    <w:rsid w:val="00E04999"/>
    <w:rsid w:val="00E04EE6"/>
    <w:rsid w:val="00E04FA9"/>
    <w:rsid w:val="00E06379"/>
    <w:rsid w:val="00E0743E"/>
    <w:rsid w:val="00E07B57"/>
    <w:rsid w:val="00E07BBC"/>
    <w:rsid w:val="00E122E1"/>
    <w:rsid w:val="00E12928"/>
    <w:rsid w:val="00E13AB3"/>
    <w:rsid w:val="00E149A9"/>
    <w:rsid w:val="00E15540"/>
    <w:rsid w:val="00E15D79"/>
    <w:rsid w:val="00E165C5"/>
    <w:rsid w:val="00E16C42"/>
    <w:rsid w:val="00E16D8D"/>
    <w:rsid w:val="00E171BB"/>
    <w:rsid w:val="00E1760E"/>
    <w:rsid w:val="00E20295"/>
    <w:rsid w:val="00E2035B"/>
    <w:rsid w:val="00E20512"/>
    <w:rsid w:val="00E20CC7"/>
    <w:rsid w:val="00E20E5C"/>
    <w:rsid w:val="00E23F91"/>
    <w:rsid w:val="00E248BC"/>
    <w:rsid w:val="00E26AA8"/>
    <w:rsid w:val="00E30110"/>
    <w:rsid w:val="00E3183C"/>
    <w:rsid w:val="00E32594"/>
    <w:rsid w:val="00E32E3D"/>
    <w:rsid w:val="00E330EB"/>
    <w:rsid w:val="00E34AD4"/>
    <w:rsid w:val="00E34E1F"/>
    <w:rsid w:val="00E34EE4"/>
    <w:rsid w:val="00E35413"/>
    <w:rsid w:val="00E3663E"/>
    <w:rsid w:val="00E36833"/>
    <w:rsid w:val="00E36F07"/>
    <w:rsid w:val="00E36F3E"/>
    <w:rsid w:val="00E36FEF"/>
    <w:rsid w:val="00E37A31"/>
    <w:rsid w:val="00E40759"/>
    <w:rsid w:val="00E40A94"/>
    <w:rsid w:val="00E40DB9"/>
    <w:rsid w:val="00E41545"/>
    <w:rsid w:val="00E4167A"/>
    <w:rsid w:val="00E4206F"/>
    <w:rsid w:val="00E421A8"/>
    <w:rsid w:val="00E42B2F"/>
    <w:rsid w:val="00E42EBB"/>
    <w:rsid w:val="00E4396D"/>
    <w:rsid w:val="00E44E3F"/>
    <w:rsid w:val="00E4539E"/>
    <w:rsid w:val="00E45447"/>
    <w:rsid w:val="00E456E6"/>
    <w:rsid w:val="00E457A1"/>
    <w:rsid w:val="00E47B65"/>
    <w:rsid w:val="00E47CEE"/>
    <w:rsid w:val="00E501F2"/>
    <w:rsid w:val="00E503DE"/>
    <w:rsid w:val="00E5055F"/>
    <w:rsid w:val="00E51EF2"/>
    <w:rsid w:val="00E52321"/>
    <w:rsid w:val="00E52C59"/>
    <w:rsid w:val="00E52EE2"/>
    <w:rsid w:val="00E52F8D"/>
    <w:rsid w:val="00E53CD2"/>
    <w:rsid w:val="00E559EC"/>
    <w:rsid w:val="00E55CD5"/>
    <w:rsid w:val="00E56070"/>
    <w:rsid w:val="00E57271"/>
    <w:rsid w:val="00E5747F"/>
    <w:rsid w:val="00E57719"/>
    <w:rsid w:val="00E603EE"/>
    <w:rsid w:val="00E6047E"/>
    <w:rsid w:val="00E605EE"/>
    <w:rsid w:val="00E60C64"/>
    <w:rsid w:val="00E616F0"/>
    <w:rsid w:val="00E61C57"/>
    <w:rsid w:val="00E62490"/>
    <w:rsid w:val="00E6271D"/>
    <w:rsid w:val="00E62A00"/>
    <w:rsid w:val="00E62A47"/>
    <w:rsid w:val="00E62B3B"/>
    <w:rsid w:val="00E62E92"/>
    <w:rsid w:val="00E62F37"/>
    <w:rsid w:val="00E639E8"/>
    <w:rsid w:val="00E6443E"/>
    <w:rsid w:val="00E64C03"/>
    <w:rsid w:val="00E6580C"/>
    <w:rsid w:val="00E65E90"/>
    <w:rsid w:val="00E66B8B"/>
    <w:rsid w:val="00E67059"/>
    <w:rsid w:val="00E67B87"/>
    <w:rsid w:val="00E67D91"/>
    <w:rsid w:val="00E70107"/>
    <w:rsid w:val="00E70A2B"/>
    <w:rsid w:val="00E711B2"/>
    <w:rsid w:val="00E714D0"/>
    <w:rsid w:val="00E724EE"/>
    <w:rsid w:val="00E72AE2"/>
    <w:rsid w:val="00E73757"/>
    <w:rsid w:val="00E7381D"/>
    <w:rsid w:val="00E7462C"/>
    <w:rsid w:val="00E74BAB"/>
    <w:rsid w:val="00E75298"/>
    <w:rsid w:val="00E7532B"/>
    <w:rsid w:val="00E756C9"/>
    <w:rsid w:val="00E75D8F"/>
    <w:rsid w:val="00E76DDC"/>
    <w:rsid w:val="00E76EA2"/>
    <w:rsid w:val="00E803EF"/>
    <w:rsid w:val="00E81207"/>
    <w:rsid w:val="00E817E0"/>
    <w:rsid w:val="00E81DD6"/>
    <w:rsid w:val="00E82694"/>
    <w:rsid w:val="00E83534"/>
    <w:rsid w:val="00E83E42"/>
    <w:rsid w:val="00E845BE"/>
    <w:rsid w:val="00E85989"/>
    <w:rsid w:val="00E85ED9"/>
    <w:rsid w:val="00E86977"/>
    <w:rsid w:val="00E90023"/>
    <w:rsid w:val="00E9025F"/>
    <w:rsid w:val="00E903A4"/>
    <w:rsid w:val="00E90893"/>
    <w:rsid w:val="00E91ADF"/>
    <w:rsid w:val="00E91CBB"/>
    <w:rsid w:val="00E92287"/>
    <w:rsid w:val="00E92C54"/>
    <w:rsid w:val="00E92D31"/>
    <w:rsid w:val="00E92E1E"/>
    <w:rsid w:val="00E93B9A"/>
    <w:rsid w:val="00E952D9"/>
    <w:rsid w:val="00E95635"/>
    <w:rsid w:val="00E95658"/>
    <w:rsid w:val="00E95BA6"/>
    <w:rsid w:val="00E95C83"/>
    <w:rsid w:val="00E9602B"/>
    <w:rsid w:val="00E96580"/>
    <w:rsid w:val="00E9681A"/>
    <w:rsid w:val="00E96B57"/>
    <w:rsid w:val="00E979F2"/>
    <w:rsid w:val="00E97BA9"/>
    <w:rsid w:val="00E97DC8"/>
    <w:rsid w:val="00E97F96"/>
    <w:rsid w:val="00EA0539"/>
    <w:rsid w:val="00EA066D"/>
    <w:rsid w:val="00EA21AC"/>
    <w:rsid w:val="00EA2ACE"/>
    <w:rsid w:val="00EA2CBD"/>
    <w:rsid w:val="00EA3945"/>
    <w:rsid w:val="00EA3B5F"/>
    <w:rsid w:val="00EA4873"/>
    <w:rsid w:val="00EA58C3"/>
    <w:rsid w:val="00EA61BA"/>
    <w:rsid w:val="00EA6DFF"/>
    <w:rsid w:val="00EA6F74"/>
    <w:rsid w:val="00EA712B"/>
    <w:rsid w:val="00EA7FE6"/>
    <w:rsid w:val="00EB03E0"/>
    <w:rsid w:val="00EB0E43"/>
    <w:rsid w:val="00EB1FA1"/>
    <w:rsid w:val="00EB2B10"/>
    <w:rsid w:val="00EB2CF6"/>
    <w:rsid w:val="00EB2EB2"/>
    <w:rsid w:val="00EB426A"/>
    <w:rsid w:val="00EB4654"/>
    <w:rsid w:val="00EB4659"/>
    <w:rsid w:val="00EB4F0F"/>
    <w:rsid w:val="00EB5187"/>
    <w:rsid w:val="00EB521E"/>
    <w:rsid w:val="00EB5C2B"/>
    <w:rsid w:val="00EB6E20"/>
    <w:rsid w:val="00EB731D"/>
    <w:rsid w:val="00EC03CF"/>
    <w:rsid w:val="00EC0806"/>
    <w:rsid w:val="00EC0914"/>
    <w:rsid w:val="00EC10B2"/>
    <w:rsid w:val="00EC175C"/>
    <w:rsid w:val="00EC24FB"/>
    <w:rsid w:val="00EC2F47"/>
    <w:rsid w:val="00EC33A1"/>
    <w:rsid w:val="00EC39C4"/>
    <w:rsid w:val="00EC4516"/>
    <w:rsid w:val="00EC527E"/>
    <w:rsid w:val="00EC5E73"/>
    <w:rsid w:val="00EC6514"/>
    <w:rsid w:val="00EC672B"/>
    <w:rsid w:val="00EC6EE6"/>
    <w:rsid w:val="00EC72DB"/>
    <w:rsid w:val="00ED0138"/>
    <w:rsid w:val="00ED0674"/>
    <w:rsid w:val="00ED127A"/>
    <w:rsid w:val="00ED1457"/>
    <w:rsid w:val="00ED17DA"/>
    <w:rsid w:val="00ED21C1"/>
    <w:rsid w:val="00ED232A"/>
    <w:rsid w:val="00ED2A4C"/>
    <w:rsid w:val="00ED32A3"/>
    <w:rsid w:val="00ED3D4C"/>
    <w:rsid w:val="00ED522C"/>
    <w:rsid w:val="00ED5D85"/>
    <w:rsid w:val="00ED7A55"/>
    <w:rsid w:val="00ED7A6C"/>
    <w:rsid w:val="00EE01A7"/>
    <w:rsid w:val="00EE0AF0"/>
    <w:rsid w:val="00EE0C9C"/>
    <w:rsid w:val="00EE0FE0"/>
    <w:rsid w:val="00EE13B1"/>
    <w:rsid w:val="00EE20AB"/>
    <w:rsid w:val="00EE3188"/>
    <w:rsid w:val="00EE36F3"/>
    <w:rsid w:val="00EE370E"/>
    <w:rsid w:val="00EE3A46"/>
    <w:rsid w:val="00EE3B77"/>
    <w:rsid w:val="00EE3C67"/>
    <w:rsid w:val="00EE44B1"/>
    <w:rsid w:val="00EE5DAB"/>
    <w:rsid w:val="00EE5E7E"/>
    <w:rsid w:val="00EE6036"/>
    <w:rsid w:val="00EE67AF"/>
    <w:rsid w:val="00EE7360"/>
    <w:rsid w:val="00EE76E4"/>
    <w:rsid w:val="00EE7B00"/>
    <w:rsid w:val="00EE7DBA"/>
    <w:rsid w:val="00EF1868"/>
    <w:rsid w:val="00EF1BB6"/>
    <w:rsid w:val="00EF1BDC"/>
    <w:rsid w:val="00EF1CD5"/>
    <w:rsid w:val="00EF32E5"/>
    <w:rsid w:val="00EF335C"/>
    <w:rsid w:val="00EF3915"/>
    <w:rsid w:val="00EF3C34"/>
    <w:rsid w:val="00EF3CCF"/>
    <w:rsid w:val="00EF4915"/>
    <w:rsid w:val="00EF5AA7"/>
    <w:rsid w:val="00EF5E2A"/>
    <w:rsid w:val="00EF6E8C"/>
    <w:rsid w:val="00EF708B"/>
    <w:rsid w:val="00EF750E"/>
    <w:rsid w:val="00EF7518"/>
    <w:rsid w:val="00F00140"/>
    <w:rsid w:val="00F0014C"/>
    <w:rsid w:val="00F004E7"/>
    <w:rsid w:val="00F00643"/>
    <w:rsid w:val="00F01BDF"/>
    <w:rsid w:val="00F02718"/>
    <w:rsid w:val="00F02A0D"/>
    <w:rsid w:val="00F03B8D"/>
    <w:rsid w:val="00F04738"/>
    <w:rsid w:val="00F05143"/>
    <w:rsid w:val="00F0577E"/>
    <w:rsid w:val="00F05ACD"/>
    <w:rsid w:val="00F05CC4"/>
    <w:rsid w:val="00F05D22"/>
    <w:rsid w:val="00F06669"/>
    <w:rsid w:val="00F0718B"/>
    <w:rsid w:val="00F071D6"/>
    <w:rsid w:val="00F075D0"/>
    <w:rsid w:val="00F07AE1"/>
    <w:rsid w:val="00F10BA3"/>
    <w:rsid w:val="00F10BCD"/>
    <w:rsid w:val="00F10FA7"/>
    <w:rsid w:val="00F11188"/>
    <w:rsid w:val="00F11CCC"/>
    <w:rsid w:val="00F12164"/>
    <w:rsid w:val="00F13516"/>
    <w:rsid w:val="00F1409F"/>
    <w:rsid w:val="00F14210"/>
    <w:rsid w:val="00F1424C"/>
    <w:rsid w:val="00F143FE"/>
    <w:rsid w:val="00F14440"/>
    <w:rsid w:val="00F15046"/>
    <w:rsid w:val="00F15477"/>
    <w:rsid w:val="00F15526"/>
    <w:rsid w:val="00F155F0"/>
    <w:rsid w:val="00F16960"/>
    <w:rsid w:val="00F1720B"/>
    <w:rsid w:val="00F1732C"/>
    <w:rsid w:val="00F177CB"/>
    <w:rsid w:val="00F177E1"/>
    <w:rsid w:val="00F17887"/>
    <w:rsid w:val="00F17DEA"/>
    <w:rsid w:val="00F17E6F"/>
    <w:rsid w:val="00F205D9"/>
    <w:rsid w:val="00F2070C"/>
    <w:rsid w:val="00F213DB"/>
    <w:rsid w:val="00F21B33"/>
    <w:rsid w:val="00F223DD"/>
    <w:rsid w:val="00F22A77"/>
    <w:rsid w:val="00F23053"/>
    <w:rsid w:val="00F24C49"/>
    <w:rsid w:val="00F25B28"/>
    <w:rsid w:val="00F25D8E"/>
    <w:rsid w:val="00F26342"/>
    <w:rsid w:val="00F2652E"/>
    <w:rsid w:val="00F26EA9"/>
    <w:rsid w:val="00F27ED0"/>
    <w:rsid w:val="00F27ED7"/>
    <w:rsid w:val="00F308D6"/>
    <w:rsid w:val="00F3123B"/>
    <w:rsid w:val="00F31B33"/>
    <w:rsid w:val="00F32F5A"/>
    <w:rsid w:val="00F33488"/>
    <w:rsid w:val="00F3421F"/>
    <w:rsid w:val="00F34761"/>
    <w:rsid w:val="00F353C1"/>
    <w:rsid w:val="00F35499"/>
    <w:rsid w:val="00F36360"/>
    <w:rsid w:val="00F3646E"/>
    <w:rsid w:val="00F37C71"/>
    <w:rsid w:val="00F41F8A"/>
    <w:rsid w:val="00F4205B"/>
    <w:rsid w:val="00F42237"/>
    <w:rsid w:val="00F42854"/>
    <w:rsid w:val="00F42959"/>
    <w:rsid w:val="00F42A0C"/>
    <w:rsid w:val="00F42EDC"/>
    <w:rsid w:val="00F43DAD"/>
    <w:rsid w:val="00F440DE"/>
    <w:rsid w:val="00F44AFA"/>
    <w:rsid w:val="00F45544"/>
    <w:rsid w:val="00F45623"/>
    <w:rsid w:val="00F45829"/>
    <w:rsid w:val="00F45D1B"/>
    <w:rsid w:val="00F465A2"/>
    <w:rsid w:val="00F47144"/>
    <w:rsid w:val="00F476BC"/>
    <w:rsid w:val="00F50443"/>
    <w:rsid w:val="00F50523"/>
    <w:rsid w:val="00F50956"/>
    <w:rsid w:val="00F50D00"/>
    <w:rsid w:val="00F514A0"/>
    <w:rsid w:val="00F51945"/>
    <w:rsid w:val="00F54970"/>
    <w:rsid w:val="00F54FDC"/>
    <w:rsid w:val="00F5639D"/>
    <w:rsid w:val="00F6024C"/>
    <w:rsid w:val="00F60550"/>
    <w:rsid w:val="00F608D0"/>
    <w:rsid w:val="00F60972"/>
    <w:rsid w:val="00F60B48"/>
    <w:rsid w:val="00F60D6A"/>
    <w:rsid w:val="00F616D3"/>
    <w:rsid w:val="00F6216D"/>
    <w:rsid w:val="00F621D2"/>
    <w:rsid w:val="00F62F07"/>
    <w:rsid w:val="00F636A4"/>
    <w:rsid w:val="00F66E81"/>
    <w:rsid w:val="00F70015"/>
    <w:rsid w:val="00F70ADD"/>
    <w:rsid w:val="00F70DB1"/>
    <w:rsid w:val="00F712F5"/>
    <w:rsid w:val="00F714C5"/>
    <w:rsid w:val="00F71717"/>
    <w:rsid w:val="00F71B82"/>
    <w:rsid w:val="00F7251E"/>
    <w:rsid w:val="00F7258B"/>
    <w:rsid w:val="00F72628"/>
    <w:rsid w:val="00F72AE3"/>
    <w:rsid w:val="00F731EA"/>
    <w:rsid w:val="00F731FE"/>
    <w:rsid w:val="00F7328B"/>
    <w:rsid w:val="00F736A8"/>
    <w:rsid w:val="00F73EF5"/>
    <w:rsid w:val="00F7428D"/>
    <w:rsid w:val="00F751DC"/>
    <w:rsid w:val="00F75EBE"/>
    <w:rsid w:val="00F76381"/>
    <w:rsid w:val="00F774F9"/>
    <w:rsid w:val="00F77896"/>
    <w:rsid w:val="00F77D0D"/>
    <w:rsid w:val="00F803F9"/>
    <w:rsid w:val="00F805E6"/>
    <w:rsid w:val="00F80677"/>
    <w:rsid w:val="00F808ED"/>
    <w:rsid w:val="00F809D3"/>
    <w:rsid w:val="00F819EE"/>
    <w:rsid w:val="00F81ABD"/>
    <w:rsid w:val="00F81B09"/>
    <w:rsid w:val="00F81E62"/>
    <w:rsid w:val="00F8207C"/>
    <w:rsid w:val="00F83417"/>
    <w:rsid w:val="00F83E7D"/>
    <w:rsid w:val="00F84C61"/>
    <w:rsid w:val="00F85004"/>
    <w:rsid w:val="00F857D6"/>
    <w:rsid w:val="00F85AB6"/>
    <w:rsid w:val="00F860FD"/>
    <w:rsid w:val="00F864E5"/>
    <w:rsid w:val="00F8654C"/>
    <w:rsid w:val="00F87903"/>
    <w:rsid w:val="00F91E87"/>
    <w:rsid w:val="00F9202A"/>
    <w:rsid w:val="00F922FD"/>
    <w:rsid w:val="00F92EFF"/>
    <w:rsid w:val="00F95910"/>
    <w:rsid w:val="00F95934"/>
    <w:rsid w:val="00F9707D"/>
    <w:rsid w:val="00F97105"/>
    <w:rsid w:val="00F9775C"/>
    <w:rsid w:val="00F97CCA"/>
    <w:rsid w:val="00FA03B4"/>
    <w:rsid w:val="00FA03FA"/>
    <w:rsid w:val="00FA090A"/>
    <w:rsid w:val="00FA0A06"/>
    <w:rsid w:val="00FA1A29"/>
    <w:rsid w:val="00FA1C0A"/>
    <w:rsid w:val="00FA20C3"/>
    <w:rsid w:val="00FA2162"/>
    <w:rsid w:val="00FA2311"/>
    <w:rsid w:val="00FA2C64"/>
    <w:rsid w:val="00FA2E11"/>
    <w:rsid w:val="00FA32AB"/>
    <w:rsid w:val="00FA3B83"/>
    <w:rsid w:val="00FA4046"/>
    <w:rsid w:val="00FA47D4"/>
    <w:rsid w:val="00FA6BA9"/>
    <w:rsid w:val="00FA6BE8"/>
    <w:rsid w:val="00FA77A3"/>
    <w:rsid w:val="00FB09A9"/>
    <w:rsid w:val="00FB0B6E"/>
    <w:rsid w:val="00FB0C4B"/>
    <w:rsid w:val="00FB266C"/>
    <w:rsid w:val="00FB5156"/>
    <w:rsid w:val="00FB5FB9"/>
    <w:rsid w:val="00FB6823"/>
    <w:rsid w:val="00FB6A0A"/>
    <w:rsid w:val="00FB7385"/>
    <w:rsid w:val="00FB76A5"/>
    <w:rsid w:val="00FB780C"/>
    <w:rsid w:val="00FC0013"/>
    <w:rsid w:val="00FC061C"/>
    <w:rsid w:val="00FC27E4"/>
    <w:rsid w:val="00FC2B3B"/>
    <w:rsid w:val="00FC2E08"/>
    <w:rsid w:val="00FC3BF8"/>
    <w:rsid w:val="00FC3FAF"/>
    <w:rsid w:val="00FC3FB0"/>
    <w:rsid w:val="00FC451F"/>
    <w:rsid w:val="00FC51DD"/>
    <w:rsid w:val="00FC682F"/>
    <w:rsid w:val="00FC6D79"/>
    <w:rsid w:val="00FC6F7A"/>
    <w:rsid w:val="00FC7A96"/>
    <w:rsid w:val="00FC7B61"/>
    <w:rsid w:val="00FC7C9A"/>
    <w:rsid w:val="00FD0E64"/>
    <w:rsid w:val="00FD1738"/>
    <w:rsid w:val="00FD22A2"/>
    <w:rsid w:val="00FD2673"/>
    <w:rsid w:val="00FD355B"/>
    <w:rsid w:val="00FD3D4F"/>
    <w:rsid w:val="00FD416E"/>
    <w:rsid w:val="00FD4BF2"/>
    <w:rsid w:val="00FD5BFC"/>
    <w:rsid w:val="00FD5DB4"/>
    <w:rsid w:val="00FD5F59"/>
    <w:rsid w:val="00FD6324"/>
    <w:rsid w:val="00FD63A4"/>
    <w:rsid w:val="00FD6E35"/>
    <w:rsid w:val="00FD74CD"/>
    <w:rsid w:val="00FD779B"/>
    <w:rsid w:val="00FD7B96"/>
    <w:rsid w:val="00FE03FF"/>
    <w:rsid w:val="00FE0A7C"/>
    <w:rsid w:val="00FE0AF1"/>
    <w:rsid w:val="00FE0D34"/>
    <w:rsid w:val="00FE213B"/>
    <w:rsid w:val="00FE279B"/>
    <w:rsid w:val="00FE27AA"/>
    <w:rsid w:val="00FE36B6"/>
    <w:rsid w:val="00FE3E32"/>
    <w:rsid w:val="00FE4225"/>
    <w:rsid w:val="00FE446C"/>
    <w:rsid w:val="00FE59C2"/>
    <w:rsid w:val="00FE6327"/>
    <w:rsid w:val="00FE6747"/>
    <w:rsid w:val="00FE68B3"/>
    <w:rsid w:val="00FE7B0A"/>
    <w:rsid w:val="00FF02EC"/>
    <w:rsid w:val="00FF0B79"/>
    <w:rsid w:val="00FF0E7B"/>
    <w:rsid w:val="00FF1D04"/>
    <w:rsid w:val="00FF212D"/>
    <w:rsid w:val="00FF2BEB"/>
    <w:rsid w:val="00FF2FF0"/>
    <w:rsid w:val="00FF3010"/>
    <w:rsid w:val="00FF507D"/>
    <w:rsid w:val="00FF669A"/>
    <w:rsid w:val="00FF7175"/>
    <w:rsid w:val="00FF78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6C1"/>
  <w15:docId w15:val="{98F81C7A-C232-8F4F-A811-B773F26C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672B"/>
  </w:style>
  <w:style w:type="paragraph" w:styleId="Ttulo1">
    <w:name w:val="heading 1"/>
    <w:basedOn w:val="Normal"/>
    <w:next w:val="Normal"/>
    <w:link w:val="Ttulo1Car"/>
    <w:uiPriority w:val="9"/>
    <w:qFormat/>
    <w:rsid w:val="00536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562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48B"/>
    <w:pPr>
      <w:ind w:left="720"/>
      <w:contextualSpacing/>
    </w:pPr>
  </w:style>
  <w:style w:type="paragraph" w:styleId="Textodeglobo">
    <w:name w:val="Balloon Text"/>
    <w:basedOn w:val="Normal"/>
    <w:link w:val="TextodegloboCar"/>
    <w:uiPriority w:val="99"/>
    <w:semiHidden/>
    <w:unhideWhenUsed/>
    <w:rsid w:val="0024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48B"/>
    <w:rPr>
      <w:rFonts w:ascii="Tahoma" w:hAnsi="Tahoma" w:cs="Tahoma"/>
      <w:sz w:val="16"/>
      <w:szCs w:val="16"/>
    </w:rPr>
  </w:style>
  <w:style w:type="character" w:customStyle="1" w:styleId="Ttulo2Car">
    <w:name w:val="Título 2 Car"/>
    <w:basedOn w:val="Fuentedeprrafopredeter"/>
    <w:link w:val="Ttulo2"/>
    <w:uiPriority w:val="9"/>
    <w:rsid w:val="0053638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36383"/>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536383"/>
    <w:rPr>
      <w:sz w:val="16"/>
      <w:szCs w:val="16"/>
    </w:rPr>
  </w:style>
  <w:style w:type="paragraph" w:styleId="Textocomentario">
    <w:name w:val="annotation text"/>
    <w:basedOn w:val="Normal"/>
    <w:link w:val="TextocomentarioCar"/>
    <w:uiPriority w:val="99"/>
    <w:unhideWhenUsed/>
    <w:rsid w:val="00536383"/>
    <w:pPr>
      <w:spacing w:line="240" w:lineRule="auto"/>
    </w:pPr>
    <w:rPr>
      <w:sz w:val="20"/>
      <w:szCs w:val="20"/>
    </w:rPr>
  </w:style>
  <w:style w:type="character" w:customStyle="1" w:styleId="TextocomentarioCar">
    <w:name w:val="Texto comentario Car"/>
    <w:basedOn w:val="Fuentedeprrafopredeter"/>
    <w:link w:val="Textocomentario"/>
    <w:uiPriority w:val="99"/>
    <w:rsid w:val="00536383"/>
    <w:rPr>
      <w:sz w:val="20"/>
      <w:szCs w:val="20"/>
    </w:rPr>
  </w:style>
  <w:style w:type="paragraph" w:styleId="Asuntodelcomentario">
    <w:name w:val="annotation subject"/>
    <w:basedOn w:val="Textocomentario"/>
    <w:next w:val="Textocomentario"/>
    <w:link w:val="AsuntodelcomentarioCar"/>
    <w:uiPriority w:val="99"/>
    <w:semiHidden/>
    <w:unhideWhenUsed/>
    <w:rsid w:val="00536383"/>
    <w:rPr>
      <w:b/>
      <w:bCs/>
    </w:rPr>
  </w:style>
  <w:style w:type="character" w:customStyle="1" w:styleId="AsuntodelcomentarioCar">
    <w:name w:val="Asunto del comentario Car"/>
    <w:basedOn w:val="TextocomentarioCar"/>
    <w:link w:val="Asuntodelcomentario"/>
    <w:uiPriority w:val="99"/>
    <w:semiHidden/>
    <w:rsid w:val="00536383"/>
    <w:rPr>
      <w:b/>
      <w:bCs/>
      <w:sz w:val="20"/>
      <w:szCs w:val="20"/>
    </w:rPr>
  </w:style>
  <w:style w:type="table" w:styleId="Tablaconcuadrcula">
    <w:name w:val="Table Grid"/>
    <w:basedOn w:val="Tablanormal"/>
    <w:uiPriority w:val="59"/>
    <w:rsid w:val="000D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0D0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43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4374B3"/>
    <w:rPr>
      <w:rFonts w:ascii="Courier New" w:eastAsia="Times New Roman" w:hAnsi="Courier New" w:cs="Courier New"/>
      <w:sz w:val="20"/>
      <w:szCs w:val="20"/>
      <w:lang w:eastAsia="es-CL"/>
    </w:rPr>
  </w:style>
  <w:style w:type="paragraph" w:styleId="Textonotapie">
    <w:name w:val="footnote text"/>
    <w:basedOn w:val="Normal"/>
    <w:link w:val="TextonotapieCar"/>
    <w:uiPriority w:val="99"/>
    <w:semiHidden/>
    <w:unhideWhenUsed/>
    <w:rsid w:val="00E1292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2928"/>
    <w:rPr>
      <w:sz w:val="20"/>
      <w:szCs w:val="20"/>
    </w:rPr>
  </w:style>
  <w:style w:type="character" w:styleId="Refdenotaalpie">
    <w:name w:val="footnote reference"/>
    <w:basedOn w:val="Fuentedeprrafopredeter"/>
    <w:uiPriority w:val="99"/>
    <w:semiHidden/>
    <w:unhideWhenUsed/>
    <w:rsid w:val="00E12928"/>
    <w:rPr>
      <w:vertAlign w:val="superscript"/>
    </w:rPr>
  </w:style>
  <w:style w:type="table" w:customStyle="1" w:styleId="Sombreadoclaro2">
    <w:name w:val="Sombreado claro2"/>
    <w:basedOn w:val="Tablanormal"/>
    <w:uiPriority w:val="60"/>
    <w:rsid w:val="00B33C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lanormal"/>
    <w:uiPriority w:val="60"/>
    <w:rsid w:val="00F213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
    <w:name w:val="Title"/>
    <w:basedOn w:val="Normal"/>
    <w:next w:val="Normal"/>
    <w:link w:val="TtuloCar"/>
    <w:uiPriority w:val="10"/>
    <w:qFormat/>
    <w:rsid w:val="00ED01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0138"/>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3862DA"/>
  </w:style>
  <w:style w:type="character" w:customStyle="1" w:styleId="Ttulo3Car">
    <w:name w:val="Título 3 Car"/>
    <w:basedOn w:val="Fuentedeprrafopredeter"/>
    <w:link w:val="Ttulo3"/>
    <w:uiPriority w:val="9"/>
    <w:semiHidden/>
    <w:rsid w:val="002562F0"/>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2562F0"/>
    <w:rPr>
      <w:color w:val="0000FF"/>
      <w:u w:val="single"/>
    </w:rPr>
  </w:style>
  <w:style w:type="character" w:customStyle="1" w:styleId="apple-converted-space">
    <w:name w:val="apple-converted-space"/>
    <w:basedOn w:val="Fuentedeprrafopredeter"/>
    <w:rsid w:val="002562F0"/>
  </w:style>
  <w:style w:type="paragraph" w:styleId="Textoindependiente2">
    <w:name w:val="Body Text 2"/>
    <w:basedOn w:val="Normal"/>
    <w:link w:val="Textoindependiente2Car"/>
    <w:uiPriority w:val="99"/>
    <w:rsid w:val="0078028D"/>
    <w:pPr>
      <w:overflowPunct w:val="0"/>
      <w:autoSpaceDE w:val="0"/>
      <w:autoSpaceDN w:val="0"/>
      <w:adjustRightInd w:val="0"/>
      <w:spacing w:after="0" w:line="240" w:lineRule="auto"/>
      <w:jc w:val="both"/>
      <w:textAlignment w:val="baseline"/>
    </w:pPr>
    <w:rPr>
      <w:rFonts w:ascii="Courier New" w:eastAsia="Times New Roman" w:hAnsi="Courier New" w:cs="Times New Roman"/>
      <w:sz w:val="24"/>
      <w:szCs w:val="20"/>
      <w:lang w:val="en-US" w:eastAsia="es-ES"/>
    </w:rPr>
  </w:style>
  <w:style w:type="character" w:customStyle="1" w:styleId="Textoindependiente2Car">
    <w:name w:val="Texto independiente 2 Car"/>
    <w:basedOn w:val="Fuentedeprrafopredeter"/>
    <w:link w:val="Textoindependiente2"/>
    <w:uiPriority w:val="99"/>
    <w:rsid w:val="0078028D"/>
    <w:rPr>
      <w:rFonts w:ascii="Courier New" w:eastAsia="Times New Roman" w:hAnsi="Courier New" w:cs="Times New Roman"/>
      <w:sz w:val="24"/>
      <w:szCs w:val="20"/>
      <w:lang w:val="en-US" w:eastAsia="es-ES"/>
    </w:rPr>
  </w:style>
  <w:style w:type="character" w:styleId="Textodelmarcadordeposicin">
    <w:name w:val="Placeholder Text"/>
    <w:basedOn w:val="Fuentedeprrafopredeter"/>
    <w:uiPriority w:val="99"/>
    <w:semiHidden/>
    <w:rsid w:val="006D2D7D"/>
    <w:rPr>
      <w:color w:val="808080"/>
    </w:rPr>
  </w:style>
  <w:style w:type="paragraph" w:styleId="Descripcin">
    <w:name w:val="caption"/>
    <w:basedOn w:val="Normal"/>
    <w:next w:val="Normal"/>
    <w:uiPriority w:val="35"/>
    <w:unhideWhenUsed/>
    <w:qFormat/>
    <w:rsid w:val="00CF3EF8"/>
    <w:pPr>
      <w:spacing w:line="240" w:lineRule="auto"/>
    </w:pPr>
    <w:rPr>
      <w:i/>
      <w:iCs/>
      <w:color w:val="1F497D" w:themeColor="text2"/>
      <w:sz w:val="18"/>
      <w:szCs w:val="18"/>
    </w:rPr>
  </w:style>
  <w:style w:type="paragraph" w:styleId="Bibliografa">
    <w:name w:val="Bibliography"/>
    <w:basedOn w:val="Normal"/>
    <w:next w:val="Normal"/>
    <w:uiPriority w:val="37"/>
    <w:unhideWhenUsed/>
    <w:rsid w:val="001E206A"/>
    <w:pPr>
      <w:spacing w:after="0" w:line="480" w:lineRule="auto"/>
      <w:ind w:left="720" w:hanging="720"/>
    </w:pPr>
  </w:style>
  <w:style w:type="character" w:customStyle="1" w:styleId="Mencinsinresolver1">
    <w:name w:val="Mención sin resolver1"/>
    <w:basedOn w:val="Fuentedeprrafopredeter"/>
    <w:uiPriority w:val="99"/>
    <w:semiHidden/>
    <w:unhideWhenUsed/>
    <w:rsid w:val="00410F00"/>
    <w:rPr>
      <w:color w:val="605E5C"/>
      <w:shd w:val="clear" w:color="auto" w:fill="E1DFDD"/>
    </w:rPr>
  </w:style>
  <w:style w:type="paragraph" w:styleId="Encabezado">
    <w:name w:val="header"/>
    <w:basedOn w:val="Normal"/>
    <w:link w:val="EncabezadoCar"/>
    <w:uiPriority w:val="99"/>
    <w:unhideWhenUsed/>
    <w:rsid w:val="0098172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1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7715">
      <w:bodyDiv w:val="1"/>
      <w:marLeft w:val="0"/>
      <w:marRight w:val="0"/>
      <w:marTop w:val="0"/>
      <w:marBottom w:val="0"/>
      <w:divBdr>
        <w:top w:val="none" w:sz="0" w:space="0" w:color="auto"/>
        <w:left w:val="none" w:sz="0" w:space="0" w:color="auto"/>
        <w:bottom w:val="none" w:sz="0" w:space="0" w:color="auto"/>
        <w:right w:val="none" w:sz="0" w:space="0" w:color="auto"/>
      </w:divBdr>
    </w:div>
    <w:div w:id="1416588201">
      <w:bodyDiv w:val="1"/>
      <w:marLeft w:val="0"/>
      <w:marRight w:val="0"/>
      <w:marTop w:val="0"/>
      <w:marBottom w:val="0"/>
      <w:divBdr>
        <w:top w:val="none" w:sz="0" w:space="0" w:color="auto"/>
        <w:left w:val="none" w:sz="0" w:space="0" w:color="auto"/>
        <w:bottom w:val="none" w:sz="0" w:space="0" w:color="auto"/>
        <w:right w:val="none" w:sz="0" w:space="0" w:color="auto"/>
      </w:divBdr>
    </w:div>
    <w:div w:id="1445996377">
      <w:bodyDiv w:val="1"/>
      <w:marLeft w:val="0"/>
      <w:marRight w:val="0"/>
      <w:marTop w:val="0"/>
      <w:marBottom w:val="0"/>
      <w:divBdr>
        <w:top w:val="none" w:sz="0" w:space="0" w:color="auto"/>
        <w:left w:val="none" w:sz="0" w:space="0" w:color="auto"/>
        <w:bottom w:val="none" w:sz="0" w:space="0" w:color="auto"/>
        <w:right w:val="none" w:sz="0" w:space="0" w:color="auto"/>
      </w:divBdr>
    </w:div>
    <w:div w:id="1544947355">
      <w:bodyDiv w:val="1"/>
      <w:marLeft w:val="0"/>
      <w:marRight w:val="0"/>
      <w:marTop w:val="0"/>
      <w:marBottom w:val="0"/>
      <w:divBdr>
        <w:top w:val="none" w:sz="0" w:space="0" w:color="auto"/>
        <w:left w:val="none" w:sz="0" w:space="0" w:color="auto"/>
        <w:bottom w:val="none" w:sz="0" w:space="0" w:color="auto"/>
        <w:right w:val="none" w:sz="0" w:space="0" w:color="auto"/>
      </w:divBdr>
    </w:div>
    <w:div w:id="1584995237">
      <w:bodyDiv w:val="1"/>
      <w:marLeft w:val="0"/>
      <w:marRight w:val="0"/>
      <w:marTop w:val="0"/>
      <w:marBottom w:val="0"/>
      <w:divBdr>
        <w:top w:val="none" w:sz="0" w:space="0" w:color="auto"/>
        <w:left w:val="none" w:sz="0" w:space="0" w:color="auto"/>
        <w:bottom w:val="none" w:sz="0" w:space="0" w:color="auto"/>
        <w:right w:val="none" w:sz="0" w:space="0" w:color="auto"/>
      </w:divBdr>
    </w:div>
    <w:div w:id="1639803130">
      <w:bodyDiv w:val="1"/>
      <w:marLeft w:val="0"/>
      <w:marRight w:val="0"/>
      <w:marTop w:val="0"/>
      <w:marBottom w:val="0"/>
      <w:divBdr>
        <w:top w:val="none" w:sz="0" w:space="0" w:color="auto"/>
        <w:left w:val="none" w:sz="0" w:space="0" w:color="auto"/>
        <w:bottom w:val="none" w:sz="0" w:space="0" w:color="auto"/>
        <w:right w:val="none" w:sz="0" w:space="0" w:color="auto"/>
      </w:divBdr>
    </w:div>
    <w:div w:id="1714042052">
      <w:bodyDiv w:val="1"/>
      <w:marLeft w:val="0"/>
      <w:marRight w:val="0"/>
      <w:marTop w:val="0"/>
      <w:marBottom w:val="0"/>
      <w:divBdr>
        <w:top w:val="none" w:sz="0" w:space="0" w:color="auto"/>
        <w:left w:val="none" w:sz="0" w:space="0" w:color="auto"/>
        <w:bottom w:val="none" w:sz="0" w:space="0" w:color="auto"/>
        <w:right w:val="none" w:sz="0" w:space="0" w:color="auto"/>
      </w:divBdr>
    </w:div>
    <w:div w:id="1728675552">
      <w:bodyDiv w:val="1"/>
      <w:marLeft w:val="0"/>
      <w:marRight w:val="0"/>
      <w:marTop w:val="0"/>
      <w:marBottom w:val="0"/>
      <w:divBdr>
        <w:top w:val="none" w:sz="0" w:space="0" w:color="auto"/>
        <w:left w:val="none" w:sz="0" w:space="0" w:color="auto"/>
        <w:bottom w:val="none" w:sz="0" w:space="0" w:color="auto"/>
        <w:right w:val="none" w:sz="0" w:space="0" w:color="auto"/>
      </w:divBdr>
    </w:div>
    <w:div w:id="1734691790">
      <w:bodyDiv w:val="1"/>
      <w:marLeft w:val="0"/>
      <w:marRight w:val="0"/>
      <w:marTop w:val="0"/>
      <w:marBottom w:val="0"/>
      <w:divBdr>
        <w:top w:val="none" w:sz="0" w:space="0" w:color="auto"/>
        <w:left w:val="none" w:sz="0" w:space="0" w:color="auto"/>
        <w:bottom w:val="none" w:sz="0" w:space="0" w:color="auto"/>
        <w:right w:val="none" w:sz="0" w:space="0" w:color="auto"/>
      </w:divBdr>
    </w:div>
    <w:div w:id="1790660845">
      <w:bodyDiv w:val="1"/>
      <w:marLeft w:val="0"/>
      <w:marRight w:val="0"/>
      <w:marTop w:val="0"/>
      <w:marBottom w:val="0"/>
      <w:divBdr>
        <w:top w:val="none" w:sz="0" w:space="0" w:color="auto"/>
        <w:left w:val="none" w:sz="0" w:space="0" w:color="auto"/>
        <w:bottom w:val="none" w:sz="0" w:space="0" w:color="auto"/>
        <w:right w:val="none" w:sz="0" w:space="0" w:color="auto"/>
      </w:divBdr>
    </w:div>
    <w:div w:id="1794713969">
      <w:bodyDiv w:val="1"/>
      <w:marLeft w:val="0"/>
      <w:marRight w:val="0"/>
      <w:marTop w:val="0"/>
      <w:marBottom w:val="0"/>
      <w:divBdr>
        <w:top w:val="none" w:sz="0" w:space="0" w:color="auto"/>
        <w:left w:val="none" w:sz="0" w:space="0" w:color="auto"/>
        <w:bottom w:val="none" w:sz="0" w:space="0" w:color="auto"/>
        <w:right w:val="none" w:sz="0" w:space="0" w:color="auto"/>
      </w:divBdr>
    </w:div>
    <w:div w:id="1815101300">
      <w:bodyDiv w:val="1"/>
      <w:marLeft w:val="0"/>
      <w:marRight w:val="0"/>
      <w:marTop w:val="0"/>
      <w:marBottom w:val="0"/>
      <w:divBdr>
        <w:top w:val="none" w:sz="0" w:space="0" w:color="auto"/>
        <w:left w:val="none" w:sz="0" w:space="0" w:color="auto"/>
        <w:bottom w:val="none" w:sz="0" w:space="0" w:color="auto"/>
        <w:right w:val="none" w:sz="0" w:space="0" w:color="auto"/>
      </w:divBdr>
    </w:div>
    <w:div w:id="1829320741">
      <w:bodyDiv w:val="1"/>
      <w:marLeft w:val="0"/>
      <w:marRight w:val="0"/>
      <w:marTop w:val="0"/>
      <w:marBottom w:val="0"/>
      <w:divBdr>
        <w:top w:val="none" w:sz="0" w:space="0" w:color="auto"/>
        <w:left w:val="none" w:sz="0" w:space="0" w:color="auto"/>
        <w:bottom w:val="none" w:sz="0" w:space="0" w:color="auto"/>
        <w:right w:val="none" w:sz="0" w:space="0" w:color="auto"/>
      </w:divBdr>
    </w:div>
    <w:div w:id="1992833251">
      <w:bodyDiv w:val="1"/>
      <w:marLeft w:val="0"/>
      <w:marRight w:val="0"/>
      <w:marTop w:val="0"/>
      <w:marBottom w:val="0"/>
      <w:divBdr>
        <w:top w:val="none" w:sz="0" w:space="0" w:color="auto"/>
        <w:left w:val="none" w:sz="0" w:space="0" w:color="auto"/>
        <w:bottom w:val="none" w:sz="0" w:space="0" w:color="auto"/>
        <w:right w:val="none" w:sz="0" w:space="0" w:color="auto"/>
      </w:divBdr>
    </w:div>
    <w:div w:id="2002536559">
      <w:bodyDiv w:val="1"/>
      <w:marLeft w:val="0"/>
      <w:marRight w:val="0"/>
      <w:marTop w:val="0"/>
      <w:marBottom w:val="0"/>
      <w:divBdr>
        <w:top w:val="none" w:sz="0" w:space="0" w:color="auto"/>
        <w:left w:val="none" w:sz="0" w:space="0" w:color="auto"/>
        <w:bottom w:val="none" w:sz="0" w:space="0" w:color="auto"/>
        <w:right w:val="none" w:sz="0" w:space="0" w:color="auto"/>
      </w:divBdr>
    </w:div>
    <w:div w:id="2117408766">
      <w:bodyDiv w:val="1"/>
      <w:marLeft w:val="0"/>
      <w:marRight w:val="0"/>
      <w:marTop w:val="0"/>
      <w:marBottom w:val="0"/>
      <w:divBdr>
        <w:top w:val="none" w:sz="0" w:space="0" w:color="auto"/>
        <w:left w:val="none" w:sz="0" w:space="0" w:color="auto"/>
        <w:bottom w:val="none" w:sz="0" w:space="0" w:color="auto"/>
        <w:right w:val="none" w:sz="0" w:space="0" w:color="auto"/>
      </w:divBdr>
    </w:div>
    <w:div w:id="2131316368">
      <w:bodyDiv w:val="1"/>
      <w:marLeft w:val="0"/>
      <w:marRight w:val="0"/>
      <w:marTop w:val="0"/>
      <w:marBottom w:val="0"/>
      <w:divBdr>
        <w:top w:val="none" w:sz="0" w:space="0" w:color="auto"/>
        <w:left w:val="none" w:sz="0" w:space="0" w:color="auto"/>
        <w:bottom w:val="none" w:sz="0" w:space="0" w:color="auto"/>
        <w:right w:val="none" w:sz="0" w:space="0" w:color="auto"/>
      </w:divBdr>
    </w:div>
    <w:div w:id="2139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vera@bren.ucsb.edu" TargetMode="External"/><Relationship Id="rId13" Type="http://schemas.openxmlformats.org/officeDocument/2006/relationships/hyperlink" Target="https://github.com/ignacia-rivera/access_regimes_stewardship_ss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ivera@bren.ucsb.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elcich@bio.puc.c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carlosrodriguez@udd.cl" TargetMode="External"/><Relationship Id="rId4" Type="http://schemas.openxmlformats.org/officeDocument/2006/relationships/settings" Target="settings.xml"/><Relationship Id="rId9" Type="http://schemas.openxmlformats.org/officeDocument/2006/relationships/hyperlink" Target="mailto:rguzman@udd.c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3FE0-E958-4E03-B615-0BDED62F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17409</Words>
  <Characters>95754</Characters>
  <Application>Microsoft Office Word</Application>
  <DocSecurity>0</DocSecurity>
  <Lines>797</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dc:creator>
  <cp:keywords/>
  <dc:description/>
  <cp:lastModifiedBy>Ignacia Rivera</cp:lastModifiedBy>
  <cp:revision>3</cp:revision>
  <cp:lastPrinted>2019-06-19T19:01:00Z</cp:lastPrinted>
  <dcterms:created xsi:type="dcterms:W3CDTF">2019-11-07T19:43:00Z</dcterms:created>
  <dcterms:modified xsi:type="dcterms:W3CDTF">2019-11-07T20:08:00Z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id="XBqyir8p"/&gt;&lt;style id="http://www.zotero.org/styles/annual-review-of-economics"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